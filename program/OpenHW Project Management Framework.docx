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4FBC0" w14:textId="6596C2EF" w:rsidR="00AC4529" w:rsidRDefault="00445F15">
      <w:pPr>
        <w:pStyle w:val="Title"/>
      </w:pPr>
      <w:r>
        <w:t xml:space="preserve">Management of </w:t>
      </w:r>
      <w:r w:rsidR="003D50F9">
        <w:t xml:space="preserve">Technical </w:t>
      </w:r>
      <w:r>
        <w:t>Projects Within OpenHW Group</w:t>
      </w:r>
    </w:p>
    <w:p w14:paraId="1BBAB2CB" w14:textId="77777777" w:rsidR="00AC4529" w:rsidRDefault="00445F15">
      <w:pPr>
        <w:jc w:val="center"/>
        <w:rPr>
          <w:b/>
          <w:bCs/>
          <w:i/>
          <w:iCs/>
        </w:rPr>
      </w:pPr>
      <w:r>
        <w:rPr>
          <w:b/>
          <w:bCs/>
          <w:i/>
          <w:iCs/>
        </w:rPr>
        <w:t>draft Framework for Review by TWG</w:t>
      </w:r>
    </w:p>
    <w:p w14:paraId="6469D881" w14:textId="77777777" w:rsidR="00AC4529" w:rsidRDefault="00AC4529"/>
    <w:p w14:paraId="4BA3C6FF" w14:textId="77777777" w:rsidR="00AC4529" w:rsidRDefault="00AC4529"/>
    <w:p w14:paraId="65160152" w14:textId="77777777" w:rsidR="00AC4529" w:rsidRDefault="00445F15">
      <w:pPr>
        <w:spacing w:after="0" w:line="240" w:lineRule="auto"/>
        <w:rPr>
          <w:i/>
          <w:sz w:val="20"/>
          <w:szCs w:val="20"/>
        </w:rPr>
      </w:pPr>
      <w:r>
        <w:rPr>
          <w:i/>
          <w:sz w:val="20"/>
          <w:szCs w:val="20"/>
        </w:rPr>
        <w:t>Change History</w:t>
      </w:r>
    </w:p>
    <w:p w14:paraId="183D9B15" w14:textId="77777777" w:rsidR="00AC4529" w:rsidRDefault="00445F15">
      <w:pPr>
        <w:spacing w:after="0" w:line="240" w:lineRule="auto"/>
        <w:rPr>
          <w:i/>
          <w:sz w:val="20"/>
          <w:szCs w:val="20"/>
        </w:rPr>
      </w:pPr>
      <w:r>
        <w:rPr>
          <w:i/>
          <w:sz w:val="20"/>
          <w:szCs w:val="20"/>
        </w:rPr>
        <w:t xml:space="preserve">1 – </w:t>
      </w:r>
      <w:r>
        <w:rPr>
          <w:i/>
          <w:sz w:val="20"/>
          <w:szCs w:val="20"/>
        </w:rPr>
        <w:tab/>
        <w:t xml:space="preserve">Duncan Bees, June 30 </w:t>
      </w:r>
      <w:r>
        <w:rPr>
          <w:i/>
          <w:sz w:val="20"/>
          <w:szCs w:val="20"/>
        </w:rPr>
        <w:tab/>
        <w:t>- initial analysis of current situation</w:t>
      </w:r>
    </w:p>
    <w:p w14:paraId="0E732483" w14:textId="77777777" w:rsidR="00AC4529" w:rsidRDefault="00445F15">
      <w:pPr>
        <w:pStyle w:val="ListParagraph"/>
        <w:numPr>
          <w:ilvl w:val="1"/>
          <w:numId w:val="2"/>
        </w:numPr>
        <w:spacing w:after="0" w:line="240" w:lineRule="auto"/>
        <w:rPr>
          <w:i/>
          <w:sz w:val="20"/>
          <w:szCs w:val="20"/>
        </w:rPr>
      </w:pPr>
      <w:r>
        <w:rPr>
          <w:i/>
          <w:sz w:val="20"/>
          <w:szCs w:val="20"/>
        </w:rPr>
        <w:t xml:space="preserve">Duncan Bees, July 1 </w:t>
      </w:r>
      <w:r>
        <w:rPr>
          <w:i/>
          <w:sz w:val="20"/>
          <w:szCs w:val="20"/>
        </w:rPr>
        <w:tab/>
        <w:t>- added clarifications on concept of vertical projects</w:t>
      </w:r>
    </w:p>
    <w:p w14:paraId="724C6BAF" w14:textId="77777777" w:rsidR="00AC4529" w:rsidRDefault="00445F15">
      <w:pPr>
        <w:pStyle w:val="ListParagraph"/>
        <w:numPr>
          <w:ilvl w:val="1"/>
          <w:numId w:val="2"/>
        </w:numPr>
        <w:spacing w:after="0" w:line="240" w:lineRule="auto"/>
        <w:rPr>
          <w:i/>
          <w:sz w:val="20"/>
          <w:szCs w:val="20"/>
        </w:rPr>
      </w:pPr>
      <w:r>
        <w:rPr>
          <w:i/>
          <w:sz w:val="20"/>
          <w:szCs w:val="20"/>
        </w:rPr>
        <w:t xml:space="preserve">Duncan Bees, July 7 </w:t>
      </w:r>
      <w:r>
        <w:rPr>
          <w:i/>
          <w:sz w:val="20"/>
          <w:szCs w:val="20"/>
        </w:rPr>
        <w:tab/>
        <w:t>- clarifications on project descriptions, committers added</w:t>
      </w:r>
    </w:p>
    <w:p w14:paraId="78CC1E51" w14:textId="20C8CE64" w:rsidR="00AC4529" w:rsidRDefault="00445F15">
      <w:pPr>
        <w:spacing w:after="0" w:line="240" w:lineRule="auto"/>
        <w:rPr>
          <w:i/>
          <w:sz w:val="20"/>
          <w:szCs w:val="20"/>
        </w:rPr>
      </w:pPr>
      <w:proofErr w:type="gramStart"/>
      <w:r>
        <w:rPr>
          <w:i/>
          <w:sz w:val="20"/>
          <w:szCs w:val="20"/>
        </w:rPr>
        <w:t xml:space="preserve">2.0  </w:t>
      </w:r>
      <w:r>
        <w:rPr>
          <w:i/>
          <w:sz w:val="20"/>
          <w:szCs w:val="20"/>
        </w:rPr>
        <w:tab/>
      </w:r>
      <w:proofErr w:type="gramEnd"/>
      <w:r>
        <w:rPr>
          <w:i/>
          <w:sz w:val="20"/>
          <w:szCs w:val="20"/>
        </w:rPr>
        <w:t xml:space="preserve">Duncan Bees, July 14 </w:t>
      </w:r>
      <w:r>
        <w:rPr>
          <w:i/>
          <w:sz w:val="20"/>
          <w:szCs w:val="20"/>
        </w:rPr>
        <w:tab/>
        <w:t>- rewritten as a draft project management framework</w:t>
      </w:r>
    </w:p>
    <w:p w14:paraId="52A28B59" w14:textId="0BE150FF" w:rsidR="00F92B8F" w:rsidRDefault="00F92B8F">
      <w:pPr>
        <w:spacing w:after="0" w:line="240" w:lineRule="auto"/>
        <w:rPr>
          <w:i/>
          <w:sz w:val="20"/>
          <w:szCs w:val="20"/>
        </w:rPr>
      </w:pPr>
      <w:r>
        <w:rPr>
          <w:i/>
          <w:sz w:val="20"/>
          <w:szCs w:val="20"/>
        </w:rPr>
        <w:t>3.0</w:t>
      </w:r>
      <w:r>
        <w:rPr>
          <w:i/>
          <w:sz w:val="20"/>
          <w:szCs w:val="20"/>
        </w:rPr>
        <w:tab/>
        <w:t>Duncan Bees July 21</w:t>
      </w:r>
      <w:r>
        <w:rPr>
          <w:i/>
          <w:sz w:val="20"/>
          <w:szCs w:val="20"/>
        </w:rPr>
        <w:tab/>
        <w:t>- modify tech milestones</w:t>
      </w:r>
    </w:p>
    <w:p w14:paraId="5DED1024" w14:textId="2B2DB347" w:rsidR="003A7A40" w:rsidRDefault="003A7A40">
      <w:pPr>
        <w:spacing w:after="0" w:line="240" w:lineRule="auto"/>
        <w:rPr>
          <w:i/>
          <w:sz w:val="20"/>
          <w:szCs w:val="20"/>
        </w:rPr>
      </w:pPr>
      <w:r>
        <w:rPr>
          <w:i/>
          <w:sz w:val="20"/>
          <w:szCs w:val="20"/>
        </w:rPr>
        <w:t>4.0</w:t>
      </w:r>
      <w:r>
        <w:rPr>
          <w:i/>
          <w:sz w:val="20"/>
          <w:szCs w:val="20"/>
        </w:rPr>
        <w:tab/>
        <w:t>Duncan Bees July 28</w:t>
      </w:r>
      <w:r>
        <w:rPr>
          <w:i/>
          <w:sz w:val="20"/>
          <w:szCs w:val="20"/>
        </w:rPr>
        <w:tab/>
        <w:t xml:space="preserve">- </w:t>
      </w:r>
      <w:r w:rsidR="008F75DF">
        <w:rPr>
          <w:i/>
          <w:sz w:val="20"/>
          <w:szCs w:val="20"/>
        </w:rPr>
        <w:t xml:space="preserve">after TWG meeting. </w:t>
      </w:r>
      <w:r>
        <w:rPr>
          <w:i/>
          <w:sz w:val="20"/>
          <w:szCs w:val="20"/>
        </w:rPr>
        <w:t>describe PL gate milestones in greater detail, add Maintenance Project</w:t>
      </w:r>
    </w:p>
    <w:p w14:paraId="13436803" w14:textId="20426635" w:rsidR="00F1161C" w:rsidRDefault="00F1161C">
      <w:pPr>
        <w:spacing w:after="0" w:line="240" w:lineRule="auto"/>
        <w:rPr>
          <w:i/>
          <w:sz w:val="20"/>
          <w:szCs w:val="20"/>
        </w:rPr>
      </w:pPr>
      <w:r>
        <w:rPr>
          <w:i/>
          <w:sz w:val="20"/>
          <w:szCs w:val="20"/>
        </w:rPr>
        <w:t>5.0</w:t>
      </w:r>
      <w:r>
        <w:rPr>
          <w:i/>
          <w:sz w:val="20"/>
          <w:szCs w:val="20"/>
        </w:rPr>
        <w:tab/>
        <w:t xml:space="preserve">Jérôme Quévremont July </w:t>
      </w:r>
      <w:proofErr w:type="gramStart"/>
      <w:r>
        <w:rPr>
          <w:i/>
          <w:sz w:val="20"/>
          <w:szCs w:val="20"/>
        </w:rPr>
        <w:t>29</w:t>
      </w:r>
      <w:proofErr w:type="gramEnd"/>
      <w:r>
        <w:rPr>
          <w:i/>
          <w:sz w:val="20"/>
          <w:szCs w:val="20"/>
        </w:rPr>
        <w:t xml:space="preserve"> 2020</w:t>
      </w:r>
      <w:r>
        <w:rPr>
          <w:i/>
          <w:sz w:val="20"/>
          <w:szCs w:val="20"/>
        </w:rPr>
        <w:tab/>
        <w:t>- review and update</w:t>
      </w:r>
    </w:p>
    <w:p w14:paraId="2E57CF0E" w14:textId="1F3AAB6A" w:rsidR="006235AE" w:rsidRDefault="006235AE">
      <w:pPr>
        <w:spacing w:after="0" w:line="240" w:lineRule="auto"/>
        <w:rPr>
          <w:i/>
          <w:sz w:val="20"/>
          <w:szCs w:val="20"/>
        </w:rPr>
      </w:pPr>
      <w:r>
        <w:rPr>
          <w:i/>
          <w:sz w:val="20"/>
          <w:szCs w:val="20"/>
        </w:rPr>
        <w:t>6.0</w:t>
      </w:r>
      <w:r>
        <w:rPr>
          <w:i/>
          <w:sz w:val="20"/>
          <w:szCs w:val="20"/>
        </w:rPr>
        <w:tab/>
        <w:t xml:space="preserve">Duncan </w:t>
      </w:r>
      <w:proofErr w:type="gramStart"/>
      <w:r>
        <w:rPr>
          <w:i/>
          <w:sz w:val="20"/>
          <w:szCs w:val="20"/>
        </w:rPr>
        <w:t>Bees</w:t>
      </w:r>
      <w:r w:rsidR="004F57E3">
        <w:rPr>
          <w:i/>
          <w:sz w:val="20"/>
          <w:szCs w:val="20"/>
        </w:rPr>
        <w:t xml:space="preserve"> </w:t>
      </w:r>
      <w:r>
        <w:rPr>
          <w:i/>
          <w:sz w:val="20"/>
          <w:szCs w:val="20"/>
        </w:rPr>
        <w:t xml:space="preserve"> </w:t>
      </w:r>
      <w:r>
        <w:rPr>
          <w:i/>
          <w:sz w:val="20"/>
          <w:szCs w:val="20"/>
        </w:rPr>
        <w:tab/>
      </w:r>
      <w:proofErr w:type="gramEnd"/>
      <w:r>
        <w:rPr>
          <w:i/>
          <w:sz w:val="20"/>
          <w:szCs w:val="20"/>
        </w:rPr>
        <w:tab/>
        <w:t xml:space="preserve"> markup for review with Jérôme and Mike comments</w:t>
      </w:r>
    </w:p>
    <w:p w14:paraId="5260A2EC" w14:textId="6382E76D" w:rsidR="006235AE" w:rsidRDefault="006235AE">
      <w:pPr>
        <w:spacing w:after="0" w:line="240" w:lineRule="auto"/>
        <w:rPr>
          <w:i/>
          <w:sz w:val="20"/>
          <w:szCs w:val="20"/>
        </w:rPr>
      </w:pPr>
      <w:r>
        <w:rPr>
          <w:i/>
          <w:sz w:val="20"/>
          <w:szCs w:val="20"/>
        </w:rPr>
        <w:t>7.0</w:t>
      </w:r>
      <w:r>
        <w:rPr>
          <w:i/>
          <w:sz w:val="20"/>
          <w:szCs w:val="20"/>
        </w:rPr>
        <w:tab/>
        <w:t>Duncan Bees</w:t>
      </w:r>
      <w:r>
        <w:rPr>
          <w:i/>
          <w:sz w:val="20"/>
          <w:szCs w:val="20"/>
        </w:rPr>
        <w:tab/>
      </w:r>
      <w:r>
        <w:rPr>
          <w:i/>
          <w:sz w:val="20"/>
          <w:szCs w:val="20"/>
        </w:rPr>
        <w:tab/>
        <w:t>rewrite based based on review and Jerry’s comments</w:t>
      </w:r>
    </w:p>
    <w:p w14:paraId="2FF53530" w14:textId="2DF850C1" w:rsidR="004F57E3" w:rsidRDefault="004F57E3">
      <w:pPr>
        <w:spacing w:after="0" w:line="240" w:lineRule="auto"/>
        <w:rPr>
          <w:i/>
          <w:sz w:val="20"/>
          <w:szCs w:val="20"/>
        </w:rPr>
      </w:pPr>
      <w:r>
        <w:rPr>
          <w:i/>
          <w:sz w:val="20"/>
          <w:szCs w:val="20"/>
        </w:rPr>
        <w:t>8.0</w:t>
      </w:r>
      <w:r>
        <w:rPr>
          <w:i/>
          <w:sz w:val="20"/>
          <w:szCs w:val="20"/>
        </w:rPr>
        <w:tab/>
        <w:t>Duncan Bees</w:t>
      </w:r>
      <w:r>
        <w:rPr>
          <w:i/>
          <w:sz w:val="20"/>
          <w:szCs w:val="20"/>
        </w:rPr>
        <w:tab/>
      </w:r>
      <w:r>
        <w:rPr>
          <w:i/>
          <w:sz w:val="20"/>
          <w:szCs w:val="20"/>
        </w:rPr>
        <w:tab/>
        <w:t>fixed section numbering</w:t>
      </w:r>
    </w:p>
    <w:p w14:paraId="49B41278" w14:textId="77777777" w:rsidR="00AC4529" w:rsidRDefault="00AC4529"/>
    <w:p w14:paraId="1C3567FA" w14:textId="77777777" w:rsidR="00AC4529" w:rsidRDefault="00AC4529">
      <w:pPr>
        <w:rPr>
          <w:rFonts w:ascii="Calibri Light" w:eastAsia="Yu Gothic Light" w:hAnsi="Calibri Light"/>
          <w:color w:val="2F5496"/>
          <w:sz w:val="32"/>
          <w:szCs w:val="32"/>
        </w:rPr>
      </w:pPr>
    </w:p>
    <w:sdt>
      <w:sdtPr>
        <w:rPr>
          <w:rFonts w:ascii="Calibri" w:eastAsia="Calibri" w:hAnsi="Calibri"/>
          <w:b w:val="0"/>
          <w:bCs w:val="0"/>
          <w:color w:val="auto"/>
          <w:sz w:val="22"/>
          <w:szCs w:val="22"/>
          <w:lang w:val="en-CA" w:eastAsia="ja-JP"/>
        </w:rPr>
        <w:id w:val="-11990316"/>
        <w:docPartObj>
          <w:docPartGallery w:val="Table of Contents"/>
          <w:docPartUnique/>
        </w:docPartObj>
      </w:sdtPr>
      <w:sdtContent>
        <w:bookmarkStart w:id="0" w:name="_Toc48068007" w:displacedByCustomXml="prev"/>
        <w:p w14:paraId="47E2A841" w14:textId="77777777" w:rsidR="00AC4529" w:rsidRPr="00E53C70" w:rsidRDefault="00445F15">
          <w:pPr>
            <w:pStyle w:val="TOCHeading"/>
            <w:rPr>
              <w:rStyle w:val="Heading2Char"/>
            </w:rPr>
          </w:pPr>
          <w:r>
            <w:br w:type="page"/>
          </w:r>
          <w:r>
            <w:lastRenderedPageBreak/>
            <w:t>Contents</w:t>
          </w:r>
          <w:bookmarkEnd w:id="0"/>
        </w:p>
        <w:p w14:paraId="75D99420" w14:textId="435A6FEF" w:rsidR="004F57E3" w:rsidDel="00A83146" w:rsidRDefault="00445F15">
          <w:pPr>
            <w:pStyle w:val="TOC1"/>
            <w:rPr>
              <w:del w:id="1" w:author="duncan bees" w:date="2020-08-11T19:53:00Z"/>
              <w:rFonts w:asciiTheme="minorHAnsi" w:eastAsiaTheme="minorEastAsia" w:hAnsiTheme="minorHAnsi" w:cstheme="minorBidi"/>
              <w:noProof/>
            </w:rPr>
          </w:pPr>
          <w:del w:id="2" w:author="duncan bees" w:date="2020-08-11T19:53:00Z">
            <w:r w:rsidDel="00A83146">
              <w:fldChar w:fldCharType="begin"/>
            </w:r>
            <w:r w:rsidDel="00A83146">
              <w:rPr>
                <w:rStyle w:val="IndexLink"/>
              </w:rPr>
              <w:delInstrText>TOC \o "1-3" \h</w:delInstrText>
            </w:r>
            <w:r w:rsidDel="00A83146">
              <w:rPr>
                <w:rStyle w:val="IndexLink"/>
              </w:rPr>
              <w:fldChar w:fldCharType="separate"/>
            </w:r>
            <w:r w:rsidR="004F57E3" w:rsidRPr="000E0C26" w:rsidDel="00A83146">
              <w:rPr>
                <w:rStyle w:val="Hyperlink"/>
                <w:noProof/>
              </w:rPr>
              <w:fldChar w:fldCharType="begin"/>
            </w:r>
            <w:r w:rsidR="004F57E3" w:rsidRPr="000E0C26" w:rsidDel="00A83146">
              <w:rPr>
                <w:rStyle w:val="Hyperlink"/>
                <w:noProof/>
              </w:rPr>
              <w:delInstrText xml:space="preserve"> </w:delInstrText>
            </w:r>
            <w:r w:rsidR="004F57E3" w:rsidDel="00A83146">
              <w:rPr>
                <w:noProof/>
              </w:rPr>
              <w:delInstrText>HYPERLINK \l "_Toc48067621"</w:delInstrText>
            </w:r>
            <w:r w:rsidR="004F57E3" w:rsidRPr="000E0C26" w:rsidDel="00A83146">
              <w:rPr>
                <w:rStyle w:val="Hyperlink"/>
                <w:noProof/>
              </w:rPr>
              <w:delInstrText xml:space="preserve"> </w:delInstrText>
            </w:r>
            <w:r w:rsidR="004F57E3" w:rsidRPr="000E0C26" w:rsidDel="00A83146">
              <w:rPr>
                <w:rStyle w:val="Hyperlink"/>
                <w:noProof/>
              </w:rPr>
            </w:r>
            <w:r w:rsidR="004F57E3" w:rsidRPr="000E0C26" w:rsidDel="00A83146">
              <w:rPr>
                <w:rStyle w:val="Hyperlink"/>
                <w:noProof/>
              </w:rPr>
              <w:fldChar w:fldCharType="separate"/>
            </w:r>
            <w:r w:rsidR="004F57E3" w:rsidRPr="000E0C26" w:rsidDel="00A83146">
              <w:rPr>
                <w:rStyle w:val="Hyperlink"/>
                <w:noProof/>
              </w:rPr>
              <w:delText>Contents</w:delText>
            </w:r>
            <w:r w:rsidR="004F57E3" w:rsidDel="00A83146">
              <w:rPr>
                <w:noProof/>
              </w:rPr>
              <w:tab/>
            </w:r>
            <w:r w:rsidR="004F57E3" w:rsidDel="00A83146">
              <w:rPr>
                <w:noProof/>
              </w:rPr>
              <w:fldChar w:fldCharType="begin"/>
            </w:r>
            <w:r w:rsidR="004F57E3" w:rsidDel="00A83146">
              <w:rPr>
                <w:noProof/>
              </w:rPr>
              <w:delInstrText xml:space="preserve"> PAGEREF _Toc48067621 \h </w:delInstrText>
            </w:r>
            <w:r w:rsidR="004F57E3" w:rsidDel="00A83146">
              <w:rPr>
                <w:noProof/>
              </w:rPr>
            </w:r>
            <w:r w:rsidR="004F57E3" w:rsidDel="00A83146">
              <w:rPr>
                <w:noProof/>
              </w:rPr>
              <w:fldChar w:fldCharType="separate"/>
            </w:r>
            <w:r w:rsidR="004F57E3" w:rsidDel="00A83146">
              <w:rPr>
                <w:noProof/>
              </w:rPr>
              <w:delText>2</w:delText>
            </w:r>
            <w:r w:rsidR="004F57E3" w:rsidDel="00A83146">
              <w:rPr>
                <w:noProof/>
              </w:rPr>
              <w:fldChar w:fldCharType="end"/>
            </w:r>
            <w:r w:rsidR="004F57E3" w:rsidRPr="000E0C26" w:rsidDel="00A83146">
              <w:rPr>
                <w:rStyle w:val="Hyperlink"/>
                <w:noProof/>
              </w:rPr>
              <w:fldChar w:fldCharType="end"/>
            </w:r>
          </w:del>
        </w:p>
        <w:p w14:paraId="37148FC1" w14:textId="024C5EC1" w:rsidR="004F57E3" w:rsidDel="00A83146" w:rsidRDefault="004F57E3">
          <w:pPr>
            <w:pStyle w:val="TOC1"/>
            <w:rPr>
              <w:del w:id="3" w:author="duncan bees" w:date="2020-08-11T19:53:00Z"/>
              <w:rFonts w:asciiTheme="minorHAnsi" w:eastAsiaTheme="minorEastAsia" w:hAnsiTheme="minorHAnsi" w:cstheme="minorBidi"/>
              <w:noProof/>
            </w:rPr>
          </w:pPr>
          <w:del w:id="4"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"_Toc48067622"</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w:delText>
            </w:r>
            <w:r w:rsidDel="00A83146">
              <w:rPr>
                <w:rFonts w:asciiTheme="minorHAnsi" w:eastAsiaTheme="minorEastAsia" w:hAnsiTheme="minorHAnsi" w:cstheme="minorBidi"/>
                <w:noProof/>
              </w:rPr>
              <w:tab/>
            </w:r>
            <w:r w:rsidRPr="000E0C26" w:rsidDel="00A83146">
              <w:rPr>
                <w:rStyle w:val="Hyperlink"/>
                <w:noProof/>
              </w:rPr>
              <w:delText>Scope and Introduction</w:delText>
            </w:r>
            <w:r w:rsidDel="00A83146">
              <w:rPr>
                <w:noProof/>
              </w:rPr>
              <w:tab/>
            </w:r>
            <w:r w:rsidDel="00A83146">
              <w:rPr>
                <w:noProof/>
              </w:rPr>
              <w:fldChar w:fldCharType="begin"/>
            </w:r>
            <w:r w:rsidDel="00A83146">
              <w:rPr>
                <w:noProof/>
              </w:rPr>
              <w:delInstrText xml:space="preserve"> PAGEREF _Toc48067622 \h </w:delInstrText>
            </w:r>
            <w:r w:rsidDel="00A83146">
              <w:rPr>
                <w:noProof/>
              </w:rPr>
            </w:r>
            <w:r w:rsidDel="00A83146">
              <w:rPr>
                <w:noProof/>
              </w:rPr>
              <w:fldChar w:fldCharType="separate"/>
            </w:r>
            <w:r w:rsidDel="00A83146">
              <w:rPr>
                <w:noProof/>
              </w:rPr>
              <w:delText>4</w:delText>
            </w:r>
            <w:r w:rsidDel="00A83146">
              <w:rPr>
                <w:noProof/>
              </w:rPr>
              <w:fldChar w:fldCharType="end"/>
            </w:r>
            <w:r w:rsidRPr="000E0C26" w:rsidDel="00A83146">
              <w:rPr>
                <w:rStyle w:val="Hyperlink"/>
                <w:noProof/>
              </w:rPr>
              <w:fldChar w:fldCharType="end"/>
            </w:r>
          </w:del>
        </w:p>
        <w:p w14:paraId="2ADBA9F8" w14:textId="0C9834B3" w:rsidR="004F57E3" w:rsidDel="00A83146" w:rsidRDefault="004F57E3">
          <w:pPr>
            <w:pStyle w:val="TOC2"/>
            <w:tabs>
              <w:tab w:val="left" w:pos="880"/>
              <w:tab w:val="right" w:leader="dot" w:pos="9350"/>
            </w:tabs>
            <w:rPr>
              <w:del w:id="5" w:author="duncan bees" w:date="2020-08-11T19:53:00Z"/>
              <w:rFonts w:asciiTheme="minorHAnsi" w:eastAsiaTheme="minorEastAsia" w:hAnsiTheme="minorHAnsi" w:cstheme="minorBidi"/>
              <w:noProof/>
            </w:rPr>
          </w:pPr>
          <w:del w:id="6"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"_Toc48067623"</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1.1</w:delText>
            </w:r>
            <w:r w:rsidDel="00A83146">
              <w:rPr>
                <w:rFonts w:asciiTheme="minorHAnsi" w:eastAsiaTheme="minorEastAsia" w:hAnsiTheme="minorHAnsi" w:cstheme="minorBidi"/>
                <w:noProof/>
              </w:rPr>
              <w:tab/>
            </w:r>
            <w:r w:rsidRPr="000E0C26" w:rsidDel="00A83146">
              <w:rPr>
                <w:rStyle w:val="Hyperlink"/>
                <w:noProof/>
              </w:rPr>
              <w:delText>Scope of this Document</w:delText>
            </w:r>
            <w:r w:rsidDel="00A83146">
              <w:rPr>
                <w:noProof/>
              </w:rPr>
              <w:tab/>
            </w:r>
            <w:r w:rsidDel="00A83146">
              <w:rPr>
                <w:noProof/>
              </w:rPr>
              <w:fldChar w:fldCharType="begin"/>
            </w:r>
            <w:r w:rsidDel="00A83146">
              <w:rPr>
                <w:noProof/>
              </w:rPr>
              <w:delInstrText xml:space="preserve"> PAGEREF _Toc48067623 \h </w:delInstrText>
            </w:r>
            <w:r w:rsidDel="00A83146">
              <w:rPr>
                <w:noProof/>
              </w:rPr>
            </w:r>
            <w:r w:rsidDel="00A83146">
              <w:rPr>
                <w:noProof/>
              </w:rPr>
              <w:fldChar w:fldCharType="separate"/>
            </w:r>
            <w:r w:rsidDel="00A83146">
              <w:rPr>
                <w:noProof/>
              </w:rPr>
              <w:delText>4</w:delText>
            </w:r>
            <w:r w:rsidDel="00A83146">
              <w:rPr>
                <w:noProof/>
              </w:rPr>
              <w:fldChar w:fldCharType="end"/>
            </w:r>
            <w:r w:rsidRPr="000E0C26" w:rsidDel="00A83146">
              <w:rPr>
                <w:rStyle w:val="Hyperlink"/>
                <w:noProof/>
              </w:rPr>
              <w:fldChar w:fldCharType="end"/>
            </w:r>
          </w:del>
        </w:p>
        <w:p w14:paraId="4814542D" w14:textId="3001E930" w:rsidR="004F57E3" w:rsidDel="00A83146" w:rsidRDefault="004F57E3">
          <w:pPr>
            <w:pStyle w:val="TOC2"/>
            <w:tabs>
              <w:tab w:val="left" w:pos="880"/>
              <w:tab w:val="right" w:leader="dot" w:pos="9350"/>
            </w:tabs>
            <w:rPr>
              <w:del w:id="7" w:author="duncan bees" w:date="2020-08-11T19:53:00Z"/>
              <w:rFonts w:asciiTheme="minorHAnsi" w:eastAsiaTheme="minorEastAsia" w:hAnsiTheme="minorHAnsi" w:cstheme="minorBidi"/>
              <w:noProof/>
            </w:rPr>
          </w:pPr>
          <w:del w:id="8"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"_Toc48067624"</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1.2</w:delText>
            </w:r>
            <w:r w:rsidDel="00A83146">
              <w:rPr>
                <w:rFonts w:asciiTheme="minorHAnsi" w:eastAsiaTheme="minorEastAsia" w:hAnsiTheme="minorHAnsi" w:cstheme="minorBidi"/>
                <w:noProof/>
              </w:rPr>
              <w:tab/>
            </w:r>
            <w:r w:rsidRPr="000E0C26" w:rsidDel="00A83146">
              <w:rPr>
                <w:rStyle w:val="Hyperlink"/>
                <w:noProof/>
              </w:rPr>
              <w:delText>Definition of OpenHW Project</w:delText>
            </w:r>
            <w:r w:rsidDel="00A83146">
              <w:rPr>
                <w:noProof/>
              </w:rPr>
              <w:tab/>
            </w:r>
            <w:r w:rsidDel="00A83146">
              <w:rPr>
                <w:noProof/>
              </w:rPr>
              <w:fldChar w:fldCharType="begin"/>
            </w:r>
            <w:r w:rsidDel="00A83146">
              <w:rPr>
                <w:noProof/>
              </w:rPr>
              <w:delInstrText xml:space="preserve"> PAGEREF _Toc48067624 \h </w:delInstrText>
            </w:r>
            <w:r w:rsidDel="00A83146">
              <w:rPr>
                <w:noProof/>
              </w:rPr>
            </w:r>
            <w:r w:rsidDel="00A83146">
              <w:rPr>
                <w:noProof/>
              </w:rPr>
              <w:fldChar w:fldCharType="separate"/>
            </w:r>
            <w:r w:rsidDel="00A83146">
              <w:rPr>
                <w:noProof/>
              </w:rPr>
              <w:delText>4</w:delText>
            </w:r>
            <w:r w:rsidDel="00A83146">
              <w:rPr>
                <w:noProof/>
              </w:rPr>
              <w:fldChar w:fldCharType="end"/>
            </w:r>
            <w:r w:rsidRPr="000E0C26" w:rsidDel="00A83146">
              <w:rPr>
                <w:rStyle w:val="Hyperlink"/>
                <w:noProof/>
              </w:rPr>
              <w:fldChar w:fldCharType="end"/>
            </w:r>
          </w:del>
        </w:p>
        <w:p w14:paraId="4EEE2E52" w14:textId="6F2AF11C" w:rsidR="004F57E3" w:rsidDel="00A83146" w:rsidRDefault="004F57E3">
          <w:pPr>
            <w:pStyle w:val="TOC3"/>
            <w:rPr>
              <w:del w:id="9" w:author="duncan bees" w:date="2020-08-11T19:53:00Z"/>
              <w:rFonts w:asciiTheme="minorHAnsi" w:eastAsiaTheme="minorEastAsia" w:hAnsiTheme="minorHAnsi" w:cstheme="minorBidi"/>
              <w:noProof/>
            </w:rPr>
          </w:pPr>
          <w:del w:id="10"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"_Toc48067625"</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1.2.1</w:delText>
            </w:r>
            <w:r w:rsidDel="00A83146">
              <w:rPr>
                <w:rFonts w:asciiTheme="minorHAnsi" w:eastAsiaTheme="minorEastAsia" w:hAnsiTheme="minorHAnsi" w:cstheme="minorBidi"/>
                <w:noProof/>
              </w:rPr>
              <w:tab/>
            </w:r>
            <w:r w:rsidRPr="000E0C26" w:rsidDel="00A83146">
              <w:rPr>
                <w:rStyle w:val="Hyperlink"/>
                <w:noProof/>
              </w:rPr>
              <w:delText>OpenHW Technical Projects (OTP)</w:delText>
            </w:r>
            <w:r w:rsidDel="00A83146">
              <w:rPr>
                <w:noProof/>
              </w:rPr>
              <w:tab/>
            </w:r>
            <w:r w:rsidDel="00A83146">
              <w:rPr>
                <w:noProof/>
              </w:rPr>
              <w:fldChar w:fldCharType="begin"/>
            </w:r>
            <w:r w:rsidDel="00A83146">
              <w:rPr>
                <w:noProof/>
              </w:rPr>
              <w:delInstrText xml:space="preserve"> PAGEREF _Toc48067625 \h </w:delInstrText>
            </w:r>
            <w:r w:rsidDel="00A83146">
              <w:rPr>
                <w:noProof/>
              </w:rPr>
            </w:r>
            <w:r w:rsidDel="00A83146">
              <w:rPr>
                <w:noProof/>
              </w:rPr>
              <w:fldChar w:fldCharType="separate"/>
            </w:r>
            <w:r w:rsidDel="00A83146">
              <w:rPr>
                <w:noProof/>
              </w:rPr>
              <w:delText>4</w:delText>
            </w:r>
            <w:r w:rsidDel="00A83146">
              <w:rPr>
                <w:noProof/>
              </w:rPr>
              <w:fldChar w:fldCharType="end"/>
            </w:r>
            <w:r w:rsidRPr="000E0C26" w:rsidDel="00A83146">
              <w:rPr>
                <w:rStyle w:val="Hyperlink"/>
                <w:noProof/>
              </w:rPr>
              <w:fldChar w:fldCharType="end"/>
            </w:r>
          </w:del>
        </w:p>
        <w:p w14:paraId="2273CFD1" w14:textId="0A1C85F3" w:rsidR="004F57E3" w:rsidDel="00A83146" w:rsidRDefault="004F57E3">
          <w:pPr>
            <w:pStyle w:val="TOC3"/>
            <w:rPr>
              <w:del w:id="11" w:author="duncan bees" w:date="2020-08-11T19:53:00Z"/>
              <w:rFonts w:asciiTheme="minorHAnsi" w:eastAsiaTheme="minorEastAsia" w:hAnsiTheme="minorHAnsi" w:cstheme="minorBidi"/>
              <w:noProof/>
            </w:rPr>
          </w:pPr>
          <w:del w:id="12"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"_Toc48067626"</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1.2.2</w:delText>
            </w:r>
            <w:r w:rsidDel="00A83146">
              <w:rPr>
                <w:rFonts w:asciiTheme="minorHAnsi" w:eastAsiaTheme="minorEastAsia" w:hAnsiTheme="minorHAnsi" w:cstheme="minorBidi"/>
                <w:noProof/>
              </w:rPr>
              <w:tab/>
            </w:r>
            <w:r w:rsidRPr="000E0C26" w:rsidDel="00A83146">
              <w:rPr>
                <w:rStyle w:val="Hyperlink"/>
                <w:noProof/>
              </w:rPr>
              <w:delText>OpenHW Specification Projects (OSP).</w:delText>
            </w:r>
            <w:r w:rsidDel="00A83146">
              <w:rPr>
                <w:noProof/>
              </w:rPr>
              <w:tab/>
            </w:r>
            <w:r w:rsidDel="00A83146">
              <w:rPr>
                <w:noProof/>
              </w:rPr>
              <w:fldChar w:fldCharType="begin"/>
            </w:r>
            <w:r w:rsidDel="00A83146">
              <w:rPr>
                <w:noProof/>
              </w:rPr>
              <w:delInstrText xml:space="preserve"> PAGEREF _Toc48067626 \h </w:delInstrText>
            </w:r>
            <w:r w:rsidDel="00A83146">
              <w:rPr>
                <w:noProof/>
              </w:rPr>
            </w:r>
            <w:r w:rsidDel="00A83146">
              <w:rPr>
                <w:noProof/>
              </w:rPr>
              <w:fldChar w:fldCharType="separate"/>
            </w:r>
            <w:r w:rsidDel="00A83146">
              <w:rPr>
                <w:noProof/>
              </w:rPr>
              <w:delText>4</w:delText>
            </w:r>
            <w:r w:rsidDel="00A83146">
              <w:rPr>
                <w:noProof/>
              </w:rPr>
              <w:fldChar w:fldCharType="end"/>
            </w:r>
            <w:r w:rsidRPr="000E0C26" w:rsidDel="00A83146">
              <w:rPr>
                <w:rStyle w:val="Hyperlink"/>
                <w:noProof/>
              </w:rPr>
              <w:fldChar w:fldCharType="end"/>
            </w:r>
          </w:del>
        </w:p>
        <w:p w14:paraId="4FF8381A" w14:textId="7E20EA8B" w:rsidR="004F57E3" w:rsidDel="00A83146" w:rsidRDefault="004F57E3">
          <w:pPr>
            <w:pStyle w:val="TOC3"/>
            <w:rPr>
              <w:del w:id="13" w:author="duncan bees" w:date="2020-08-11T19:53:00Z"/>
              <w:rFonts w:asciiTheme="minorHAnsi" w:eastAsiaTheme="minorEastAsia" w:hAnsiTheme="minorHAnsi" w:cstheme="minorBidi"/>
              <w:noProof/>
            </w:rPr>
          </w:pPr>
          <w:del w:id="14"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"_Toc48067627"</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1.2.3</w:delText>
            </w:r>
            <w:r w:rsidDel="00A83146">
              <w:rPr>
                <w:rFonts w:asciiTheme="minorHAnsi" w:eastAsiaTheme="minorEastAsia" w:hAnsiTheme="minorHAnsi" w:cstheme="minorBidi"/>
                <w:noProof/>
              </w:rPr>
              <w:tab/>
            </w:r>
            <w:r w:rsidRPr="000E0C26" w:rsidDel="00A83146">
              <w:rPr>
                <w:rStyle w:val="Hyperlink"/>
                <w:noProof/>
              </w:rPr>
              <w:delText>Project Roles</w:delText>
            </w:r>
            <w:r w:rsidDel="00A83146">
              <w:rPr>
                <w:noProof/>
              </w:rPr>
              <w:tab/>
            </w:r>
            <w:r w:rsidDel="00A83146">
              <w:rPr>
                <w:noProof/>
              </w:rPr>
              <w:fldChar w:fldCharType="begin"/>
            </w:r>
            <w:r w:rsidDel="00A83146">
              <w:rPr>
                <w:noProof/>
              </w:rPr>
              <w:delInstrText xml:space="preserve"> PAGEREF _Toc48067627 \h </w:delInstrText>
            </w:r>
            <w:r w:rsidDel="00A83146">
              <w:rPr>
                <w:noProof/>
              </w:rPr>
            </w:r>
            <w:r w:rsidDel="00A83146">
              <w:rPr>
                <w:noProof/>
              </w:rPr>
              <w:fldChar w:fldCharType="separate"/>
            </w:r>
            <w:r w:rsidDel="00A83146">
              <w:rPr>
                <w:noProof/>
              </w:rPr>
              <w:delText>5</w:delText>
            </w:r>
            <w:r w:rsidDel="00A83146">
              <w:rPr>
                <w:noProof/>
              </w:rPr>
              <w:fldChar w:fldCharType="end"/>
            </w:r>
            <w:r w:rsidRPr="000E0C26" w:rsidDel="00A83146">
              <w:rPr>
                <w:rStyle w:val="Hyperlink"/>
                <w:noProof/>
              </w:rPr>
              <w:fldChar w:fldCharType="end"/>
            </w:r>
          </w:del>
        </w:p>
        <w:p w14:paraId="008D199C" w14:textId="3B11A80F" w:rsidR="004F57E3" w:rsidDel="00A83146" w:rsidRDefault="004F57E3">
          <w:pPr>
            <w:pStyle w:val="TOC2"/>
            <w:tabs>
              <w:tab w:val="left" w:pos="880"/>
              <w:tab w:val="right" w:leader="dot" w:pos="9350"/>
            </w:tabs>
            <w:rPr>
              <w:del w:id="15" w:author="duncan bees" w:date="2020-08-11T19:53:00Z"/>
              <w:rFonts w:asciiTheme="minorHAnsi" w:eastAsiaTheme="minorEastAsia" w:hAnsiTheme="minorHAnsi" w:cstheme="minorBidi"/>
              <w:noProof/>
            </w:rPr>
          </w:pPr>
          <w:del w:id="16"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"_Toc48067628"</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1.3</w:delText>
            </w:r>
            <w:r w:rsidDel="00A83146">
              <w:rPr>
                <w:rFonts w:asciiTheme="minorHAnsi" w:eastAsiaTheme="minorEastAsia" w:hAnsiTheme="minorHAnsi" w:cstheme="minorBidi"/>
                <w:noProof/>
              </w:rPr>
              <w:tab/>
            </w:r>
            <w:r w:rsidRPr="000E0C26" w:rsidDel="00A83146">
              <w:rPr>
                <w:rStyle w:val="Hyperlink"/>
                <w:noProof/>
              </w:rPr>
              <w:delText>OTP Project Gates and Milestones</w:delText>
            </w:r>
            <w:r w:rsidDel="00A83146">
              <w:rPr>
                <w:noProof/>
              </w:rPr>
              <w:tab/>
            </w:r>
            <w:r w:rsidDel="00A83146">
              <w:rPr>
                <w:noProof/>
              </w:rPr>
              <w:fldChar w:fldCharType="begin"/>
            </w:r>
            <w:r w:rsidDel="00A83146">
              <w:rPr>
                <w:noProof/>
              </w:rPr>
              <w:delInstrText xml:space="preserve"> PAGEREF _Toc48067628 \h </w:delInstrText>
            </w:r>
            <w:r w:rsidDel="00A83146">
              <w:rPr>
                <w:noProof/>
              </w:rPr>
            </w:r>
            <w:r w:rsidDel="00A83146">
              <w:rPr>
                <w:noProof/>
              </w:rPr>
              <w:fldChar w:fldCharType="separate"/>
            </w:r>
            <w:r w:rsidDel="00A83146">
              <w:rPr>
                <w:noProof/>
              </w:rPr>
              <w:delText>5</w:delText>
            </w:r>
            <w:r w:rsidDel="00A83146">
              <w:rPr>
                <w:noProof/>
              </w:rPr>
              <w:fldChar w:fldCharType="end"/>
            </w:r>
            <w:r w:rsidRPr="000E0C26" w:rsidDel="00A83146">
              <w:rPr>
                <w:rStyle w:val="Hyperlink"/>
                <w:noProof/>
              </w:rPr>
              <w:fldChar w:fldCharType="end"/>
            </w:r>
          </w:del>
        </w:p>
        <w:p w14:paraId="401C392F" w14:textId="0E117DA0" w:rsidR="004F57E3" w:rsidDel="00A83146" w:rsidRDefault="004F57E3">
          <w:pPr>
            <w:pStyle w:val="TOC3"/>
            <w:rPr>
              <w:del w:id="17" w:author="duncan bees" w:date="2020-08-11T19:53:00Z"/>
              <w:rFonts w:asciiTheme="minorHAnsi" w:eastAsiaTheme="minorEastAsia" w:hAnsiTheme="minorHAnsi" w:cstheme="minorBidi"/>
              <w:noProof/>
            </w:rPr>
          </w:pPr>
          <w:del w:id="18"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"_Toc48067629"</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1.3.1</w:delText>
            </w:r>
            <w:r w:rsidDel="00A83146">
              <w:rPr>
                <w:rFonts w:asciiTheme="minorHAnsi" w:eastAsiaTheme="minorEastAsia" w:hAnsiTheme="minorHAnsi" w:cstheme="minorBidi"/>
                <w:noProof/>
              </w:rPr>
              <w:tab/>
            </w:r>
            <w:r w:rsidRPr="000E0C26" w:rsidDel="00A83146">
              <w:rPr>
                <w:rStyle w:val="Hyperlink"/>
                <w:noProof/>
              </w:rPr>
              <w:delText>Project Gates for OTP</w:delText>
            </w:r>
            <w:r w:rsidDel="00A83146">
              <w:rPr>
                <w:noProof/>
              </w:rPr>
              <w:tab/>
            </w:r>
            <w:r w:rsidDel="00A83146">
              <w:rPr>
                <w:noProof/>
              </w:rPr>
              <w:fldChar w:fldCharType="begin"/>
            </w:r>
            <w:r w:rsidDel="00A83146">
              <w:rPr>
                <w:noProof/>
              </w:rPr>
              <w:delInstrText xml:space="preserve"> PAGEREF _Toc48067629 \h </w:delInstrText>
            </w:r>
            <w:r w:rsidDel="00A83146">
              <w:rPr>
                <w:noProof/>
              </w:rPr>
            </w:r>
            <w:r w:rsidDel="00A83146">
              <w:rPr>
                <w:noProof/>
              </w:rPr>
              <w:fldChar w:fldCharType="separate"/>
            </w:r>
            <w:r w:rsidDel="00A83146">
              <w:rPr>
                <w:noProof/>
              </w:rPr>
              <w:delText>6</w:delText>
            </w:r>
            <w:r w:rsidDel="00A83146">
              <w:rPr>
                <w:noProof/>
              </w:rPr>
              <w:fldChar w:fldCharType="end"/>
            </w:r>
            <w:r w:rsidRPr="000E0C26" w:rsidDel="00A83146">
              <w:rPr>
                <w:rStyle w:val="Hyperlink"/>
                <w:noProof/>
              </w:rPr>
              <w:fldChar w:fldCharType="end"/>
            </w:r>
          </w:del>
        </w:p>
        <w:p w14:paraId="15CA8CCE" w14:textId="2F887329" w:rsidR="004F57E3" w:rsidDel="00A83146" w:rsidRDefault="004F57E3">
          <w:pPr>
            <w:pStyle w:val="TOC3"/>
            <w:rPr>
              <w:del w:id="19" w:author="duncan bees" w:date="2020-08-11T19:53:00Z"/>
              <w:rFonts w:asciiTheme="minorHAnsi" w:eastAsiaTheme="minorEastAsia" w:hAnsiTheme="minorHAnsi" w:cstheme="minorBidi"/>
              <w:noProof/>
            </w:rPr>
          </w:pPr>
          <w:del w:id="20"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"_Toc48067630"</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1.3.2</w:delText>
            </w:r>
            <w:r w:rsidDel="00A83146">
              <w:rPr>
                <w:rFonts w:asciiTheme="minorHAnsi" w:eastAsiaTheme="minorEastAsia" w:hAnsiTheme="minorHAnsi" w:cstheme="minorBidi"/>
                <w:noProof/>
              </w:rPr>
              <w:tab/>
            </w:r>
            <w:r w:rsidRPr="000E0C26" w:rsidDel="00A83146">
              <w:rPr>
                <w:rStyle w:val="Hyperlink"/>
                <w:noProof/>
              </w:rPr>
              <w:delText>Basis for TWG Project Gate Decisions</w:delText>
            </w:r>
            <w:r w:rsidDel="00A83146">
              <w:rPr>
                <w:noProof/>
              </w:rPr>
              <w:tab/>
            </w:r>
            <w:r w:rsidDel="00A83146">
              <w:rPr>
                <w:noProof/>
              </w:rPr>
              <w:fldChar w:fldCharType="begin"/>
            </w:r>
            <w:r w:rsidDel="00A83146">
              <w:rPr>
                <w:noProof/>
              </w:rPr>
              <w:delInstrText xml:space="preserve"> PAGEREF _Toc48067630 \h </w:delInstrText>
            </w:r>
            <w:r w:rsidDel="00A83146">
              <w:rPr>
                <w:noProof/>
              </w:rPr>
            </w:r>
            <w:r w:rsidDel="00A83146">
              <w:rPr>
                <w:noProof/>
              </w:rPr>
              <w:fldChar w:fldCharType="separate"/>
            </w:r>
            <w:r w:rsidDel="00A83146">
              <w:rPr>
                <w:noProof/>
              </w:rPr>
              <w:delText>7</w:delText>
            </w:r>
            <w:r w:rsidDel="00A83146">
              <w:rPr>
                <w:noProof/>
              </w:rPr>
              <w:fldChar w:fldCharType="end"/>
            </w:r>
            <w:r w:rsidRPr="000E0C26" w:rsidDel="00A83146">
              <w:rPr>
                <w:rStyle w:val="Hyperlink"/>
                <w:noProof/>
              </w:rPr>
              <w:fldChar w:fldCharType="end"/>
            </w:r>
          </w:del>
        </w:p>
        <w:p w14:paraId="168879C7" w14:textId="48AF2497" w:rsidR="004F57E3" w:rsidDel="00A83146" w:rsidRDefault="004F57E3">
          <w:pPr>
            <w:pStyle w:val="TOC3"/>
            <w:rPr>
              <w:del w:id="21" w:author="duncan bees" w:date="2020-08-11T19:53:00Z"/>
              <w:rFonts w:asciiTheme="minorHAnsi" w:eastAsiaTheme="minorEastAsia" w:hAnsiTheme="minorHAnsi" w:cstheme="minorBidi"/>
              <w:noProof/>
            </w:rPr>
          </w:pPr>
          <w:del w:id="22"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"_Toc48067631"</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1.3.3</w:delText>
            </w:r>
            <w:r w:rsidDel="00A83146">
              <w:rPr>
                <w:rFonts w:asciiTheme="minorHAnsi" w:eastAsiaTheme="minorEastAsia" w:hAnsiTheme="minorHAnsi" w:cstheme="minorBidi"/>
                <w:noProof/>
              </w:rPr>
              <w:tab/>
            </w:r>
            <w:r w:rsidRPr="000E0C26" w:rsidDel="00A83146">
              <w:rPr>
                <w:rStyle w:val="Hyperlink"/>
                <w:noProof/>
              </w:rPr>
              <w:delText>Detailed Project Gate Descriptions</w:delText>
            </w:r>
            <w:r w:rsidDel="00A83146">
              <w:rPr>
                <w:noProof/>
              </w:rPr>
              <w:tab/>
            </w:r>
            <w:r w:rsidDel="00A83146">
              <w:rPr>
                <w:noProof/>
              </w:rPr>
              <w:fldChar w:fldCharType="begin"/>
            </w:r>
            <w:r w:rsidDel="00A83146">
              <w:rPr>
                <w:noProof/>
              </w:rPr>
              <w:delInstrText xml:space="preserve"> PAGEREF _Toc48067631 \h </w:delInstrText>
            </w:r>
            <w:r w:rsidDel="00A83146">
              <w:rPr>
                <w:noProof/>
              </w:rPr>
            </w:r>
            <w:r w:rsidDel="00A83146">
              <w:rPr>
                <w:noProof/>
              </w:rPr>
              <w:fldChar w:fldCharType="separate"/>
            </w:r>
            <w:r w:rsidDel="00A83146">
              <w:rPr>
                <w:noProof/>
              </w:rPr>
              <w:delText>7</w:delText>
            </w:r>
            <w:r w:rsidDel="00A83146">
              <w:rPr>
                <w:noProof/>
              </w:rPr>
              <w:fldChar w:fldCharType="end"/>
            </w:r>
            <w:r w:rsidRPr="000E0C26" w:rsidDel="00A83146">
              <w:rPr>
                <w:rStyle w:val="Hyperlink"/>
                <w:noProof/>
              </w:rPr>
              <w:fldChar w:fldCharType="end"/>
            </w:r>
          </w:del>
        </w:p>
        <w:p w14:paraId="0CB490F3" w14:textId="67E836E9" w:rsidR="004F57E3" w:rsidDel="00A83146" w:rsidRDefault="004F57E3">
          <w:pPr>
            <w:pStyle w:val="TOC3"/>
            <w:rPr>
              <w:del w:id="23" w:author="duncan bees" w:date="2020-08-11T19:53:00Z"/>
              <w:rFonts w:asciiTheme="minorHAnsi" w:eastAsiaTheme="minorEastAsia" w:hAnsiTheme="minorHAnsi" w:cstheme="minorBidi"/>
              <w:noProof/>
            </w:rPr>
          </w:pPr>
          <w:del w:id="24"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"_Toc48067632"</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1.3.4</w:delText>
            </w:r>
            <w:r w:rsidDel="00A83146">
              <w:rPr>
                <w:rFonts w:asciiTheme="minorHAnsi" w:eastAsiaTheme="minorEastAsia" w:hAnsiTheme="minorHAnsi" w:cstheme="minorBidi"/>
                <w:noProof/>
              </w:rPr>
              <w:tab/>
            </w:r>
            <w:r w:rsidRPr="000E0C26" w:rsidDel="00A83146">
              <w:rPr>
                <w:rStyle w:val="Hyperlink"/>
                <w:noProof/>
              </w:rPr>
              <w:delText>Technical Milestones for OTP</w:delText>
            </w:r>
            <w:r w:rsidDel="00A83146">
              <w:rPr>
                <w:noProof/>
              </w:rPr>
              <w:tab/>
            </w:r>
            <w:r w:rsidDel="00A83146">
              <w:rPr>
                <w:noProof/>
              </w:rPr>
              <w:fldChar w:fldCharType="begin"/>
            </w:r>
            <w:r w:rsidDel="00A83146">
              <w:rPr>
                <w:noProof/>
              </w:rPr>
              <w:delInstrText xml:space="preserve"> PAGEREF _Toc48067632 \h </w:delInstrText>
            </w:r>
            <w:r w:rsidDel="00A83146">
              <w:rPr>
                <w:noProof/>
              </w:rPr>
            </w:r>
            <w:r w:rsidDel="00A83146">
              <w:rPr>
                <w:noProof/>
              </w:rPr>
              <w:fldChar w:fldCharType="separate"/>
            </w:r>
            <w:r w:rsidDel="00A83146">
              <w:rPr>
                <w:noProof/>
              </w:rPr>
              <w:delText>12</w:delText>
            </w:r>
            <w:r w:rsidDel="00A83146">
              <w:rPr>
                <w:noProof/>
              </w:rPr>
              <w:fldChar w:fldCharType="end"/>
            </w:r>
            <w:r w:rsidRPr="000E0C26" w:rsidDel="00A83146">
              <w:rPr>
                <w:rStyle w:val="Hyperlink"/>
                <w:noProof/>
              </w:rPr>
              <w:fldChar w:fldCharType="end"/>
            </w:r>
          </w:del>
        </w:p>
        <w:p w14:paraId="062982F6" w14:textId="6AA7D883" w:rsidR="004F57E3" w:rsidDel="00A83146" w:rsidRDefault="004F57E3">
          <w:pPr>
            <w:pStyle w:val="TOC3"/>
            <w:rPr>
              <w:del w:id="25" w:author="duncan bees" w:date="2020-08-11T19:53:00Z"/>
              <w:rFonts w:asciiTheme="minorHAnsi" w:eastAsiaTheme="minorEastAsia" w:hAnsiTheme="minorHAnsi" w:cstheme="minorBidi"/>
              <w:noProof/>
            </w:rPr>
          </w:pPr>
          <w:del w:id="26"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"_Toc48067633"</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1.3.5</w:delText>
            </w:r>
            <w:r w:rsidDel="00A83146">
              <w:rPr>
                <w:rFonts w:asciiTheme="minorHAnsi" w:eastAsiaTheme="minorEastAsia" w:hAnsiTheme="minorHAnsi" w:cstheme="minorBidi"/>
                <w:noProof/>
              </w:rPr>
              <w:tab/>
            </w:r>
            <w:r w:rsidRPr="000E0C26" w:rsidDel="00A83146">
              <w:rPr>
                <w:rStyle w:val="Hyperlink"/>
                <w:noProof/>
              </w:rPr>
              <w:delText>Maintenance Projects</w:delText>
            </w:r>
            <w:r w:rsidDel="00A83146">
              <w:rPr>
                <w:noProof/>
              </w:rPr>
              <w:tab/>
            </w:r>
            <w:r w:rsidDel="00A83146">
              <w:rPr>
                <w:noProof/>
              </w:rPr>
              <w:fldChar w:fldCharType="begin"/>
            </w:r>
            <w:r w:rsidDel="00A83146">
              <w:rPr>
                <w:noProof/>
              </w:rPr>
              <w:delInstrText xml:space="preserve"> PAGEREF _Toc48067633 \h </w:delInstrText>
            </w:r>
            <w:r w:rsidDel="00A83146">
              <w:rPr>
                <w:noProof/>
              </w:rPr>
            </w:r>
            <w:r w:rsidDel="00A83146">
              <w:rPr>
                <w:noProof/>
              </w:rPr>
              <w:fldChar w:fldCharType="separate"/>
            </w:r>
            <w:r w:rsidDel="00A83146">
              <w:rPr>
                <w:noProof/>
              </w:rPr>
              <w:delText>14</w:delText>
            </w:r>
            <w:r w:rsidDel="00A83146">
              <w:rPr>
                <w:noProof/>
              </w:rPr>
              <w:fldChar w:fldCharType="end"/>
            </w:r>
            <w:r w:rsidRPr="000E0C26" w:rsidDel="00A83146">
              <w:rPr>
                <w:rStyle w:val="Hyperlink"/>
                <w:noProof/>
              </w:rPr>
              <w:fldChar w:fldCharType="end"/>
            </w:r>
          </w:del>
        </w:p>
        <w:p w14:paraId="0191D231" w14:textId="5C96CEF1" w:rsidR="004F57E3" w:rsidDel="00A83146" w:rsidRDefault="004F57E3">
          <w:pPr>
            <w:pStyle w:val="TOC2"/>
            <w:tabs>
              <w:tab w:val="left" w:pos="880"/>
              <w:tab w:val="right" w:leader="dot" w:pos="9350"/>
            </w:tabs>
            <w:rPr>
              <w:del w:id="27" w:author="duncan bees" w:date="2020-08-11T19:53:00Z"/>
              <w:rFonts w:asciiTheme="minorHAnsi" w:eastAsiaTheme="minorEastAsia" w:hAnsiTheme="minorHAnsi" w:cstheme="minorBidi"/>
              <w:noProof/>
            </w:rPr>
          </w:pPr>
          <w:del w:id="28"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"_Toc48067634"</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1.4</w:delText>
            </w:r>
            <w:r w:rsidDel="00A83146">
              <w:rPr>
                <w:rFonts w:asciiTheme="minorHAnsi" w:eastAsiaTheme="minorEastAsia" w:hAnsiTheme="minorHAnsi" w:cstheme="minorBidi"/>
                <w:noProof/>
              </w:rPr>
              <w:tab/>
            </w:r>
            <w:r w:rsidRPr="000E0C26" w:rsidDel="00A83146">
              <w:rPr>
                <w:rStyle w:val="Hyperlink"/>
                <w:noProof/>
              </w:rPr>
              <w:delText>Change Controlled-Artifacts</w:delText>
            </w:r>
            <w:r w:rsidDel="00A83146">
              <w:rPr>
                <w:noProof/>
              </w:rPr>
              <w:tab/>
            </w:r>
            <w:r w:rsidDel="00A83146">
              <w:rPr>
                <w:noProof/>
              </w:rPr>
              <w:fldChar w:fldCharType="begin"/>
            </w:r>
            <w:r w:rsidDel="00A83146">
              <w:rPr>
                <w:noProof/>
              </w:rPr>
              <w:delInstrText xml:space="preserve"> PAGEREF _Toc48067634 \h </w:delInstrText>
            </w:r>
            <w:r w:rsidDel="00A83146">
              <w:rPr>
                <w:noProof/>
              </w:rPr>
            </w:r>
            <w:r w:rsidDel="00A83146">
              <w:rPr>
                <w:noProof/>
              </w:rPr>
              <w:fldChar w:fldCharType="separate"/>
            </w:r>
            <w:r w:rsidDel="00A83146">
              <w:rPr>
                <w:noProof/>
              </w:rPr>
              <w:delText>15</w:delText>
            </w:r>
            <w:r w:rsidDel="00A83146">
              <w:rPr>
                <w:noProof/>
              </w:rPr>
              <w:fldChar w:fldCharType="end"/>
            </w:r>
            <w:r w:rsidRPr="000E0C26" w:rsidDel="00A83146">
              <w:rPr>
                <w:rStyle w:val="Hyperlink"/>
                <w:noProof/>
              </w:rPr>
              <w:fldChar w:fldCharType="end"/>
            </w:r>
          </w:del>
        </w:p>
        <w:p w14:paraId="52394577" w14:textId="20774789" w:rsidR="004F57E3" w:rsidDel="00A83146" w:rsidRDefault="004F57E3">
          <w:pPr>
            <w:pStyle w:val="TOC2"/>
            <w:tabs>
              <w:tab w:val="left" w:pos="880"/>
              <w:tab w:val="right" w:leader="dot" w:pos="9350"/>
            </w:tabs>
            <w:rPr>
              <w:del w:id="29" w:author="duncan bees" w:date="2020-08-11T19:53:00Z"/>
              <w:rFonts w:asciiTheme="minorHAnsi" w:eastAsiaTheme="minorEastAsia" w:hAnsiTheme="minorHAnsi" w:cstheme="minorBidi"/>
              <w:noProof/>
            </w:rPr>
          </w:pPr>
          <w:del w:id="30"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"_Toc48067635"</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1.5</w:delText>
            </w:r>
            <w:r w:rsidDel="00A83146">
              <w:rPr>
                <w:rFonts w:asciiTheme="minorHAnsi" w:eastAsiaTheme="minorEastAsia" w:hAnsiTheme="minorHAnsi" w:cstheme="minorBidi"/>
                <w:noProof/>
              </w:rPr>
              <w:tab/>
            </w:r>
            <w:r w:rsidRPr="000E0C26" w:rsidDel="00A83146">
              <w:rPr>
                <w:rStyle w:val="Hyperlink"/>
                <w:noProof/>
              </w:rPr>
              <w:delText>OpenHW Working Groups</w:delText>
            </w:r>
            <w:r w:rsidDel="00A83146">
              <w:rPr>
                <w:noProof/>
              </w:rPr>
              <w:tab/>
            </w:r>
            <w:r w:rsidDel="00A83146">
              <w:rPr>
                <w:noProof/>
              </w:rPr>
              <w:fldChar w:fldCharType="begin"/>
            </w:r>
            <w:r w:rsidDel="00A83146">
              <w:rPr>
                <w:noProof/>
              </w:rPr>
              <w:delInstrText xml:space="preserve"> PAGEREF _Toc48067635 \h </w:delInstrText>
            </w:r>
            <w:r w:rsidDel="00A83146">
              <w:rPr>
                <w:noProof/>
              </w:rPr>
            </w:r>
            <w:r w:rsidDel="00A83146">
              <w:rPr>
                <w:noProof/>
              </w:rPr>
              <w:fldChar w:fldCharType="separate"/>
            </w:r>
            <w:r w:rsidDel="00A83146">
              <w:rPr>
                <w:noProof/>
              </w:rPr>
              <w:delText>15</w:delText>
            </w:r>
            <w:r w:rsidDel="00A83146">
              <w:rPr>
                <w:noProof/>
              </w:rPr>
              <w:fldChar w:fldCharType="end"/>
            </w:r>
            <w:r w:rsidRPr="000E0C26" w:rsidDel="00A83146">
              <w:rPr>
                <w:rStyle w:val="Hyperlink"/>
                <w:noProof/>
              </w:rPr>
              <w:fldChar w:fldCharType="end"/>
            </w:r>
          </w:del>
        </w:p>
        <w:p w14:paraId="7A2AD1C0" w14:textId="32732CEB" w:rsidR="004F57E3" w:rsidDel="00A83146" w:rsidRDefault="004F57E3">
          <w:pPr>
            <w:pStyle w:val="TOC3"/>
            <w:rPr>
              <w:del w:id="31" w:author="duncan bees" w:date="2020-08-11T19:53:00Z"/>
              <w:rFonts w:asciiTheme="minorHAnsi" w:eastAsiaTheme="minorEastAsia" w:hAnsiTheme="minorHAnsi" w:cstheme="minorBidi"/>
              <w:noProof/>
            </w:rPr>
          </w:pPr>
          <w:del w:id="32"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"_Toc48067636"</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1.5.1</w:delText>
            </w:r>
            <w:r w:rsidDel="00A83146">
              <w:rPr>
                <w:rFonts w:asciiTheme="minorHAnsi" w:eastAsiaTheme="minorEastAsia" w:hAnsiTheme="minorHAnsi" w:cstheme="minorBidi"/>
                <w:noProof/>
              </w:rPr>
              <w:tab/>
            </w:r>
            <w:r w:rsidRPr="000E0C26" w:rsidDel="00A83146">
              <w:rPr>
                <w:rStyle w:val="Hyperlink"/>
                <w:noProof/>
              </w:rPr>
              <w:delText>Technical Working Group (TWG)</w:delText>
            </w:r>
            <w:r w:rsidDel="00A83146">
              <w:rPr>
                <w:noProof/>
              </w:rPr>
              <w:tab/>
            </w:r>
            <w:r w:rsidDel="00A83146">
              <w:rPr>
                <w:noProof/>
              </w:rPr>
              <w:fldChar w:fldCharType="begin"/>
            </w:r>
            <w:r w:rsidDel="00A83146">
              <w:rPr>
                <w:noProof/>
              </w:rPr>
              <w:delInstrText xml:space="preserve"> PAGEREF _Toc48067636 \h </w:delInstrText>
            </w:r>
            <w:r w:rsidDel="00A83146">
              <w:rPr>
                <w:noProof/>
              </w:rPr>
            </w:r>
            <w:r w:rsidDel="00A83146">
              <w:rPr>
                <w:noProof/>
              </w:rPr>
              <w:fldChar w:fldCharType="separate"/>
            </w:r>
            <w:r w:rsidDel="00A83146">
              <w:rPr>
                <w:noProof/>
              </w:rPr>
              <w:delText>15</w:delText>
            </w:r>
            <w:r w:rsidDel="00A83146">
              <w:rPr>
                <w:noProof/>
              </w:rPr>
              <w:fldChar w:fldCharType="end"/>
            </w:r>
            <w:r w:rsidRPr="000E0C26" w:rsidDel="00A83146">
              <w:rPr>
                <w:rStyle w:val="Hyperlink"/>
                <w:noProof/>
              </w:rPr>
              <w:fldChar w:fldCharType="end"/>
            </w:r>
          </w:del>
        </w:p>
        <w:p w14:paraId="57BDB127" w14:textId="17EC5CC5" w:rsidR="004F57E3" w:rsidDel="00A83146" w:rsidRDefault="004F57E3">
          <w:pPr>
            <w:pStyle w:val="TOC3"/>
            <w:rPr>
              <w:del w:id="33" w:author="duncan bees" w:date="2020-08-11T19:53:00Z"/>
              <w:rFonts w:asciiTheme="minorHAnsi" w:eastAsiaTheme="minorEastAsia" w:hAnsiTheme="minorHAnsi" w:cstheme="minorBidi"/>
              <w:noProof/>
            </w:rPr>
          </w:pPr>
          <w:del w:id="34"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"_Toc48067637"</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1.5.2</w:delText>
            </w:r>
            <w:r w:rsidDel="00A83146">
              <w:rPr>
                <w:rFonts w:asciiTheme="minorHAnsi" w:eastAsiaTheme="minorEastAsia" w:hAnsiTheme="minorHAnsi" w:cstheme="minorBidi"/>
                <w:noProof/>
              </w:rPr>
              <w:tab/>
            </w:r>
            <w:r w:rsidRPr="000E0C26" w:rsidDel="00A83146">
              <w:rPr>
                <w:rStyle w:val="Hyperlink"/>
                <w:noProof/>
              </w:rPr>
              <w:delText>Task Groups (TGs)</w:delText>
            </w:r>
            <w:r w:rsidDel="00A83146">
              <w:rPr>
                <w:noProof/>
              </w:rPr>
              <w:tab/>
            </w:r>
            <w:r w:rsidDel="00A83146">
              <w:rPr>
                <w:noProof/>
              </w:rPr>
              <w:fldChar w:fldCharType="begin"/>
            </w:r>
            <w:r w:rsidDel="00A83146">
              <w:rPr>
                <w:noProof/>
              </w:rPr>
              <w:delInstrText xml:space="preserve"> PAGEREF _Toc48067637 \h </w:delInstrText>
            </w:r>
            <w:r w:rsidDel="00A83146">
              <w:rPr>
                <w:noProof/>
              </w:rPr>
            </w:r>
            <w:r w:rsidDel="00A83146">
              <w:rPr>
                <w:noProof/>
              </w:rPr>
              <w:fldChar w:fldCharType="separate"/>
            </w:r>
            <w:r w:rsidDel="00A83146">
              <w:rPr>
                <w:noProof/>
              </w:rPr>
              <w:delText>16</w:delText>
            </w:r>
            <w:r w:rsidDel="00A83146">
              <w:rPr>
                <w:noProof/>
              </w:rPr>
              <w:fldChar w:fldCharType="end"/>
            </w:r>
            <w:r w:rsidRPr="000E0C26" w:rsidDel="00A83146">
              <w:rPr>
                <w:rStyle w:val="Hyperlink"/>
                <w:noProof/>
              </w:rPr>
              <w:fldChar w:fldCharType="end"/>
            </w:r>
          </w:del>
        </w:p>
        <w:p w14:paraId="23420F7E" w14:textId="22657538" w:rsidR="004F57E3" w:rsidDel="00A83146" w:rsidRDefault="004F57E3">
          <w:pPr>
            <w:pStyle w:val="TOC3"/>
            <w:rPr>
              <w:del w:id="35" w:author="duncan bees" w:date="2020-08-11T19:53:00Z"/>
              <w:rFonts w:asciiTheme="minorHAnsi" w:eastAsiaTheme="minorEastAsia" w:hAnsiTheme="minorHAnsi" w:cstheme="minorBidi"/>
              <w:noProof/>
            </w:rPr>
          </w:pPr>
          <w:del w:id="36"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"_Toc48067638"</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1.5.3</w:delText>
            </w:r>
            <w:r w:rsidDel="00A83146">
              <w:rPr>
                <w:rFonts w:asciiTheme="minorHAnsi" w:eastAsiaTheme="minorEastAsia" w:hAnsiTheme="minorHAnsi" w:cstheme="minorBidi"/>
                <w:noProof/>
              </w:rPr>
              <w:tab/>
            </w:r>
            <w:r w:rsidRPr="000E0C26" w:rsidDel="00A83146">
              <w:rPr>
                <w:rStyle w:val="Hyperlink"/>
                <w:noProof/>
              </w:rPr>
              <w:delText>Working Group Quorum and Voting</w:delText>
            </w:r>
            <w:r w:rsidDel="00A83146">
              <w:rPr>
                <w:noProof/>
              </w:rPr>
              <w:tab/>
            </w:r>
            <w:r w:rsidDel="00A83146">
              <w:rPr>
                <w:noProof/>
              </w:rPr>
              <w:fldChar w:fldCharType="begin"/>
            </w:r>
            <w:r w:rsidDel="00A83146">
              <w:rPr>
                <w:noProof/>
              </w:rPr>
              <w:delInstrText xml:space="preserve"> PAGEREF _Toc48067638 \h </w:delInstrText>
            </w:r>
            <w:r w:rsidDel="00A83146">
              <w:rPr>
                <w:noProof/>
              </w:rPr>
            </w:r>
            <w:r w:rsidDel="00A83146">
              <w:rPr>
                <w:noProof/>
              </w:rPr>
              <w:fldChar w:fldCharType="separate"/>
            </w:r>
            <w:r w:rsidDel="00A83146">
              <w:rPr>
                <w:noProof/>
              </w:rPr>
              <w:delText>16</w:delText>
            </w:r>
            <w:r w:rsidDel="00A83146">
              <w:rPr>
                <w:noProof/>
              </w:rPr>
              <w:fldChar w:fldCharType="end"/>
            </w:r>
            <w:r w:rsidRPr="000E0C26" w:rsidDel="00A83146">
              <w:rPr>
                <w:rStyle w:val="Hyperlink"/>
                <w:noProof/>
              </w:rPr>
              <w:fldChar w:fldCharType="end"/>
            </w:r>
          </w:del>
        </w:p>
        <w:p w14:paraId="385924F3" w14:textId="505F04B3" w:rsidR="004F57E3" w:rsidDel="00A83146" w:rsidRDefault="004F57E3">
          <w:pPr>
            <w:pStyle w:val="TOC3"/>
            <w:rPr>
              <w:del w:id="37" w:author="duncan bees" w:date="2020-08-11T19:53:00Z"/>
              <w:rFonts w:asciiTheme="minorHAnsi" w:eastAsiaTheme="minorEastAsia" w:hAnsiTheme="minorHAnsi" w:cstheme="minorBidi"/>
              <w:noProof/>
            </w:rPr>
          </w:pPr>
          <w:del w:id="38"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"_Toc48067639"</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1.5.4</w:delText>
            </w:r>
            <w:r w:rsidDel="00A83146">
              <w:rPr>
                <w:rFonts w:asciiTheme="minorHAnsi" w:eastAsiaTheme="minorEastAsia" w:hAnsiTheme="minorHAnsi" w:cstheme="minorBidi"/>
                <w:noProof/>
              </w:rPr>
              <w:tab/>
            </w:r>
            <w:r w:rsidRPr="000E0C26" w:rsidDel="00A83146">
              <w:rPr>
                <w:rStyle w:val="Hyperlink"/>
                <w:noProof/>
              </w:rPr>
              <w:delText>Projects Spanning Several TGs</w:delText>
            </w:r>
            <w:r w:rsidDel="00A83146">
              <w:rPr>
                <w:noProof/>
              </w:rPr>
              <w:tab/>
            </w:r>
            <w:r w:rsidDel="00A83146">
              <w:rPr>
                <w:noProof/>
              </w:rPr>
              <w:fldChar w:fldCharType="begin"/>
            </w:r>
            <w:r w:rsidDel="00A83146">
              <w:rPr>
                <w:noProof/>
              </w:rPr>
              <w:delInstrText xml:space="preserve"> PAGEREF _Toc48067639 \h </w:delInstrText>
            </w:r>
            <w:r w:rsidDel="00A83146">
              <w:rPr>
                <w:noProof/>
              </w:rPr>
            </w:r>
            <w:r w:rsidDel="00A83146">
              <w:rPr>
                <w:noProof/>
              </w:rPr>
              <w:fldChar w:fldCharType="separate"/>
            </w:r>
            <w:r w:rsidDel="00A83146">
              <w:rPr>
                <w:noProof/>
              </w:rPr>
              <w:delText>17</w:delText>
            </w:r>
            <w:r w:rsidDel="00A83146">
              <w:rPr>
                <w:noProof/>
              </w:rPr>
              <w:fldChar w:fldCharType="end"/>
            </w:r>
            <w:r w:rsidRPr="000E0C26" w:rsidDel="00A83146">
              <w:rPr>
                <w:rStyle w:val="Hyperlink"/>
                <w:noProof/>
              </w:rPr>
              <w:fldChar w:fldCharType="end"/>
            </w:r>
          </w:del>
        </w:p>
        <w:p w14:paraId="4EEB3F64" w14:textId="57CF6567" w:rsidR="004F57E3" w:rsidDel="00A83146" w:rsidRDefault="004F57E3">
          <w:pPr>
            <w:pStyle w:val="TOC3"/>
            <w:rPr>
              <w:del w:id="39" w:author="duncan bees" w:date="2020-08-11T19:53:00Z"/>
              <w:rFonts w:asciiTheme="minorHAnsi" w:eastAsiaTheme="minorEastAsia" w:hAnsiTheme="minorHAnsi" w:cstheme="minorBidi"/>
              <w:noProof/>
            </w:rPr>
          </w:pPr>
          <w:del w:id="40"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"_Toc48067640"</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1.5.5</w:delText>
            </w:r>
            <w:r w:rsidDel="00A83146">
              <w:rPr>
                <w:rFonts w:asciiTheme="minorHAnsi" w:eastAsiaTheme="minorEastAsia" w:hAnsiTheme="minorHAnsi" w:cstheme="minorBidi"/>
                <w:noProof/>
              </w:rPr>
              <w:tab/>
            </w:r>
            <w:r w:rsidRPr="000E0C26" w:rsidDel="00A83146">
              <w:rPr>
                <w:rStyle w:val="Hyperlink"/>
                <w:noProof/>
              </w:rPr>
              <w:delText>Role of TG Chairs and Project Leader</w:delText>
            </w:r>
            <w:r w:rsidDel="00A83146">
              <w:rPr>
                <w:noProof/>
              </w:rPr>
              <w:tab/>
            </w:r>
            <w:r w:rsidDel="00A83146">
              <w:rPr>
                <w:noProof/>
              </w:rPr>
              <w:fldChar w:fldCharType="begin"/>
            </w:r>
            <w:r w:rsidDel="00A83146">
              <w:rPr>
                <w:noProof/>
              </w:rPr>
              <w:delInstrText xml:space="preserve"> PAGEREF _Toc48067640 \h </w:delInstrText>
            </w:r>
            <w:r w:rsidDel="00A83146">
              <w:rPr>
                <w:noProof/>
              </w:rPr>
            </w:r>
            <w:r w:rsidDel="00A83146">
              <w:rPr>
                <w:noProof/>
              </w:rPr>
              <w:fldChar w:fldCharType="separate"/>
            </w:r>
            <w:r w:rsidDel="00A83146">
              <w:rPr>
                <w:noProof/>
              </w:rPr>
              <w:delText>17</w:delText>
            </w:r>
            <w:r w:rsidDel="00A83146">
              <w:rPr>
                <w:noProof/>
              </w:rPr>
              <w:fldChar w:fldCharType="end"/>
            </w:r>
            <w:r w:rsidRPr="000E0C26" w:rsidDel="00A83146">
              <w:rPr>
                <w:rStyle w:val="Hyperlink"/>
                <w:noProof/>
              </w:rPr>
              <w:fldChar w:fldCharType="end"/>
            </w:r>
          </w:del>
        </w:p>
        <w:p w14:paraId="31EBB340" w14:textId="36DC76A7" w:rsidR="004F57E3" w:rsidDel="00A83146" w:rsidRDefault="004F57E3">
          <w:pPr>
            <w:pStyle w:val="TOC2"/>
            <w:tabs>
              <w:tab w:val="left" w:pos="880"/>
              <w:tab w:val="right" w:leader="dot" w:pos="9350"/>
            </w:tabs>
            <w:rPr>
              <w:del w:id="41" w:author="duncan bees" w:date="2020-08-11T19:53:00Z"/>
              <w:rFonts w:asciiTheme="minorHAnsi" w:eastAsiaTheme="minorEastAsia" w:hAnsiTheme="minorHAnsi" w:cstheme="minorBidi"/>
              <w:noProof/>
            </w:rPr>
          </w:pPr>
          <w:del w:id="42"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"_Toc48067641"</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1.6</w:delText>
            </w:r>
            <w:r w:rsidDel="00A83146">
              <w:rPr>
                <w:rFonts w:asciiTheme="minorHAnsi" w:eastAsiaTheme="minorEastAsia" w:hAnsiTheme="minorHAnsi" w:cstheme="minorBidi"/>
                <w:noProof/>
              </w:rPr>
              <w:tab/>
            </w:r>
            <w:r w:rsidRPr="000E0C26" w:rsidDel="00A83146">
              <w:rPr>
                <w:rStyle w:val="Hyperlink"/>
                <w:noProof/>
              </w:rPr>
              <w:delText>Project Visibility on OpenHW Group Website</w:delText>
            </w:r>
            <w:r w:rsidDel="00A83146">
              <w:rPr>
                <w:noProof/>
              </w:rPr>
              <w:tab/>
            </w:r>
            <w:r w:rsidDel="00A83146">
              <w:rPr>
                <w:noProof/>
              </w:rPr>
              <w:fldChar w:fldCharType="begin"/>
            </w:r>
            <w:r w:rsidDel="00A83146">
              <w:rPr>
                <w:noProof/>
              </w:rPr>
              <w:delInstrText xml:space="preserve"> PAGEREF _Toc48067641 \h </w:delInstrText>
            </w:r>
            <w:r w:rsidDel="00A83146">
              <w:rPr>
                <w:noProof/>
              </w:rPr>
            </w:r>
            <w:r w:rsidDel="00A83146">
              <w:rPr>
                <w:noProof/>
              </w:rPr>
              <w:fldChar w:fldCharType="separate"/>
            </w:r>
            <w:r w:rsidDel="00A83146">
              <w:rPr>
                <w:noProof/>
              </w:rPr>
              <w:delText>18</w:delText>
            </w:r>
            <w:r w:rsidDel="00A83146">
              <w:rPr>
                <w:noProof/>
              </w:rPr>
              <w:fldChar w:fldCharType="end"/>
            </w:r>
            <w:r w:rsidRPr="000E0C26" w:rsidDel="00A83146">
              <w:rPr>
                <w:rStyle w:val="Hyperlink"/>
                <w:noProof/>
              </w:rPr>
              <w:fldChar w:fldCharType="end"/>
            </w:r>
          </w:del>
        </w:p>
        <w:p w14:paraId="3A486283" w14:textId="281DCE2C" w:rsidR="004F57E3" w:rsidDel="00A83146" w:rsidRDefault="004F57E3">
          <w:pPr>
            <w:pStyle w:val="TOC1"/>
            <w:rPr>
              <w:del w:id="43" w:author="duncan bees" w:date="2020-08-11T19:53:00Z"/>
              <w:rFonts w:asciiTheme="minorHAnsi" w:eastAsiaTheme="minorEastAsia" w:hAnsiTheme="minorHAnsi" w:cstheme="minorBidi"/>
              <w:noProof/>
            </w:rPr>
          </w:pPr>
          <w:del w:id="44"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"_Toc48067642"</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w:delText>
            </w:r>
            <w:r w:rsidDel="00A83146">
              <w:rPr>
                <w:rFonts w:asciiTheme="minorHAnsi" w:eastAsiaTheme="minorEastAsia" w:hAnsiTheme="minorHAnsi" w:cstheme="minorBidi"/>
                <w:noProof/>
              </w:rPr>
              <w:tab/>
            </w:r>
            <w:r w:rsidRPr="000E0C26" w:rsidDel="00A83146">
              <w:rPr>
                <w:rStyle w:val="Hyperlink"/>
                <w:noProof/>
              </w:rPr>
              <w:delText>OpenHW Projects from the Eclipse Foundation Perspective</w:delText>
            </w:r>
            <w:r w:rsidDel="00A83146">
              <w:rPr>
                <w:noProof/>
              </w:rPr>
              <w:tab/>
            </w:r>
            <w:r w:rsidDel="00A83146">
              <w:rPr>
                <w:noProof/>
              </w:rPr>
              <w:fldChar w:fldCharType="begin"/>
            </w:r>
            <w:r w:rsidDel="00A83146">
              <w:rPr>
                <w:noProof/>
              </w:rPr>
              <w:delInstrText xml:space="preserve"> PAGEREF _Toc48067642 \h </w:delInstrText>
            </w:r>
            <w:r w:rsidDel="00A83146">
              <w:rPr>
                <w:noProof/>
              </w:rPr>
            </w:r>
            <w:r w:rsidDel="00A83146">
              <w:rPr>
                <w:noProof/>
              </w:rPr>
              <w:fldChar w:fldCharType="separate"/>
            </w:r>
            <w:r w:rsidDel="00A83146">
              <w:rPr>
                <w:noProof/>
              </w:rPr>
              <w:delText>19</w:delText>
            </w:r>
            <w:r w:rsidDel="00A83146">
              <w:rPr>
                <w:noProof/>
              </w:rPr>
              <w:fldChar w:fldCharType="end"/>
            </w:r>
            <w:r w:rsidRPr="000E0C26" w:rsidDel="00A83146">
              <w:rPr>
                <w:rStyle w:val="Hyperlink"/>
                <w:noProof/>
              </w:rPr>
              <w:fldChar w:fldCharType="end"/>
            </w:r>
          </w:del>
        </w:p>
        <w:p w14:paraId="05F80147" w14:textId="7DDC0D47" w:rsidR="004F57E3" w:rsidDel="00A83146" w:rsidRDefault="004F57E3">
          <w:pPr>
            <w:pStyle w:val="TOC2"/>
            <w:tabs>
              <w:tab w:val="left" w:pos="880"/>
              <w:tab w:val="right" w:leader="dot" w:pos="9350"/>
            </w:tabs>
            <w:rPr>
              <w:del w:id="45" w:author="duncan bees" w:date="2020-08-11T19:53:00Z"/>
              <w:rFonts w:asciiTheme="minorHAnsi" w:eastAsiaTheme="minorEastAsia" w:hAnsiTheme="minorHAnsi" w:cstheme="minorBidi"/>
              <w:noProof/>
            </w:rPr>
          </w:pPr>
          <w:del w:id="46"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"_Toc48067643"</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2.1</w:delText>
            </w:r>
            <w:r w:rsidDel="00A83146">
              <w:rPr>
                <w:rFonts w:asciiTheme="minorHAnsi" w:eastAsiaTheme="minorEastAsia" w:hAnsiTheme="minorHAnsi" w:cstheme="minorBidi"/>
                <w:noProof/>
              </w:rPr>
              <w:tab/>
            </w:r>
            <w:r w:rsidRPr="000E0C26" w:rsidDel="00A83146">
              <w:rPr>
                <w:rStyle w:val="Hyperlink"/>
                <w:noProof/>
              </w:rPr>
              <w:delText>OpenHW Committer Election Process</w:delText>
            </w:r>
            <w:r w:rsidDel="00A83146">
              <w:rPr>
                <w:noProof/>
              </w:rPr>
              <w:tab/>
            </w:r>
            <w:r w:rsidDel="00A83146">
              <w:rPr>
                <w:noProof/>
              </w:rPr>
              <w:fldChar w:fldCharType="begin"/>
            </w:r>
            <w:r w:rsidDel="00A83146">
              <w:rPr>
                <w:noProof/>
              </w:rPr>
              <w:delInstrText xml:space="preserve"> PAGEREF _Toc48067643 \h </w:delInstrText>
            </w:r>
            <w:r w:rsidDel="00A83146">
              <w:rPr>
                <w:noProof/>
              </w:rPr>
            </w:r>
            <w:r w:rsidDel="00A83146">
              <w:rPr>
                <w:noProof/>
              </w:rPr>
              <w:fldChar w:fldCharType="separate"/>
            </w:r>
            <w:r w:rsidDel="00A83146">
              <w:rPr>
                <w:noProof/>
              </w:rPr>
              <w:delText>19</w:delText>
            </w:r>
            <w:r w:rsidDel="00A83146">
              <w:rPr>
                <w:noProof/>
              </w:rPr>
              <w:fldChar w:fldCharType="end"/>
            </w:r>
            <w:r w:rsidRPr="000E0C26" w:rsidDel="00A83146">
              <w:rPr>
                <w:rStyle w:val="Hyperlink"/>
                <w:noProof/>
              </w:rPr>
              <w:fldChar w:fldCharType="end"/>
            </w:r>
          </w:del>
        </w:p>
        <w:p w14:paraId="1655B16D" w14:textId="16AC1F3D" w:rsidR="004F57E3" w:rsidDel="00A83146" w:rsidRDefault="004F57E3">
          <w:pPr>
            <w:pStyle w:val="TOC2"/>
            <w:tabs>
              <w:tab w:val="left" w:pos="880"/>
              <w:tab w:val="right" w:leader="dot" w:pos="9350"/>
            </w:tabs>
            <w:rPr>
              <w:del w:id="47" w:author="duncan bees" w:date="2020-08-11T19:53:00Z"/>
              <w:rFonts w:asciiTheme="minorHAnsi" w:eastAsiaTheme="minorEastAsia" w:hAnsiTheme="minorHAnsi" w:cstheme="minorBidi"/>
              <w:noProof/>
            </w:rPr>
          </w:pPr>
          <w:del w:id="48"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"_Toc48067644"</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2.2</w:delText>
            </w:r>
            <w:r w:rsidDel="00A83146">
              <w:rPr>
                <w:rFonts w:asciiTheme="minorHAnsi" w:eastAsiaTheme="minorEastAsia" w:hAnsiTheme="minorHAnsi" w:cstheme="minorBidi"/>
                <w:noProof/>
              </w:rPr>
              <w:tab/>
            </w:r>
            <w:r w:rsidRPr="000E0C26" w:rsidDel="00A83146">
              <w:rPr>
                <w:rStyle w:val="Hyperlink"/>
                <w:noProof/>
              </w:rPr>
              <w:delText>Eclipse Parent Project: OpenHW Group</w:delText>
            </w:r>
            <w:r w:rsidDel="00A83146">
              <w:rPr>
                <w:noProof/>
              </w:rPr>
              <w:tab/>
            </w:r>
            <w:r w:rsidDel="00A83146">
              <w:rPr>
                <w:noProof/>
              </w:rPr>
              <w:fldChar w:fldCharType="begin"/>
            </w:r>
            <w:r w:rsidDel="00A83146">
              <w:rPr>
                <w:noProof/>
              </w:rPr>
              <w:delInstrText xml:space="preserve"> PAGEREF _Toc48067644 \h </w:delInstrText>
            </w:r>
            <w:r w:rsidDel="00A83146">
              <w:rPr>
                <w:noProof/>
              </w:rPr>
            </w:r>
            <w:r w:rsidDel="00A83146">
              <w:rPr>
                <w:noProof/>
              </w:rPr>
              <w:fldChar w:fldCharType="separate"/>
            </w:r>
            <w:r w:rsidDel="00A83146">
              <w:rPr>
                <w:noProof/>
              </w:rPr>
              <w:delText>19</w:delText>
            </w:r>
            <w:r w:rsidDel="00A83146">
              <w:rPr>
                <w:noProof/>
              </w:rPr>
              <w:fldChar w:fldCharType="end"/>
            </w:r>
            <w:r w:rsidRPr="000E0C26" w:rsidDel="00A83146">
              <w:rPr>
                <w:rStyle w:val="Hyperlink"/>
                <w:noProof/>
              </w:rPr>
              <w:fldChar w:fldCharType="end"/>
            </w:r>
          </w:del>
        </w:p>
        <w:p w14:paraId="708451A6" w14:textId="236D3870" w:rsidR="004F57E3" w:rsidDel="00A83146" w:rsidRDefault="004F57E3">
          <w:pPr>
            <w:pStyle w:val="TOC2"/>
            <w:tabs>
              <w:tab w:val="left" w:pos="880"/>
              <w:tab w:val="right" w:leader="dot" w:pos="9350"/>
            </w:tabs>
            <w:rPr>
              <w:del w:id="49" w:author="duncan bees" w:date="2020-08-11T19:53:00Z"/>
              <w:rFonts w:asciiTheme="minorHAnsi" w:eastAsiaTheme="minorEastAsia" w:hAnsiTheme="minorHAnsi" w:cstheme="minorBidi"/>
              <w:noProof/>
            </w:rPr>
          </w:pPr>
          <w:del w:id="50"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"_Toc48067645"</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2.3</w:delText>
            </w:r>
            <w:r w:rsidDel="00A83146">
              <w:rPr>
                <w:rFonts w:asciiTheme="minorHAnsi" w:eastAsiaTheme="minorEastAsia" w:hAnsiTheme="minorHAnsi" w:cstheme="minorBidi"/>
                <w:noProof/>
              </w:rPr>
              <w:tab/>
            </w:r>
            <w:r w:rsidRPr="000E0C26" w:rsidDel="00A83146">
              <w:rPr>
                <w:rStyle w:val="Hyperlink"/>
                <w:noProof/>
              </w:rPr>
              <w:delText>Eclipse Sub-Project: CORE-V Cores</w:delText>
            </w:r>
            <w:r w:rsidDel="00A83146">
              <w:rPr>
                <w:noProof/>
              </w:rPr>
              <w:tab/>
            </w:r>
            <w:r w:rsidDel="00A83146">
              <w:rPr>
                <w:noProof/>
              </w:rPr>
              <w:fldChar w:fldCharType="begin"/>
            </w:r>
            <w:r w:rsidDel="00A83146">
              <w:rPr>
                <w:noProof/>
              </w:rPr>
              <w:delInstrText xml:space="preserve"> PAGEREF _Toc48067645 \h </w:delInstrText>
            </w:r>
            <w:r w:rsidDel="00A83146">
              <w:rPr>
                <w:noProof/>
              </w:rPr>
            </w:r>
            <w:r w:rsidDel="00A83146">
              <w:rPr>
                <w:noProof/>
              </w:rPr>
              <w:fldChar w:fldCharType="separate"/>
            </w:r>
            <w:r w:rsidDel="00A83146">
              <w:rPr>
                <w:noProof/>
              </w:rPr>
              <w:delText>19</w:delText>
            </w:r>
            <w:r w:rsidDel="00A83146">
              <w:rPr>
                <w:noProof/>
              </w:rPr>
              <w:fldChar w:fldCharType="end"/>
            </w:r>
            <w:r w:rsidRPr="000E0C26" w:rsidDel="00A83146">
              <w:rPr>
                <w:rStyle w:val="Hyperlink"/>
                <w:noProof/>
              </w:rPr>
              <w:fldChar w:fldCharType="end"/>
            </w:r>
          </w:del>
        </w:p>
        <w:p w14:paraId="1F3D5035" w14:textId="681EFACC" w:rsidR="004F57E3" w:rsidDel="00A83146" w:rsidRDefault="004F57E3">
          <w:pPr>
            <w:pStyle w:val="TOC3"/>
            <w:rPr>
              <w:del w:id="51" w:author="duncan bees" w:date="2020-08-11T19:53:00Z"/>
              <w:rFonts w:asciiTheme="minorHAnsi" w:eastAsiaTheme="minorEastAsia" w:hAnsiTheme="minorHAnsi" w:cstheme="minorBidi"/>
              <w:noProof/>
            </w:rPr>
          </w:pPr>
          <w:del w:id="52"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"_Toc48067646"</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2.3.1</w:delText>
            </w:r>
            <w:r w:rsidDel="00A83146">
              <w:rPr>
                <w:rFonts w:asciiTheme="minorHAnsi" w:eastAsiaTheme="minorEastAsia" w:hAnsiTheme="minorHAnsi" w:cstheme="minorBidi"/>
                <w:noProof/>
              </w:rPr>
              <w:tab/>
            </w:r>
            <w:r w:rsidRPr="000E0C26" w:rsidDel="00A83146">
              <w:rPr>
                <w:rStyle w:val="Hyperlink"/>
                <w:noProof/>
              </w:rPr>
              <w:delText>Scope</w:delText>
            </w:r>
            <w:r w:rsidDel="00A83146">
              <w:rPr>
                <w:noProof/>
              </w:rPr>
              <w:tab/>
            </w:r>
            <w:r w:rsidDel="00A83146">
              <w:rPr>
                <w:noProof/>
              </w:rPr>
              <w:fldChar w:fldCharType="begin"/>
            </w:r>
            <w:r w:rsidDel="00A83146">
              <w:rPr>
                <w:noProof/>
              </w:rPr>
              <w:delInstrText xml:space="preserve"> PAGEREF _Toc48067646 \h </w:delInstrText>
            </w:r>
            <w:r w:rsidDel="00A83146">
              <w:rPr>
                <w:noProof/>
              </w:rPr>
            </w:r>
            <w:r w:rsidDel="00A83146">
              <w:rPr>
                <w:noProof/>
              </w:rPr>
              <w:fldChar w:fldCharType="separate"/>
            </w:r>
            <w:r w:rsidDel="00A83146">
              <w:rPr>
                <w:noProof/>
              </w:rPr>
              <w:delText>20</w:delText>
            </w:r>
            <w:r w:rsidDel="00A83146">
              <w:rPr>
                <w:noProof/>
              </w:rPr>
              <w:fldChar w:fldCharType="end"/>
            </w:r>
            <w:r w:rsidRPr="000E0C26" w:rsidDel="00A83146">
              <w:rPr>
                <w:rStyle w:val="Hyperlink"/>
                <w:noProof/>
              </w:rPr>
              <w:fldChar w:fldCharType="end"/>
            </w:r>
          </w:del>
        </w:p>
        <w:p w14:paraId="0E3AC152" w14:textId="2D5DF310" w:rsidR="004F57E3" w:rsidDel="00A83146" w:rsidRDefault="004F57E3">
          <w:pPr>
            <w:pStyle w:val="TOC3"/>
            <w:rPr>
              <w:del w:id="53" w:author="duncan bees" w:date="2020-08-11T19:53:00Z"/>
              <w:rFonts w:asciiTheme="minorHAnsi" w:eastAsiaTheme="minorEastAsia" w:hAnsiTheme="minorHAnsi" w:cstheme="minorBidi"/>
              <w:noProof/>
            </w:rPr>
          </w:pPr>
          <w:del w:id="54"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"_Toc48067647"</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2.3.2</w:delText>
            </w:r>
            <w:r w:rsidDel="00A83146">
              <w:rPr>
                <w:rFonts w:asciiTheme="minorHAnsi" w:eastAsiaTheme="minorEastAsia" w:hAnsiTheme="minorHAnsi" w:cstheme="minorBidi"/>
                <w:noProof/>
              </w:rPr>
              <w:tab/>
            </w:r>
            <w:r w:rsidRPr="000E0C26" w:rsidDel="00A83146">
              <w:rPr>
                <w:rStyle w:val="Hyperlink"/>
                <w:noProof/>
              </w:rPr>
              <w:delText>Committers</w:delText>
            </w:r>
            <w:r w:rsidDel="00A83146">
              <w:rPr>
                <w:noProof/>
              </w:rPr>
              <w:tab/>
            </w:r>
            <w:r w:rsidDel="00A83146">
              <w:rPr>
                <w:noProof/>
              </w:rPr>
              <w:fldChar w:fldCharType="begin"/>
            </w:r>
            <w:r w:rsidDel="00A83146">
              <w:rPr>
                <w:noProof/>
              </w:rPr>
              <w:delInstrText xml:space="preserve"> PAGEREF _Toc48067647 \h </w:delInstrText>
            </w:r>
            <w:r w:rsidDel="00A83146">
              <w:rPr>
                <w:noProof/>
              </w:rPr>
            </w:r>
            <w:r w:rsidDel="00A83146">
              <w:rPr>
                <w:noProof/>
              </w:rPr>
              <w:fldChar w:fldCharType="separate"/>
            </w:r>
            <w:r w:rsidDel="00A83146">
              <w:rPr>
                <w:noProof/>
              </w:rPr>
              <w:delText>20</w:delText>
            </w:r>
            <w:r w:rsidDel="00A83146">
              <w:rPr>
                <w:noProof/>
              </w:rPr>
              <w:fldChar w:fldCharType="end"/>
            </w:r>
            <w:r w:rsidRPr="000E0C26" w:rsidDel="00A83146">
              <w:rPr>
                <w:rStyle w:val="Hyperlink"/>
                <w:noProof/>
              </w:rPr>
              <w:fldChar w:fldCharType="end"/>
            </w:r>
          </w:del>
        </w:p>
        <w:p w14:paraId="7F1725E0" w14:textId="0BAD9536" w:rsidR="004F57E3" w:rsidDel="00A83146" w:rsidRDefault="004F57E3">
          <w:pPr>
            <w:pStyle w:val="TOC1"/>
            <w:rPr>
              <w:del w:id="55" w:author="duncan bees" w:date="2020-08-11T19:53:00Z"/>
              <w:rFonts w:asciiTheme="minorHAnsi" w:eastAsiaTheme="minorEastAsia" w:hAnsiTheme="minorHAnsi" w:cstheme="minorBidi"/>
              <w:noProof/>
            </w:rPr>
          </w:pPr>
          <w:del w:id="56"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"_Toc48067648"</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w:delText>
            </w:r>
            <w:r w:rsidDel="00A83146">
              <w:rPr>
                <w:rFonts w:asciiTheme="minorHAnsi" w:eastAsiaTheme="minorEastAsia" w:hAnsiTheme="minorHAnsi" w:cstheme="minorBidi"/>
                <w:noProof/>
              </w:rPr>
              <w:tab/>
            </w:r>
            <w:r w:rsidRPr="000E0C26" w:rsidDel="00A83146">
              <w:rPr>
                <w:rStyle w:val="Hyperlink"/>
                <w:noProof/>
              </w:rPr>
              <w:delText>Project Management Tools</w:delText>
            </w:r>
            <w:r w:rsidDel="00A83146">
              <w:rPr>
                <w:noProof/>
              </w:rPr>
              <w:tab/>
            </w:r>
            <w:r w:rsidDel="00A83146">
              <w:rPr>
                <w:noProof/>
              </w:rPr>
              <w:fldChar w:fldCharType="begin"/>
            </w:r>
            <w:r w:rsidDel="00A83146">
              <w:rPr>
                <w:noProof/>
              </w:rPr>
              <w:delInstrText xml:space="preserve"> PAGEREF _Toc48067648 \h </w:delInstrText>
            </w:r>
            <w:r w:rsidDel="00A83146">
              <w:rPr>
                <w:noProof/>
              </w:rPr>
            </w:r>
            <w:r w:rsidDel="00A83146">
              <w:rPr>
                <w:noProof/>
              </w:rPr>
              <w:fldChar w:fldCharType="separate"/>
            </w:r>
            <w:r w:rsidDel="00A83146">
              <w:rPr>
                <w:noProof/>
              </w:rPr>
              <w:delText>21</w:delText>
            </w:r>
            <w:r w:rsidDel="00A83146">
              <w:rPr>
                <w:noProof/>
              </w:rPr>
              <w:fldChar w:fldCharType="end"/>
            </w:r>
            <w:r w:rsidRPr="000E0C26" w:rsidDel="00A83146">
              <w:rPr>
                <w:rStyle w:val="Hyperlink"/>
                <w:noProof/>
              </w:rPr>
              <w:fldChar w:fldCharType="end"/>
            </w:r>
          </w:del>
        </w:p>
        <w:p w14:paraId="36150055" w14:textId="5816813A" w:rsidR="004F57E3" w:rsidDel="00A83146" w:rsidRDefault="004F57E3">
          <w:pPr>
            <w:pStyle w:val="TOC1"/>
            <w:rPr>
              <w:del w:id="57" w:author="duncan bees" w:date="2020-08-11T19:53:00Z"/>
              <w:rFonts w:asciiTheme="minorHAnsi" w:eastAsiaTheme="minorEastAsia" w:hAnsiTheme="minorHAnsi" w:cstheme="minorBidi"/>
              <w:noProof/>
            </w:rPr>
          </w:pPr>
          <w:del w:id="58"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"_Toc48067649"</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Annex 1 – Current OTPs and OSPs</w:delText>
            </w:r>
            <w:r w:rsidDel="00A83146">
              <w:rPr>
                <w:noProof/>
              </w:rPr>
              <w:tab/>
            </w:r>
            <w:r w:rsidDel="00A83146">
              <w:rPr>
                <w:noProof/>
              </w:rPr>
              <w:fldChar w:fldCharType="begin"/>
            </w:r>
            <w:r w:rsidDel="00A83146">
              <w:rPr>
                <w:noProof/>
              </w:rPr>
              <w:delInstrText xml:space="preserve"> PAGEREF _Toc48067649 \h </w:delInstrText>
            </w:r>
            <w:r w:rsidDel="00A83146">
              <w:rPr>
                <w:noProof/>
              </w:rPr>
            </w:r>
            <w:r w:rsidDel="00A83146">
              <w:rPr>
                <w:noProof/>
              </w:rPr>
              <w:fldChar w:fldCharType="separate"/>
            </w:r>
            <w:r w:rsidDel="00A83146">
              <w:rPr>
                <w:noProof/>
              </w:rPr>
              <w:delText>22</w:delText>
            </w:r>
            <w:r w:rsidDel="00A83146">
              <w:rPr>
                <w:noProof/>
              </w:rPr>
              <w:fldChar w:fldCharType="end"/>
            </w:r>
            <w:r w:rsidRPr="000E0C26" w:rsidDel="00A83146">
              <w:rPr>
                <w:rStyle w:val="Hyperlink"/>
                <w:noProof/>
              </w:rPr>
              <w:fldChar w:fldCharType="end"/>
            </w:r>
          </w:del>
        </w:p>
        <w:p w14:paraId="5EBA7D64" w14:textId="6489C7CC" w:rsidR="004F57E3" w:rsidDel="00A83146" w:rsidRDefault="004F57E3">
          <w:pPr>
            <w:pStyle w:val="TOC2"/>
            <w:tabs>
              <w:tab w:val="left" w:pos="880"/>
              <w:tab w:val="right" w:leader="dot" w:pos="9350"/>
            </w:tabs>
            <w:rPr>
              <w:del w:id="59" w:author="duncan bees" w:date="2020-08-11T19:53:00Z"/>
              <w:rFonts w:asciiTheme="minorHAnsi" w:eastAsiaTheme="minorEastAsia" w:hAnsiTheme="minorHAnsi" w:cstheme="minorBidi"/>
              <w:noProof/>
            </w:rPr>
          </w:pPr>
          <w:del w:id="60"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"_Toc48067650"</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2.4</w:delText>
            </w:r>
            <w:r w:rsidDel="00A83146">
              <w:rPr>
                <w:rFonts w:asciiTheme="minorHAnsi" w:eastAsiaTheme="minorEastAsia" w:hAnsiTheme="minorHAnsi" w:cstheme="minorBidi"/>
                <w:noProof/>
              </w:rPr>
              <w:tab/>
            </w:r>
            <w:r w:rsidRPr="000E0C26" w:rsidDel="00A83146">
              <w:rPr>
                <w:rStyle w:val="Hyperlink"/>
                <w:noProof/>
              </w:rPr>
              <w:delText>Current OTPs and OSPs</w:delText>
            </w:r>
            <w:r w:rsidDel="00A83146">
              <w:rPr>
                <w:noProof/>
              </w:rPr>
              <w:tab/>
            </w:r>
            <w:r w:rsidDel="00A83146">
              <w:rPr>
                <w:noProof/>
              </w:rPr>
              <w:fldChar w:fldCharType="begin"/>
            </w:r>
            <w:r w:rsidDel="00A83146">
              <w:rPr>
                <w:noProof/>
              </w:rPr>
              <w:delInstrText xml:space="preserve"> PAGEREF _Toc48067650 \h </w:delInstrText>
            </w:r>
            <w:r w:rsidDel="00A83146">
              <w:rPr>
                <w:noProof/>
              </w:rPr>
            </w:r>
            <w:r w:rsidDel="00A83146">
              <w:rPr>
                <w:noProof/>
              </w:rPr>
              <w:fldChar w:fldCharType="separate"/>
            </w:r>
            <w:r w:rsidDel="00A83146">
              <w:rPr>
                <w:noProof/>
              </w:rPr>
              <w:delText>22</w:delText>
            </w:r>
            <w:r w:rsidDel="00A83146">
              <w:rPr>
                <w:noProof/>
              </w:rPr>
              <w:fldChar w:fldCharType="end"/>
            </w:r>
            <w:r w:rsidRPr="000E0C26" w:rsidDel="00A83146">
              <w:rPr>
                <w:rStyle w:val="Hyperlink"/>
                <w:noProof/>
              </w:rPr>
              <w:fldChar w:fldCharType="end"/>
            </w:r>
          </w:del>
        </w:p>
        <w:p w14:paraId="33694E3B" w14:textId="091755B1" w:rsidR="004F57E3" w:rsidDel="00A83146" w:rsidRDefault="004F57E3">
          <w:pPr>
            <w:pStyle w:val="TOC2"/>
            <w:tabs>
              <w:tab w:val="left" w:pos="880"/>
              <w:tab w:val="right" w:leader="dot" w:pos="9350"/>
            </w:tabs>
            <w:rPr>
              <w:del w:id="61" w:author="duncan bees" w:date="2020-08-11T19:53:00Z"/>
              <w:rFonts w:asciiTheme="minorHAnsi" w:eastAsiaTheme="minorEastAsia" w:hAnsiTheme="minorHAnsi" w:cstheme="minorBidi"/>
              <w:noProof/>
            </w:rPr>
          </w:pPr>
          <w:del w:id="62" w:author="duncan bees" w:date="2020-08-11T19:53:00Z">
            <w:r w:rsidRPr="000E0C26" w:rsidDel="00A83146">
              <w:rPr>
                <w:rStyle w:val="Hyperlink"/>
                <w:noProof/>
              </w:rPr>
              <w:fldChar w:fldCharType="begin"/>
            </w:r>
            <w:r w:rsidRPr="000E0C26" w:rsidDel="00A83146">
              <w:rPr>
                <w:rStyle w:val="Hyperlink"/>
                <w:noProof/>
              </w:rPr>
              <w:delInstrText xml:space="preserve"> </w:delInstrText>
            </w:r>
            <w:r w:rsidDel="00A83146">
              <w:rPr>
                <w:noProof/>
              </w:rPr>
              <w:delInstrText>HYPERLINK \l "_Toc48067651"</w:delInstrText>
            </w:r>
            <w:r w:rsidRPr="000E0C26" w:rsidDel="00A83146">
              <w:rPr>
                <w:rStyle w:val="Hyperlink"/>
                <w:noProof/>
              </w:rPr>
              <w:delInstrText xml:space="preserve"> </w:delInstrText>
            </w:r>
            <w:r w:rsidRPr="000E0C26" w:rsidDel="00A83146">
              <w:rPr>
                <w:rStyle w:val="Hyperlink"/>
                <w:noProof/>
              </w:rPr>
            </w:r>
            <w:r w:rsidRPr="000E0C26" w:rsidDel="00A83146">
              <w:rPr>
                <w:rStyle w:val="Hyperlink"/>
                <w:noProof/>
              </w:rPr>
              <w:fldChar w:fldCharType="separate"/>
            </w:r>
            <w:r w:rsidRPr="000E0C26" w:rsidDel="00A83146">
              <w:rPr>
                <w:rStyle w:val="Hyperlink"/>
                <w:noProof/>
              </w:rPr>
              <w:delText>2.5</w:delText>
            </w:r>
            <w:r w:rsidDel="00A83146">
              <w:rPr>
                <w:rFonts w:asciiTheme="minorHAnsi" w:eastAsiaTheme="minorEastAsia" w:hAnsiTheme="minorHAnsi" w:cstheme="minorBidi"/>
                <w:noProof/>
              </w:rPr>
              <w:tab/>
            </w:r>
            <w:r w:rsidRPr="000E0C26" w:rsidDel="00A83146">
              <w:rPr>
                <w:rStyle w:val="Hyperlink"/>
                <w:noProof/>
              </w:rPr>
              <w:delText>Current Mapping of OpenHW Technical Projects and Eclipse Sub-Projects</w:delText>
            </w:r>
            <w:r w:rsidDel="00A83146">
              <w:rPr>
                <w:noProof/>
              </w:rPr>
              <w:tab/>
            </w:r>
            <w:r w:rsidDel="00A83146">
              <w:rPr>
                <w:noProof/>
              </w:rPr>
              <w:fldChar w:fldCharType="begin"/>
            </w:r>
            <w:r w:rsidDel="00A83146">
              <w:rPr>
                <w:noProof/>
              </w:rPr>
              <w:delInstrText xml:space="preserve"> PAGEREF _Toc48067651 \h </w:delInstrText>
            </w:r>
            <w:r w:rsidDel="00A83146">
              <w:rPr>
                <w:noProof/>
              </w:rPr>
            </w:r>
            <w:r w:rsidDel="00A83146">
              <w:rPr>
                <w:noProof/>
              </w:rPr>
              <w:fldChar w:fldCharType="separate"/>
            </w:r>
            <w:r w:rsidDel="00A83146">
              <w:rPr>
                <w:noProof/>
              </w:rPr>
              <w:delText>22</w:delText>
            </w:r>
            <w:r w:rsidDel="00A83146">
              <w:rPr>
                <w:noProof/>
              </w:rPr>
              <w:fldChar w:fldCharType="end"/>
            </w:r>
            <w:r w:rsidRPr="000E0C26" w:rsidDel="00A83146">
              <w:rPr>
                <w:rStyle w:val="Hyperlink"/>
                <w:noProof/>
              </w:rPr>
              <w:fldChar w:fldCharType="end"/>
            </w:r>
          </w:del>
        </w:p>
        <w:p w14:paraId="6D46E70B" w14:textId="39626C01" w:rsidR="00A83146" w:rsidRDefault="00445F15">
          <w:pPr>
            <w:pStyle w:val="TOC1"/>
            <w:rPr>
              <w:ins w:id="63" w:author="duncan bees" w:date="2020-08-11T19:53:00Z"/>
              <w:rFonts w:asciiTheme="minorHAnsi" w:eastAsiaTheme="minorEastAsia" w:hAnsiTheme="minorHAnsi" w:cstheme="minorBidi"/>
              <w:noProof/>
            </w:rPr>
          </w:pPr>
          <w:del w:id="64" w:author="duncan bees" w:date="2020-08-11T19:53:00Z">
            <w:r w:rsidDel="00A83146">
              <w:fldChar w:fldCharType="end"/>
            </w:r>
          </w:del>
          <w:ins w:id="65" w:author="duncan bees" w:date="2020-08-11T19:53:00Z">
            <w:r w:rsidR="00A83146">
              <w:fldChar w:fldCharType="begin"/>
            </w:r>
            <w:r w:rsidR="00A83146">
              <w:instrText xml:space="preserve"> TOC \o "1-4" \h \z \u </w:instrText>
            </w:r>
          </w:ins>
          <w:r w:rsidR="00A83146">
            <w:fldChar w:fldCharType="separate"/>
          </w:r>
          <w:ins w:id="66" w:author="duncan bees" w:date="2020-08-11T19:53:00Z">
            <w:r w:rsidR="00A83146" w:rsidRPr="00EF65D6">
              <w:rPr>
                <w:rStyle w:val="Hyperlink"/>
                <w:noProof/>
              </w:rPr>
              <w:fldChar w:fldCharType="begin"/>
            </w:r>
            <w:r w:rsidR="00A83146" w:rsidRPr="00EF65D6">
              <w:rPr>
                <w:rStyle w:val="Hyperlink"/>
                <w:noProof/>
              </w:rPr>
              <w:instrText xml:space="preserve"> </w:instrText>
            </w:r>
            <w:r w:rsidR="00A83146">
              <w:rPr>
                <w:noProof/>
              </w:rPr>
              <w:instrText>HYPERLINK \l "_Toc48068007"</w:instrText>
            </w:r>
            <w:r w:rsidR="00A83146" w:rsidRPr="00EF65D6">
              <w:rPr>
                <w:rStyle w:val="Hyperlink"/>
                <w:noProof/>
              </w:rPr>
              <w:instrText xml:space="preserve"> </w:instrText>
            </w:r>
            <w:r w:rsidR="00A83146" w:rsidRPr="00EF65D6">
              <w:rPr>
                <w:rStyle w:val="Hyperlink"/>
                <w:noProof/>
              </w:rPr>
            </w:r>
            <w:r w:rsidR="00A83146" w:rsidRPr="00EF65D6">
              <w:rPr>
                <w:rStyle w:val="Hyperlink"/>
                <w:noProof/>
              </w:rPr>
              <w:fldChar w:fldCharType="separate"/>
            </w:r>
            <w:r w:rsidR="00A83146" w:rsidRPr="00EF65D6">
              <w:rPr>
                <w:rStyle w:val="Hyperlink"/>
                <w:noProof/>
              </w:rPr>
              <w:t>Contents</w:t>
            </w:r>
            <w:r w:rsidR="00A83146">
              <w:rPr>
                <w:noProof/>
                <w:webHidden/>
              </w:rPr>
              <w:tab/>
            </w:r>
            <w:r w:rsidR="00A83146">
              <w:rPr>
                <w:noProof/>
                <w:webHidden/>
              </w:rPr>
              <w:fldChar w:fldCharType="begin"/>
            </w:r>
            <w:r w:rsidR="00A83146">
              <w:rPr>
                <w:noProof/>
                <w:webHidden/>
              </w:rPr>
              <w:instrText xml:space="preserve"> PAGEREF _Toc48068007 \h </w:instrText>
            </w:r>
            <w:r w:rsidR="00A83146">
              <w:rPr>
                <w:noProof/>
                <w:webHidden/>
              </w:rPr>
            </w:r>
          </w:ins>
          <w:r w:rsidR="00A83146">
            <w:rPr>
              <w:noProof/>
              <w:webHidden/>
            </w:rPr>
            <w:fldChar w:fldCharType="separate"/>
          </w:r>
          <w:ins w:id="67" w:author="duncan bees" w:date="2020-08-11T19:53:00Z">
            <w:r w:rsidR="00A83146">
              <w:rPr>
                <w:noProof/>
                <w:webHidden/>
              </w:rPr>
              <w:t>2</w:t>
            </w:r>
            <w:r w:rsidR="00A83146">
              <w:rPr>
                <w:noProof/>
                <w:webHidden/>
              </w:rPr>
              <w:fldChar w:fldCharType="end"/>
            </w:r>
            <w:r w:rsidR="00A83146" w:rsidRPr="00EF65D6">
              <w:rPr>
                <w:rStyle w:val="Hyperlink"/>
                <w:noProof/>
              </w:rPr>
              <w:fldChar w:fldCharType="end"/>
            </w:r>
          </w:ins>
        </w:p>
        <w:p w14:paraId="541A8C07" w14:textId="062E65B6" w:rsidR="00A83146" w:rsidRDefault="00A83146">
          <w:pPr>
            <w:pStyle w:val="TOC1"/>
            <w:rPr>
              <w:ins w:id="68" w:author="duncan bees" w:date="2020-08-11T19:53:00Z"/>
              <w:rFonts w:asciiTheme="minorHAnsi" w:eastAsiaTheme="minorEastAsia" w:hAnsiTheme="minorHAnsi" w:cstheme="minorBidi"/>
              <w:noProof/>
            </w:rPr>
          </w:pPr>
          <w:ins w:id="69"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"_Toc48068008"</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w:t>
            </w:r>
            <w:r>
              <w:rPr>
                <w:rFonts w:asciiTheme="minorHAnsi" w:eastAsiaTheme="minorEastAsia" w:hAnsiTheme="minorHAnsi" w:cstheme="minorBidi"/>
                <w:noProof/>
              </w:rPr>
              <w:tab/>
            </w:r>
            <w:r w:rsidRPr="00EF65D6">
              <w:rPr>
                <w:rStyle w:val="Hyperlink"/>
                <w:noProof/>
              </w:rPr>
              <w:t>Introduction</w:t>
            </w:r>
            <w:r>
              <w:rPr>
                <w:noProof/>
                <w:webHidden/>
              </w:rPr>
              <w:tab/>
            </w:r>
            <w:r>
              <w:rPr>
                <w:noProof/>
                <w:webHidden/>
              </w:rPr>
              <w:fldChar w:fldCharType="begin"/>
            </w:r>
            <w:r>
              <w:rPr>
                <w:noProof/>
                <w:webHidden/>
              </w:rPr>
              <w:instrText xml:space="preserve"> PAGEREF _Toc48068008 \h </w:instrText>
            </w:r>
            <w:r>
              <w:rPr>
                <w:noProof/>
                <w:webHidden/>
              </w:rPr>
            </w:r>
          </w:ins>
          <w:r>
            <w:rPr>
              <w:noProof/>
              <w:webHidden/>
            </w:rPr>
            <w:fldChar w:fldCharType="separate"/>
          </w:r>
          <w:ins w:id="70" w:author="duncan bees" w:date="2020-08-11T19:53:00Z">
            <w:r>
              <w:rPr>
                <w:noProof/>
                <w:webHidden/>
              </w:rPr>
              <w:t>5</w:t>
            </w:r>
            <w:r>
              <w:rPr>
                <w:noProof/>
                <w:webHidden/>
              </w:rPr>
              <w:fldChar w:fldCharType="end"/>
            </w:r>
            <w:r w:rsidRPr="00EF65D6">
              <w:rPr>
                <w:rStyle w:val="Hyperlink"/>
                <w:noProof/>
              </w:rPr>
              <w:fldChar w:fldCharType="end"/>
            </w:r>
          </w:ins>
        </w:p>
        <w:p w14:paraId="197ACC46" w14:textId="3A9A2B37" w:rsidR="00A83146" w:rsidRDefault="00A83146">
          <w:pPr>
            <w:pStyle w:val="TOC2"/>
            <w:tabs>
              <w:tab w:val="left" w:pos="880"/>
              <w:tab w:val="right" w:leader="dot" w:pos="9350"/>
            </w:tabs>
            <w:rPr>
              <w:ins w:id="71" w:author="duncan bees" w:date="2020-08-11T19:53:00Z"/>
              <w:rFonts w:asciiTheme="minorHAnsi" w:eastAsiaTheme="minorEastAsia" w:hAnsiTheme="minorHAnsi" w:cstheme="minorBidi"/>
              <w:noProof/>
            </w:rPr>
          </w:pPr>
          <w:ins w:id="72"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"_Toc48068009"</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1.1</w:t>
            </w:r>
            <w:r>
              <w:rPr>
                <w:rFonts w:asciiTheme="minorHAnsi" w:eastAsiaTheme="minorEastAsia" w:hAnsiTheme="minorHAnsi" w:cstheme="minorBidi"/>
                <w:noProof/>
              </w:rPr>
              <w:tab/>
            </w:r>
            <w:r w:rsidRPr="00EF65D6">
              <w:rPr>
                <w:rStyle w:val="Hyperlink"/>
                <w:noProof/>
              </w:rPr>
              <w:t>Scope of this Document</w:t>
            </w:r>
            <w:r>
              <w:rPr>
                <w:noProof/>
                <w:webHidden/>
              </w:rPr>
              <w:tab/>
            </w:r>
            <w:r>
              <w:rPr>
                <w:noProof/>
                <w:webHidden/>
              </w:rPr>
              <w:fldChar w:fldCharType="begin"/>
            </w:r>
            <w:r>
              <w:rPr>
                <w:noProof/>
                <w:webHidden/>
              </w:rPr>
              <w:instrText xml:space="preserve"> PAGEREF _Toc48068009 \h </w:instrText>
            </w:r>
            <w:r>
              <w:rPr>
                <w:noProof/>
                <w:webHidden/>
              </w:rPr>
            </w:r>
          </w:ins>
          <w:r>
            <w:rPr>
              <w:noProof/>
              <w:webHidden/>
            </w:rPr>
            <w:fldChar w:fldCharType="separate"/>
          </w:r>
          <w:ins w:id="73" w:author="duncan bees" w:date="2020-08-11T19:53:00Z">
            <w:r>
              <w:rPr>
                <w:noProof/>
                <w:webHidden/>
              </w:rPr>
              <w:t>5</w:t>
            </w:r>
            <w:r>
              <w:rPr>
                <w:noProof/>
                <w:webHidden/>
              </w:rPr>
              <w:fldChar w:fldCharType="end"/>
            </w:r>
            <w:r w:rsidRPr="00EF65D6">
              <w:rPr>
                <w:rStyle w:val="Hyperlink"/>
                <w:noProof/>
              </w:rPr>
              <w:fldChar w:fldCharType="end"/>
            </w:r>
          </w:ins>
        </w:p>
        <w:p w14:paraId="16FB6A35" w14:textId="24B4CC9F" w:rsidR="00A83146" w:rsidRDefault="00A83146">
          <w:pPr>
            <w:pStyle w:val="TOC2"/>
            <w:tabs>
              <w:tab w:val="left" w:pos="880"/>
              <w:tab w:val="right" w:leader="dot" w:pos="9350"/>
            </w:tabs>
            <w:rPr>
              <w:ins w:id="74" w:author="duncan bees" w:date="2020-08-11T19:53:00Z"/>
              <w:rFonts w:asciiTheme="minorHAnsi" w:eastAsiaTheme="minorEastAsia" w:hAnsiTheme="minorHAnsi" w:cstheme="minorBidi"/>
              <w:noProof/>
            </w:rPr>
          </w:pPr>
          <w:ins w:id="75"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"_Toc48068010"</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1.2</w:t>
            </w:r>
            <w:r>
              <w:rPr>
                <w:rFonts w:asciiTheme="minorHAnsi" w:eastAsiaTheme="minorEastAsia" w:hAnsiTheme="minorHAnsi" w:cstheme="minorBidi"/>
                <w:noProof/>
              </w:rPr>
              <w:tab/>
            </w:r>
            <w:r w:rsidRPr="00EF65D6">
              <w:rPr>
                <w:rStyle w:val="Hyperlink"/>
                <w:noProof/>
              </w:rPr>
              <w:t>Definition of OpenHW Project</w:t>
            </w:r>
            <w:r>
              <w:rPr>
                <w:noProof/>
                <w:webHidden/>
              </w:rPr>
              <w:tab/>
            </w:r>
            <w:r>
              <w:rPr>
                <w:noProof/>
                <w:webHidden/>
              </w:rPr>
              <w:fldChar w:fldCharType="begin"/>
            </w:r>
            <w:r>
              <w:rPr>
                <w:noProof/>
                <w:webHidden/>
              </w:rPr>
              <w:instrText xml:space="preserve"> PAGEREF _Toc48068010 \h </w:instrText>
            </w:r>
            <w:r>
              <w:rPr>
                <w:noProof/>
                <w:webHidden/>
              </w:rPr>
            </w:r>
          </w:ins>
          <w:r>
            <w:rPr>
              <w:noProof/>
              <w:webHidden/>
            </w:rPr>
            <w:fldChar w:fldCharType="separate"/>
          </w:r>
          <w:ins w:id="76" w:author="duncan bees" w:date="2020-08-11T19:53:00Z">
            <w:r>
              <w:rPr>
                <w:noProof/>
                <w:webHidden/>
              </w:rPr>
              <w:t>5</w:t>
            </w:r>
            <w:r>
              <w:rPr>
                <w:noProof/>
                <w:webHidden/>
              </w:rPr>
              <w:fldChar w:fldCharType="end"/>
            </w:r>
            <w:r w:rsidRPr="00EF65D6">
              <w:rPr>
                <w:rStyle w:val="Hyperlink"/>
                <w:noProof/>
              </w:rPr>
              <w:fldChar w:fldCharType="end"/>
            </w:r>
          </w:ins>
        </w:p>
        <w:p w14:paraId="46261F63" w14:textId="4E2C85ED" w:rsidR="00A83146" w:rsidRDefault="00A83146">
          <w:pPr>
            <w:pStyle w:val="TOC3"/>
            <w:rPr>
              <w:ins w:id="77" w:author="duncan bees" w:date="2020-08-11T19:53:00Z"/>
              <w:rFonts w:asciiTheme="minorHAnsi" w:eastAsiaTheme="minorEastAsia" w:hAnsiTheme="minorHAnsi" w:cstheme="minorBidi"/>
              <w:noProof/>
            </w:rPr>
          </w:pPr>
          <w:ins w:id="78"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"_Toc48068011"</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1.2.1</w:t>
            </w:r>
            <w:r>
              <w:rPr>
                <w:rFonts w:asciiTheme="minorHAnsi" w:eastAsiaTheme="minorEastAsia" w:hAnsiTheme="minorHAnsi" w:cstheme="minorBidi"/>
                <w:noProof/>
              </w:rPr>
              <w:tab/>
            </w:r>
            <w:r w:rsidRPr="00EF65D6">
              <w:rPr>
                <w:rStyle w:val="Hyperlink"/>
                <w:noProof/>
              </w:rPr>
              <w:t>OpenHW Technical Projects (OTP)</w:t>
            </w:r>
            <w:r>
              <w:rPr>
                <w:noProof/>
                <w:webHidden/>
              </w:rPr>
              <w:tab/>
            </w:r>
            <w:r>
              <w:rPr>
                <w:noProof/>
                <w:webHidden/>
              </w:rPr>
              <w:fldChar w:fldCharType="begin"/>
            </w:r>
            <w:r>
              <w:rPr>
                <w:noProof/>
                <w:webHidden/>
              </w:rPr>
              <w:instrText xml:space="preserve"> PAGEREF _Toc48068011 \h </w:instrText>
            </w:r>
            <w:r>
              <w:rPr>
                <w:noProof/>
                <w:webHidden/>
              </w:rPr>
            </w:r>
          </w:ins>
          <w:r>
            <w:rPr>
              <w:noProof/>
              <w:webHidden/>
            </w:rPr>
            <w:fldChar w:fldCharType="separate"/>
          </w:r>
          <w:ins w:id="79" w:author="duncan bees" w:date="2020-08-11T19:53:00Z">
            <w:r>
              <w:rPr>
                <w:noProof/>
                <w:webHidden/>
              </w:rPr>
              <w:t>5</w:t>
            </w:r>
            <w:r>
              <w:rPr>
                <w:noProof/>
                <w:webHidden/>
              </w:rPr>
              <w:fldChar w:fldCharType="end"/>
            </w:r>
            <w:r w:rsidRPr="00EF65D6">
              <w:rPr>
                <w:rStyle w:val="Hyperlink"/>
                <w:noProof/>
              </w:rPr>
              <w:fldChar w:fldCharType="end"/>
            </w:r>
          </w:ins>
        </w:p>
        <w:p w14:paraId="3F8EF248" w14:textId="19958047" w:rsidR="00A83146" w:rsidRDefault="00A83146">
          <w:pPr>
            <w:pStyle w:val="TOC3"/>
            <w:rPr>
              <w:ins w:id="80" w:author="duncan bees" w:date="2020-08-11T19:53:00Z"/>
              <w:rFonts w:asciiTheme="minorHAnsi" w:eastAsiaTheme="minorEastAsia" w:hAnsiTheme="minorHAnsi" w:cstheme="minorBidi"/>
              <w:noProof/>
            </w:rPr>
          </w:pPr>
          <w:ins w:id="81"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"_Toc48068012"</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1.2.2</w:t>
            </w:r>
            <w:r>
              <w:rPr>
                <w:rFonts w:asciiTheme="minorHAnsi" w:eastAsiaTheme="minorEastAsia" w:hAnsiTheme="minorHAnsi" w:cstheme="minorBidi"/>
                <w:noProof/>
              </w:rPr>
              <w:tab/>
            </w:r>
            <w:r w:rsidRPr="00EF65D6">
              <w:rPr>
                <w:rStyle w:val="Hyperlink"/>
                <w:noProof/>
              </w:rPr>
              <w:t>OpenHW Specification Projects (OSP).</w:t>
            </w:r>
            <w:r>
              <w:rPr>
                <w:noProof/>
                <w:webHidden/>
              </w:rPr>
              <w:tab/>
            </w:r>
            <w:r>
              <w:rPr>
                <w:noProof/>
                <w:webHidden/>
              </w:rPr>
              <w:fldChar w:fldCharType="begin"/>
            </w:r>
            <w:r>
              <w:rPr>
                <w:noProof/>
                <w:webHidden/>
              </w:rPr>
              <w:instrText xml:space="preserve"> PAGEREF _Toc48068012 \h </w:instrText>
            </w:r>
            <w:r>
              <w:rPr>
                <w:noProof/>
                <w:webHidden/>
              </w:rPr>
            </w:r>
          </w:ins>
          <w:r>
            <w:rPr>
              <w:noProof/>
              <w:webHidden/>
            </w:rPr>
            <w:fldChar w:fldCharType="separate"/>
          </w:r>
          <w:ins w:id="82" w:author="duncan bees" w:date="2020-08-11T19:53:00Z">
            <w:r>
              <w:rPr>
                <w:noProof/>
                <w:webHidden/>
              </w:rPr>
              <w:t>5</w:t>
            </w:r>
            <w:r>
              <w:rPr>
                <w:noProof/>
                <w:webHidden/>
              </w:rPr>
              <w:fldChar w:fldCharType="end"/>
            </w:r>
            <w:r w:rsidRPr="00EF65D6">
              <w:rPr>
                <w:rStyle w:val="Hyperlink"/>
                <w:noProof/>
              </w:rPr>
              <w:fldChar w:fldCharType="end"/>
            </w:r>
          </w:ins>
        </w:p>
        <w:p w14:paraId="69F17B69" w14:textId="68285F8B" w:rsidR="00A83146" w:rsidRDefault="00A83146">
          <w:pPr>
            <w:pStyle w:val="TOC3"/>
            <w:rPr>
              <w:ins w:id="83" w:author="duncan bees" w:date="2020-08-11T19:53:00Z"/>
              <w:rFonts w:asciiTheme="minorHAnsi" w:eastAsiaTheme="minorEastAsia" w:hAnsiTheme="minorHAnsi" w:cstheme="minorBidi"/>
              <w:noProof/>
            </w:rPr>
          </w:pPr>
          <w:ins w:id="84"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"_Toc48068013"</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1.2.3</w:t>
            </w:r>
            <w:r>
              <w:rPr>
                <w:rFonts w:asciiTheme="minorHAnsi" w:eastAsiaTheme="minorEastAsia" w:hAnsiTheme="minorHAnsi" w:cstheme="minorBidi"/>
                <w:noProof/>
              </w:rPr>
              <w:tab/>
            </w:r>
            <w:r w:rsidRPr="00EF65D6">
              <w:rPr>
                <w:rStyle w:val="Hyperlink"/>
                <w:noProof/>
              </w:rPr>
              <w:t>Project Roles</w:t>
            </w:r>
            <w:r>
              <w:rPr>
                <w:noProof/>
                <w:webHidden/>
              </w:rPr>
              <w:tab/>
            </w:r>
            <w:r>
              <w:rPr>
                <w:noProof/>
                <w:webHidden/>
              </w:rPr>
              <w:fldChar w:fldCharType="begin"/>
            </w:r>
            <w:r>
              <w:rPr>
                <w:noProof/>
                <w:webHidden/>
              </w:rPr>
              <w:instrText xml:space="preserve"> PAGEREF _Toc48068013 \h </w:instrText>
            </w:r>
            <w:r>
              <w:rPr>
                <w:noProof/>
                <w:webHidden/>
              </w:rPr>
            </w:r>
          </w:ins>
          <w:r>
            <w:rPr>
              <w:noProof/>
              <w:webHidden/>
            </w:rPr>
            <w:fldChar w:fldCharType="separate"/>
          </w:r>
          <w:ins w:id="85" w:author="duncan bees" w:date="2020-08-11T19:53:00Z">
            <w:r>
              <w:rPr>
                <w:noProof/>
                <w:webHidden/>
              </w:rPr>
              <w:t>6</w:t>
            </w:r>
            <w:r>
              <w:rPr>
                <w:noProof/>
                <w:webHidden/>
              </w:rPr>
              <w:fldChar w:fldCharType="end"/>
            </w:r>
            <w:r w:rsidRPr="00EF65D6">
              <w:rPr>
                <w:rStyle w:val="Hyperlink"/>
                <w:noProof/>
              </w:rPr>
              <w:fldChar w:fldCharType="end"/>
            </w:r>
          </w:ins>
        </w:p>
        <w:p w14:paraId="70186161" w14:textId="1F45A2EB" w:rsidR="00A83146" w:rsidRDefault="00A83146">
          <w:pPr>
            <w:pStyle w:val="TOC4"/>
            <w:tabs>
              <w:tab w:val="left" w:pos="1540"/>
              <w:tab w:val="right" w:leader="dot" w:pos="9350"/>
            </w:tabs>
            <w:rPr>
              <w:ins w:id="86" w:author="duncan bees" w:date="2020-08-11T19:53:00Z"/>
              <w:noProof/>
            </w:rPr>
          </w:pPr>
          <w:ins w:id="87"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"_Toc48068014"</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1.2.3.1</w:t>
            </w:r>
            <w:r>
              <w:rPr>
                <w:noProof/>
              </w:rPr>
              <w:tab/>
            </w:r>
            <w:r w:rsidRPr="00EF65D6">
              <w:rPr>
                <w:rStyle w:val="Hyperlink"/>
                <w:noProof/>
              </w:rPr>
              <w:t>Technical Project Leader</w:t>
            </w:r>
            <w:r>
              <w:rPr>
                <w:noProof/>
                <w:webHidden/>
              </w:rPr>
              <w:tab/>
            </w:r>
            <w:r>
              <w:rPr>
                <w:noProof/>
                <w:webHidden/>
              </w:rPr>
              <w:fldChar w:fldCharType="begin"/>
            </w:r>
            <w:r>
              <w:rPr>
                <w:noProof/>
                <w:webHidden/>
              </w:rPr>
              <w:instrText xml:space="preserve"> PAGEREF _Toc48068014 \h </w:instrText>
            </w:r>
            <w:r>
              <w:rPr>
                <w:noProof/>
                <w:webHidden/>
              </w:rPr>
            </w:r>
          </w:ins>
          <w:r>
            <w:rPr>
              <w:noProof/>
              <w:webHidden/>
            </w:rPr>
            <w:fldChar w:fldCharType="separate"/>
          </w:r>
          <w:ins w:id="88" w:author="duncan bees" w:date="2020-08-11T19:53:00Z">
            <w:r>
              <w:rPr>
                <w:noProof/>
                <w:webHidden/>
              </w:rPr>
              <w:t>6</w:t>
            </w:r>
            <w:r>
              <w:rPr>
                <w:noProof/>
                <w:webHidden/>
              </w:rPr>
              <w:fldChar w:fldCharType="end"/>
            </w:r>
            <w:r w:rsidRPr="00EF65D6">
              <w:rPr>
                <w:rStyle w:val="Hyperlink"/>
                <w:noProof/>
              </w:rPr>
              <w:fldChar w:fldCharType="end"/>
            </w:r>
          </w:ins>
        </w:p>
        <w:p w14:paraId="725CB834" w14:textId="437CA4DC" w:rsidR="00A83146" w:rsidRDefault="00A83146">
          <w:pPr>
            <w:pStyle w:val="TOC4"/>
            <w:tabs>
              <w:tab w:val="left" w:pos="1540"/>
              <w:tab w:val="right" w:leader="dot" w:pos="9350"/>
            </w:tabs>
            <w:rPr>
              <w:ins w:id="89" w:author="duncan bees" w:date="2020-08-11T19:53:00Z"/>
              <w:noProof/>
            </w:rPr>
          </w:pPr>
          <w:ins w:id="90"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"_Toc48068015"</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1.2.3.2</w:t>
            </w:r>
            <w:r>
              <w:rPr>
                <w:noProof/>
              </w:rPr>
              <w:tab/>
            </w:r>
            <w:r w:rsidRPr="00EF65D6">
              <w:rPr>
                <w:rStyle w:val="Hyperlink"/>
                <w:noProof/>
              </w:rPr>
              <w:t>Project Manager</w:t>
            </w:r>
            <w:r>
              <w:rPr>
                <w:noProof/>
                <w:webHidden/>
              </w:rPr>
              <w:tab/>
            </w:r>
            <w:r>
              <w:rPr>
                <w:noProof/>
                <w:webHidden/>
              </w:rPr>
              <w:fldChar w:fldCharType="begin"/>
            </w:r>
            <w:r>
              <w:rPr>
                <w:noProof/>
                <w:webHidden/>
              </w:rPr>
              <w:instrText xml:space="preserve"> PAGEREF _Toc48068015 \h </w:instrText>
            </w:r>
            <w:r>
              <w:rPr>
                <w:noProof/>
                <w:webHidden/>
              </w:rPr>
            </w:r>
          </w:ins>
          <w:r>
            <w:rPr>
              <w:noProof/>
              <w:webHidden/>
            </w:rPr>
            <w:fldChar w:fldCharType="separate"/>
          </w:r>
          <w:ins w:id="91" w:author="duncan bees" w:date="2020-08-11T19:53:00Z">
            <w:r>
              <w:rPr>
                <w:noProof/>
                <w:webHidden/>
              </w:rPr>
              <w:t>6</w:t>
            </w:r>
            <w:r>
              <w:rPr>
                <w:noProof/>
                <w:webHidden/>
              </w:rPr>
              <w:fldChar w:fldCharType="end"/>
            </w:r>
            <w:r w:rsidRPr="00EF65D6">
              <w:rPr>
                <w:rStyle w:val="Hyperlink"/>
                <w:noProof/>
              </w:rPr>
              <w:fldChar w:fldCharType="end"/>
            </w:r>
          </w:ins>
        </w:p>
        <w:p w14:paraId="6A13875E" w14:textId="40EBA789" w:rsidR="00A83146" w:rsidRDefault="00A83146">
          <w:pPr>
            <w:pStyle w:val="TOC2"/>
            <w:tabs>
              <w:tab w:val="left" w:pos="880"/>
              <w:tab w:val="right" w:leader="dot" w:pos="9350"/>
            </w:tabs>
            <w:rPr>
              <w:ins w:id="92" w:author="duncan bees" w:date="2020-08-11T19:53:00Z"/>
              <w:rFonts w:asciiTheme="minorHAnsi" w:eastAsiaTheme="minorEastAsia" w:hAnsiTheme="minorHAnsi" w:cstheme="minorBidi"/>
              <w:noProof/>
            </w:rPr>
          </w:pPr>
          <w:ins w:id="93"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"_Toc48068016"</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w:t>
            </w:r>
            <w:r>
              <w:rPr>
                <w:rFonts w:asciiTheme="minorHAnsi" w:eastAsiaTheme="minorEastAsia" w:hAnsiTheme="minorHAnsi" w:cstheme="minorBidi"/>
                <w:noProof/>
              </w:rPr>
              <w:tab/>
            </w:r>
            <w:r w:rsidRPr="00EF65D6">
              <w:rPr>
                <w:rStyle w:val="Hyperlink"/>
                <w:noProof/>
              </w:rPr>
              <w:t>OTP Project Gates and Milestones</w:t>
            </w:r>
            <w:r>
              <w:rPr>
                <w:noProof/>
                <w:webHidden/>
              </w:rPr>
              <w:tab/>
            </w:r>
            <w:r>
              <w:rPr>
                <w:noProof/>
                <w:webHidden/>
              </w:rPr>
              <w:fldChar w:fldCharType="begin"/>
            </w:r>
            <w:r>
              <w:rPr>
                <w:noProof/>
                <w:webHidden/>
              </w:rPr>
              <w:instrText xml:space="preserve"> PAGEREF _Toc48068016 \h </w:instrText>
            </w:r>
            <w:r>
              <w:rPr>
                <w:noProof/>
                <w:webHidden/>
              </w:rPr>
            </w:r>
          </w:ins>
          <w:r>
            <w:rPr>
              <w:noProof/>
              <w:webHidden/>
            </w:rPr>
            <w:fldChar w:fldCharType="separate"/>
          </w:r>
          <w:ins w:id="94" w:author="duncan bees" w:date="2020-08-11T19:53:00Z">
            <w:r>
              <w:rPr>
                <w:noProof/>
                <w:webHidden/>
              </w:rPr>
              <w:t>6</w:t>
            </w:r>
            <w:r>
              <w:rPr>
                <w:noProof/>
                <w:webHidden/>
              </w:rPr>
              <w:fldChar w:fldCharType="end"/>
            </w:r>
            <w:r w:rsidRPr="00EF65D6">
              <w:rPr>
                <w:rStyle w:val="Hyperlink"/>
                <w:noProof/>
              </w:rPr>
              <w:fldChar w:fldCharType="end"/>
            </w:r>
          </w:ins>
        </w:p>
        <w:p w14:paraId="0A3D1152" w14:textId="100F0521" w:rsidR="00A83146" w:rsidRDefault="00A83146">
          <w:pPr>
            <w:pStyle w:val="TOC3"/>
            <w:rPr>
              <w:ins w:id="95" w:author="duncan bees" w:date="2020-08-11T19:53:00Z"/>
              <w:rFonts w:asciiTheme="minorHAnsi" w:eastAsiaTheme="minorEastAsia" w:hAnsiTheme="minorHAnsi" w:cstheme="minorBidi"/>
              <w:noProof/>
            </w:rPr>
          </w:pPr>
          <w:ins w:id="96"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"_Toc48068017"</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1.3.1</w:t>
            </w:r>
            <w:r>
              <w:rPr>
                <w:rFonts w:asciiTheme="minorHAnsi" w:eastAsiaTheme="minorEastAsia" w:hAnsiTheme="minorHAnsi" w:cstheme="minorBidi"/>
                <w:noProof/>
              </w:rPr>
              <w:tab/>
            </w:r>
            <w:r w:rsidRPr="00EF65D6">
              <w:rPr>
                <w:rStyle w:val="Hyperlink"/>
                <w:noProof/>
              </w:rPr>
              <w:t>Project Gates for OTP</w:t>
            </w:r>
            <w:r>
              <w:rPr>
                <w:noProof/>
                <w:webHidden/>
              </w:rPr>
              <w:tab/>
            </w:r>
            <w:r>
              <w:rPr>
                <w:noProof/>
                <w:webHidden/>
              </w:rPr>
              <w:fldChar w:fldCharType="begin"/>
            </w:r>
            <w:r>
              <w:rPr>
                <w:noProof/>
                <w:webHidden/>
              </w:rPr>
              <w:instrText xml:space="preserve"> PAGEREF _Toc48068017 \h </w:instrText>
            </w:r>
            <w:r>
              <w:rPr>
                <w:noProof/>
                <w:webHidden/>
              </w:rPr>
            </w:r>
          </w:ins>
          <w:r>
            <w:rPr>
              <w:noProof/>
              <w:webHidden/>
            </w:rPr>
            <w:fldChar w:fldCharType="separate"/>
          </w:r>
          <w:ins w:id="97" w:author="duncan bees" w:date="2020-08-11T19:53:00Z">
            <w:r>
              <w:rPr>
                <w:noProof/>
                <w:webHidden/>
              </w:rPr>
              <w:t>7</w:t>
            </w:r>
            <w:r>
              <w:rPr>
                <w:noProof/>
                <w:webHidden/>
              </w:rPr>
              <w:fldChar w:fldCharType="end"/>
            </w:r>
            <w:r w:rsidRPr="00EF65D6">
              <w:rPr>
                <w:rStyle w:val="Hyperlink"/>
                <w:noProof/>
              </w:rPr>
              <w:fldChar w:fldCharType="end"/>
            </w:r>
          </w:ins>
        </w:p>
        <w:p w14:paraId="63CE270B" w14:textId="5C49441C" w:rsidR="00A83146" w:rsidRDefault="00A83146">
          <w:pPr>
            <w:pStyle w:val="TOC3"/>
            <w:rPr>
              <w:ins w:id="98" w:author="duncan bees" w:date="2020-08-11T19:53:00Z"/>
              <w:rFonts w:asciiTheme="minorHAnsi" w:eastAsiaTheme="minorEastAsia" w:hAnsiTheme="minorHAnsi" w:cstheme="minorBidi"/>
              <w:noProof/>
            </w:rPr>
          </w:pPr>
          <w:ins w:id="99"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"_Toc48068018"</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1.3.2</w:t>
            </w:r>
            <w:r>
              <w:rPr>
                <w:rFonts w:asciiTheme="minorHAnsi" w:eastAsiaTheme="minorEastAsia" w:hAnsiTheme="minorHAnsi" w:cstheme="minorBidi"/>
                <w:noProof/>
              </w:rPr>
              <w:tab/>
            </w:r>
            <w:r w:rsidRPr="00EF65D6">
              <w:rPr>
                <w:rStyle w:val="Hyperlink"/>
                <w:noProof/>
              </w:rPr>
              <w:t>Basis for TWG Project Gate Decisions</w:t>
            </w:r>
            <w:r>
              <w:rPr>
                <w:noProof/>
                <w:webHidden/>
              </w:rPr>
              <w:tab/>
            </w:r>
            <w:r>
              <w:rPr>
                <w:noProof/>
                <w:webHidden/>
              </w:rPr>
              <w:fldChar w:fldCharType="begin"/>
            </w:r>
            <w:r>
              <w:rPr>
                <w:noProof/>
                <w:webHidden/>
              </w:rPr>
              <w:instrText xml:space="preserve"> PAGEREF _Toc48068018 \h </w:instrText>
            </w:r>
            <w:r>
              <w:rPr>
                <w:noProof/>
                <w:webHidden/>
              </w:rPr>
            </w:r>
          </w:ins>
          <w:r>
            <w:rPr>
              <w:noProof/>
              <w:webHidden/>
            </w:rPr>
            <w:fldChar w:fldCharType="separate"/>
          </w:r>
          <w:ins w:id="100" w:author="duncan bees" w:date="2020-08-11T19:53:00Z">
            <w:r>
              <w:rPr>
                <w:noProof/>
                <w:webHidden/>
              </w:rPr>
              <w:t>8</w:t>
            </w:r>
            <w:r>
              <w:rPr>
                <w:noProof/>
                <w:webHidden/>
              </w:rPr>
              <w:fldChar w:fldCharType="end"/>
            </w:r>
            <w:r w:rsidRPr="00EF65D6">
              <w:rPr>
                <w:rStyle w:val="Hyperlink"/>
                <w:noProof/>
              </w:rPr>
              <w:fldChar w:fldCharType="end"/>
            </w:r>
          </w:ins>
        </w:p>
        <w:p w14:paraId="76BCA9EF" w14:textId="27B4D6F3" w:rsidR="00A83146" w:rsidRDefault="00A83146">
          <w:pPr>
            <w:pStyle w:val="TOC3"/>
            <w:rPr>
              <w:ins w:id="101" w:author="duncan bees" w:date="2020-08-11T19:53:00Z"/>
              <w:rFonts w:asciiTheme="minorHAnsi" w:eastAsiaTheme="minorEastAsia" w:hAnsiTheme="minorHAnsi" w:cstheme="minorBidi"/>
              <w:noProof/>
            </w:rPr>
          </w:pPr>
          <w:ins w:id="102"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"_Toc48068019"</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1.3.3</w:t>
            </w:r>
            <w:r>
              <w:rPr>
                <w:rFonts w:asciiTheme="minorHAnsi" w:eastAsiaTheme="minorEastAsia" w:hAnsiTheme="minorHAnsi" w:cstheme="minorBidi"/>
                <w:noProof/>
              </w:rPr>
              <w:tab/>
            </w:r>
            <w:r w:rsidRPr="00EF65D6">
              <w:rPr>
                <w:rStyle w:val="Hyperlink"/>
                <w:noProof/>
              </w:rPr>
              <w:t>Detailed Project Gate Descriptions</w:t>
            </w:r>
            <w:r>
              <w:rPr>
                <w:noProof/>
                <w:webHidden/>
              </w:rPr>
              <w:tab/>
            </w:r>
            <w:r>
              <w:rPr>
                <w:noProof/>
                <w:webHidden/>
              </w:rPr>
              <w:fldChar w:fldCharType="begin"/>
            </w:r>
            <w:r>
              <w:rPr>
                <w:noProof/>
                <w:webHidden/>
              </w:rPr>
              <w:instrText xml:space="preserve"> PAGEREF _Toc48068019 \h </w:instrText>
            </w:r>
            <w:r>
              <w:rPr>
                <w:noProof/>
                <w:webHidden/>
              </w:rPr>
            </w:r>
          </w:ins>
          <w:r>
            <w:rPr>
              <w:noProof/>
              <w:webHidden/>
            </w:rPr>
            <w:fldChar w:fldCharType="separate"/>
          </w:r>
          <w:ins w:id="103" w:author="duncan bees" w:date="2020-08-11T19:53:00Z">
            <w:r>
              <w:rPr>
                <w:noProof/>
                <w:webHidden/>
              </w:rPr>
              <w:t>8</w:t>
            </w:r>
            <w:r>
              <w:rPr>
                <w:noProof/>
                <w:webHidden/>
              </w:rPr>
              <w:fldChar w:fldCharType="end"/>
            </w:r>
            <w:r w:rsidRPr="00EF65D6">
              <w:rPr>
                <w:rStyle w:val="Hyperlink"/>
                <w:noProof/>
              </w:rPr>
              <w:fldChar w:fldCharType="end"/>
            </w:r>
          </w:ins>
        </w:p>
        <w:p w14:paraId="3ED026F7" w14:textId="0C23262D" w:rsidR="00A83146" w:rsidRDefault="00A83146">
          <w:pPr>
            <w:pStyle w:val="TOC4"/>
            <w:tabs>
              <w:tab w:val="left" w:pos="1540"/>
              <w:tab w:val="right" w:leader="dot" w:pos="9350"/>
            </w:tabs>
            <w:rPr>
              <w:ins w:id="104" w:author="duncan bees" w:date="2020-08-11T19:53:00Z"/>
              <w:noProof/>
            </w:rPr>
          </w:pPr>
          <w:ins w:id="105"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"_Toc48068020"</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1.3.3.1</w:t>
            </w:r>
            <w:r>
              <w:rPr>
                <w:noProof/>
              </w:rPr>
              <w:tab/>
            </w:r>
            <w:r w:rsidRPr="00EF65D6">
              <w:rPr>
                <w:rStyle w:val="Hyperlink"/>
                <w:noProof/>
              </w:rPr>
              <w:t>Project Launch Gates (PPL and PL)</w:t>
            </w:r>
            <w:r>
              <w:rPr>
                <w:noProof/>
                <w:webHidden/>
              </w:rPr>
              <w:tab/>
            </w:r>
            <w:r>
              <w:rPr>
                <w:noProof/>
                <w:webHidden/>
              </w:rPr>
              <w:fldChar w:fldCharType="begin"/>
            </w:r>
            <w:r>
              <w:rPr>
                <w:noProof/>
                <w:webHidden/>
              </w:rPr>
              <w:instrText xml:space="preserve"> PAGEREF _Toc48068020 \h </w:instrText>
            </w:r>
            <w:r>
              <w:rPr>
                <w:noProof/>
                <w:webHidden/>
              </w:rPr>
            </w:r>
          </w:ins>
          <w:r>
            <w:rPr>
              <w:noProof/>
              <w:webHidden/>
            </w:rPr>
            <w:fldChar w:fldCharType="separate"/>
          </w:r>
          <w:ins w:id="106" w:author="duncan bees" w:date="2020-08-11T19:53:00Z">
            <w:r>
              <w:rPr>
                <w:noProof/>
                <w:webHidden/>
              </w:rPr>
              <w:t>8</w:t>
            </w:r>
            <w:r>
              <w:rPr>
                <w:noProof/>
                <w:webHidden/>
              </w:rPr>
              <w:fldChar w:fldCharType="end"/>
            </w:r>
            <w:r w:rsidRPr="00EF65D6">
              <w:rPr>
                <w:rStyle w:val="Hyperlink"/>
                <w:noProof/>
              </w:rPr>
              <w:fldChar w:fldCharType="end"/>
            </w:r>
          </w:ins>
        </w:p>
        <w:p w14:paraId="5273B65C" w14:textId="1F685E93" w:rsidR="00A83146" w:rsidRDefault="00A83146">
          <w:pPr>
            <w:pStyle w:val="TOC4"/>
            <w:tabs>
              <w:tab w:val="left" w:pos="1540"/>
              <w:tab w:val="right" w:leader="dot" w:pos="9350"/>
            </w:tabs>
            <w:rPr>
              <w:ins w:id="107" w:author="duncan bees" w:date="2020-08-11T19:53:00Z"/>
              <w:noProof/>
            </w:rPr>
          </w:pPr>
          <w:ins w:id="108"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"_Toc48068021"</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1.3.3.2</w:t>
            </w:r>
            <w:r>
              <w:rPr>
                <w:noProof/>
              </w:rPr>
              <w:tab/>
            </w:r>
            <w:r w:rsidRPr="00EF65D6">
              <w:rPr>
                <w:rStyle w:val="Hyperlink"/>
                <w:noProof/>
              </w:rPr>
              <w:t>Project Plan Approved Gate (PPA)</w:t>
            </w:r>
            <w:r>
              <w:rPr>
                <w:noProof/>
                <w:webHidden/>
              </w:rPr>
              <w:tab/>
            </w:r>
            <w:r>
              <w:rPr>
                <w:noProof/>
                <w:webHidden/>
              </w:rPr>
              <w:fldChar w:fldCharType="begin"/>
            </w:r>
            <w:r>
              <w:rPr>
                <w:noProof/>
                <w:webHidden/>
              </w:rPr>
              <w:instrText xml:space="preserve"> PAGEREF _Toc48068021 \h </w:instrText>
            </w:r>
            <w:r>
              <w:rPr>
                <w:noProof/>
                <w:webHidden/>
              </w:rPr>
            </w:r>
          </w:ins>
          <w:r>
            <w:rPr>
              <w:noProof/>
              <w:webHidden/>
            </w:rPr>
            <w:fldChar w:fldCharType="separate"/>
          </w:r>
          <w:ins w:id="109" w:author="duncan bees" w:date="2020-08-11T19:53:00Z">
            <w:r>
              <w:rPr>
                <w:noProof/>
                <w:webHidden/>
              </w:rPr>
              <w:t>11</w:t>
            </w:r>
            <w:r>
              <w:rPr>
                <w:noProof/>
                <w:webHidden/>
              </w:rPr>
              <w:fldChar w:fldCharType="end"/>
            </w:r>
            <w:r w:rsidRPr="00EF65D6">
              <w:rPr>
                <w:rStyle w:val="Hyperlink"/>
                <w:noProof/>
              </w:rPr>
              <w:fldChar w:fldCharType="end"/>
            </w:r>
          </w:ins>
        </w:p>
        <w:p w14:paraId="3C27BF17" w14:textId="66704426" w:rsidR="00A83146" w:rsidRDefault="00A83146">
          <w:pPr>
            <w:pStyle w:val="TOC4"/>
            <w:tabs>
              <w:tab w:val="left" w:pos="1540"/>
              <w:tab w:val="right" w:leader="dot" w:pos="9350"/>
            </w:tabs>
            <w:rPr>
              <w:ins w:id="110" w:author="duncan bees" w:date="2020-08-11T19:53:00Z"/>
              <w:noProof/>
            </w:rPr>
          </w:pPr>
          <w:ins w:id="111"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"_Toc48068022"</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1.3.3.3</w:t>
            </w:r>
            <w:r>
              <w:rPr>
                <w:noProof/>
              </w:rPr>
              <w:tab/>
            </w:r>
            <w:r w:rsidRPr="00EF65D6">
              <w:rPr>
                <w:rStyle w:val="Hyperlink"/>
                <w:noProof/>
              </w:rPr>
              <w:t>Project Close Gate</w:t>
            </w:r>
            <w:r>
              <w:rPr>
                <w:noProof/>
                <w:webHidden/>
              </w:rPr>
              <w:tab/>
            </w:r>
            <w:r>
              <w:rPr>
                <w:noProof/>
                <w:webHidden/>
              </w:rPr>
              <w:fldChar w:fldCharType="begin"/>
            </w:r>
            <w:r>
              <w:rPr>
                <w:noProof/>
                <w:webHidden/>
              </w:rPr>
              <w:instrText xml:space="preserve"> PAGEREF _Toc48068022 \h </w:instrText>
            </w:r>
            <w:r>
              <w:rPr>
                <w:noProof/>
                <w:webHidden/>
              </w:rPr>
            </w:r>
          </w:ins>
          <w:r>
            <w:rPr>
              <w:noProof/>
              <w:webHidden/>
            </w:rPr>
            <w:fldChar w:fldCharType="separate"/>
          </w:r>
          <w:ins w:id="112" w:author="duncan bees" w:date="2020-08-11T19:53:00Z">
            <w:r>
              <w:rPr>
                <w:noProof/>
                <w:webHidden/>
              </w:rPr>
              <w:t>12</w:t>
            </w:r>
            <w:r>
              <w:rPr>
                <w:noProof/>
                <w:webHidden/>
              </w:rPr>
              <w:fldChar w:fldCharType="end"/>
            </w:r>
            <w:r w:rsidRPr="00EF65D6">
              <w:rPr>
                <w:rStyle w:val="Hyperlink"/>
                <w:noProof/>
              </w:rPr>
              <w:fldChar w:fldCharType="end"/>
            </w:r>
          </w:ins>
        </w:p>
        <w:p w14:paraId="5BDA9CC3" w14:textId="705453D5" w:rsidR="00A83146" w:rsidRDefault="00A83146">
          <w:pPr>
            <w:pStyle w:val="TOC3"/>
            <w:rPr>
              <w:ins w:id="113" w:author="duncan bees" w:date="2020-08-11T19:53:00Z"/>
              <w:rFonts w:asciiTheme="minorHAnsi" w:eastAsiaTheme="minorEastAsia" w:hAnsiTheme="minorHAnsi" w:cstheme="minorBidi"/>
              <w:noProof/>
            </w:rPr>
          </w:pPr>
          <w:ins w:id="114"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"_Toc48068023"</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1.3.4</w:t>
            </w:r>
            <w:r>
              <w:rPr>
                <w:rFonts w:asciiTheme="minorHAnsi" w:eastAsiaTheme="minorEastAsia" w:hAnsiTheme="minorHAnsi" w:cstheme="minorBidi"/>
                <w:noProof/>
              </w:rPr>
              <w:tab/>
            </w:r>
            <w:r w:rsidRPr="00EF65D6">
              <w:rPr>
                <w:rStyle w:val="Hyperlink"/>
                <w:noProof/>
              </w:rPr>
              <w:t>Technical Milestones for OTP</w:t>
            </w:r>
            <w:r>
              <w:rPr>
                <w:noProof/>
                <w:webHidden/>
              </w:rPr>
              <w:tab/>
            </w:r>
            <w:r>
              <w:rPr>
                <w:noProof/>
                <w:webHidden/>
              </w:rPr>
              <w:fldChar w:fldCharType="begin"/>
            </w:r>
            <w:r>
              <w:rPr>
                <w:noProof/>
                <w:webHidden/>
              </w:rPr>
              <w:instrText xml:space="preserve"> PAGEREF _Toc48068023 \h </w:instrText>
            </w:r>
            <w:r>
              <w:rPr>
                <w:noProof/>
                <w:webHidden/>
              </w:rPr>
            </w:r>
          </w:ins>
          <w:r>
            <w:rPr>
              <w:noProof/>
              <w:webHidden/>
            </w:rPr>
            <w:fldChar w:fldCharType="separate"/>
          </w:r>
          <w:ins w:id="115" w:author="duncan bees" w:date="2020-08-11T19:53:00Z">
            <w:r>
              <w:rPr>
                <w:noProof/>
                <w:webHidden/>
              </w:rPr>
              <w:t>13</w:t>
            </w:r>
            <w:r>
              <w:rPr>
                <w:noProof/>
                <w:webHidden/>
              </w:rPr>
              <w:fldChar w:fldCharType="end"/>
            </w:r>
            <w:r w:rsidRPr="00EF65D6">
              <w:rPr>
                <w:rStyle w:val="Hyperlink"/>
                <w:noProof/>
              </w:rPr>
              <w:fldChar w:fldCharType="end"/>
            </w:r>
          </w:ins>
        </w:p>
        <w:p w14:paraId="6CBCC2A6" w14:textId="16C65391" w:rsidR="00A83146" w:rsidRDefault="00A83146">
          <w:pPr>
            <w:pStyle w:val="TOC4"/>
            <w:tabs>
              <w:tab w:val="left" w:pos="1540"/>
              <w:tab w:val="right" w:leader="dot" w:pos="9350"/>
            </w:tabs>
            <w:rPr>
              <w:ins w:id="116" w:author="duncan bees" w:date="2020-08-11T19:53:00Z"/>
              <w:noProof/>
            </w:rPr>
          </w:pPr>
          <w:ins w:id="117"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"_Toc48068024"</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1.3.4.1</w:t>
            </w:r>
            <w:r>
              <w:rPr>
                <w:noProof/>
              </w:rPr>
              <w:tab/>
            </w:r>
            <w:r w:rsidRPr="00EF65D6">
              <w:rPr>
                <w:rStyle w:val="Hyperlink"/>
                <w:noProof/>
              </w:rPr>
              <w:t>Technical Milestones for Design Integrated Circuit IP OpenHW Technical Project (DIP OTP)</w:t>
            </w:r>
            <w:r>
              <w:rPr>
                <w:noProof/>
                <w:webHidden/>
              </w:rPr>
              <w:tab/>
            </w:r>
            <w:r>
              <w:rPr>
                <w:noProof/>
                <w:webHidden/>
              </w:rPr>
              <w:fldChar w:fldCharType="begin"/>
            </w:r>
            <w:r>
              <w:rPr>
                <w:noProof/>
                <w:webHidden/>
              </w:rPr>
              <w:instrText xml:space="preserve"> PAGEREF _Toc48068024 \h </w:instrText>
            </w:r>
            <w:r>
              <w:rPr>
                <w:noProof/>
                <w:webHidden/>
              </w:rPr>
            </w:r>
          </w:ins>
          <w:r>
            <w:rPr>
              <w:noProof/>
              <w:webHidden/>
            </w:rPr>
            <w:fldChar w:fldCharType="separate"/>
          </w:r>
          <w:ins w:id="118" w:author="duncan bees" w:date="2020-08-11T19:53:00Z">
            <w:r>
              <w:rPr>
                <w:noProof/>
                <w:webHidden/>
              </w:rPr>
              <w:t>13</w:t>
            </w:r>
            <w:r>
              <w:rPr>
                <w:noProof/>
                <w:webHidden/>
              </w:rPr>
              <w:fldChar w:fldCharType="end"/>
            </w:r>
            <w:r w:rsidRPr="00EF65D6">
              <w:rPr>
                <w:rStyle w:val="Hyperlink"/>
                <w:noProof/>
              </w:rPr>
              <w:fldChar w:fldCharType="end"/>
            </w:r>
          </w:ins>
        </w:p>
        <w:p w14:paraId="20844408" w14:textId="7085D4BD" w:rsidR="00A83146" w:rsidRDefault="00A83146">
          <w:pPr>
            <w:pStyle w:val="TOC4"/>
            <w:tabs>
              <w:tab w:val="left" w:pos="1540"/>
              <w:tab w:val="right" w:leader="dot" w:pos="9350"/>
            </w:tabs>
            <w:rPr>
              <w:ins w:id="119" w:author="duncan bees" w:date="2020-08-11T19:53:00Z"/>
              <w:noProof/>
            </w:rPr>
          </w:pPr>
          <w:ins w:id="120"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"_Toc48068025"</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1.3.4.2</w:t>
            </w:r>
            <w:r>
              <w:rPr>
                <w:noProof/>
              </w:rPr>
              <w:tab/>
            </w:r>
            <w:r w:rsidRPr="00EF65D6">
              <w:rPr>
                <w:rStyle w:val="Hyperlink"/>
                <w:noProof/>
              </w:rPr>
              <w:t>Technical Milestones for Verification Integrated Circuit IP Project (VIP OTP)</w:t>
            </w:r>
            <w:r>
              <w:rPr>
                <w:noProof/>
                <w:webHidden/>
              </w:rPr>
              <w:tab/>
            </w:r>
            <w:r>
              <w:rPr>
                <w:noProof/>
                <w:webHidden/>
              </w:rPr>
              <w:fldChar w:fldCharType="begin"/>
            </w:r>
            <w:r>
              <w:rPr>
                <w:noProof/>
                <w:webHidden/>
              </w:rPr>
              <w:instrText xml:space="preserve"> PAGEREF _Toc48068025 \h </w:instrText>
            </w:r>
            <w:r>
              <w:rPr>
                <w:noProof/>
                <w:webHidden/>
              </w:rPr>
            </w:r>
          </w:ins>
          <w:r>
            <w:rPr>
              <w:noProof/>
              <w:webHidden/>
            </w:rPr>
            <w:fldChar w:fldCharType="separate"/>
          </w:r>
          <w:ins w:id="121" w:author="duncan bees" w:date="2020-08-11T19:53:00Z">
            <w:r>
              <w:rPr>
                <w:noProof/>
                <w:webHidden/>
              </w:rPr>
              <w:t>14</w:t>
            </w:r>
            <w:r>
              <w:rPr>
                <w:noProof/>
                <w:webHidden/>
              </w:rPr>
              <w:fldChar w:fldCharType="end"/>
            </w:r>
            <w:r w:rsidRPr="00EF65D6">
              <w:rPr>
                <w:rStyle w:val="Hyperlink"/>
                <w:noProof/>
              </w:rPr>
              <w:fldChar w:fldCharType="end"/>
            </w:r>
          </w:ins>
        </w:p>
        <w:p w14:paraId="0D32A5C6" w14:textId="05CDAD39" w:rsidR="00A83146" w:rsidRDefault="00A83146">
          <w:pPr>
            <w:pStyle w:val="TOC4"/>
            <w:tabs>
              <w:tab w:val="left" w:pos="1540"/>
              <w:tab w:val="right" w:leader="dot" w:pos="9350"/>
            </w:tabs>
            <w:rPr>
              <w:ins w:id="122" w:author="duncan bees" w:date="2020-08-11T19:53:00Z"/>
              <w:noProof/>
            </w:rPr>
          </w:pPr>
          <w:ins w:id="123"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"_Toc48068026"</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1.3.4.3</w:t>
            </w:r>
            <w:r>
              <w:rPr>
                <w:noProof/>
              </w:rPr>
              <w:tab/>
            </w:r>
            <w:r w:rsidRPr="00EF65D6">
              <w:rPr>
                <w:rStyle w:val="Hyperlink"/>
                <w:noProof/>
              </w:rPr>
              <w:t>Technical Milestones for Software Project (SW OTP)</w:t>
            </w:r>
            <w:r>
              <w:rPr>
                <w:noProof/>
                <w:webHidden/>
              </w:rPr>
              <w:tab/>
            </w:r>
            <w:r>
              <w:rPr>
                <w:noProof/>
                <w:webHidden/>
              </w:rPr>
              <w:fldChar w:fldCharType="begin"/>
            </w:r>
            <w:r>
              <w:rPr>
                <w:noProof/>
                <w:webHidden/>
              </w:rPr>
              <w:instrText xml:space="preserve"> PAGEREF _Toc48068026 \h </w:instrText>
            </w:r>
            <w:r>
              <w:rPr>
                <w:noProof/>
                <w:webHidden/>
              </w:rPr>
            </w:r>
          </w:ins>
          <w:r>
            <w:rPr>
              <w:noProof/>
              <w:webHidden/>
            </w:rPr>
            <w:fldChar w:fldCharType="separate"/>
          </w:r>
          <w:ins w:id="124" w:author="duncan bees" w:date="2020-08-11T19:53:00Z">
            <w:r>
              <w:rPr>
                <w:noProof/>
                <w:webHidden/>
              </w:rPr>
              <w:t>14</w:t>
            </w:r>
            <w:r>
              <w:rPr>
                <w:noProof/>
                <w:webHidden/>
              </w:rPr>
              <w:fldChar w:fldCharType="end"/>
            </w:r>
            <w:r w:rsidRPr="00EF65D6">
              <w:rPr>
                <w:rStyle w:val="Hyperlink"/>
                <w:noProof/>
              </w:rPr>
              <w:fldChar w:fldCharType="end"/>
            </w:r>
          </w:ins>
        </w:p>
        <w:p w14:paraId="6B0E5F9D" w14:textId="2ACCB027" w:rsidR="00A83146" w:rsidRDefault="00A83146">
          <w:pPr>
            <w:pStyle w:val="TOC4"/>
            <w:tabs>
              <w:tab w:val="left" w:pos="1540"/>
              <w:tab w:val="right" w:leader="dot" w:pos="9350"/>
            </w:tabs>
            <w:rPr>
              <w:ins w:id="125" w:author="duncan bees" w:date="2020-08-11T19:53:00Z"/>
              <w:noProof/>
            </w:rPr>
          </w:pPr>
          <w:ins w:id="126"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"_Toc48068027"</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1.3.4.4</w:t>
            </w:r>
            <w:r>
              <w:rPr>
                <w:noProof/>
              </w:rPr>
              <w:tab/>
            </w:r>
            <w:r w:rsidRPr="00EF65D6">
              <w:rPr>
                <w:rStyle w:val="Hyperlink"/>
                <w:noProof/>
              </w:rPr>
              <w:t>Technical Milestones for FPGA Project</w:t>
            </w:r>
            <w:r>
              <w:rPr>
                <w:noProof/>
                <w:webHidden/>
              </w:rPr>
              <w:tab/>
            </w:r>
            <w:r>
              <w:rPr>
                <w:noProof/>
                <w:webHidden/>
              </w:rPr>
              <w:fldChar w:fldCharType="begin"/>
            </w:r>
            <w:r>
              <w:rPr>
                <w:noProof/>
                <w:webHidden/>
              </w:rPr>
              <w:instrText xml:space="preserve"> PAGEREF _Toc48068027 \h </w:instrText>
            </w:r>
            <w:r>
              <w:rPr>
                <w:noProof/>
                <w:webHidden/>
              </w:rPr>
            </w:r>
          </w:ins>
          <w:r>
            <w:rPr>
              <w:noProof/>
              <w:webHidden/>
            </w:rPr>
            <w:fldChar w:fldCharType="separate"/>
          </w:r>
          <w:ins w:id="127" w:author="duncan bees" w:date="2020-08-11T19:53:00Z">
            <w:r>
              <w:rPr>
                <w:noProof/>
                <w:webHidden/>
              </w:rPr>
              <w:t>15</w:t>
            </w:r>
            <w:r>
              <w:rPr>
                <w:noProof/>
                <w:webHidden/>
              </w:rPr>
              <w:fldChar w:fldCharType="end"/>
            </w:r>
            <w:r w:rsidRPr="00EF65D6">
              <w:rPr>
                <w:rStyle w:val="Hyperlink"/>
                <w:noProof/>
              </w:rPr>
              <w:fldChar w:fldCharType="end"/>
            </w:r>
          </w:ins>
        </w:p>
        <w:p w14:paraId="2176FD34" w14:textId="2DE20ED3" w:rsidR="00A83146" w:rsidRDefault="00A83146">
          <w:pPr>
            <w:pStyle w:val="TOC4"/>
            <w:tabs>
              <w:tab w:val="left" w:pos="1540"/>
              <w:tab w:val="right" w:leader="dot" w:pos="9350"/>
            </w:tabs>
            <w:rPr>
              <w:ins w:id="128" w:author="duncan bees" w:date="2020-08-11T19:53:00Z"/>
              <w:noProof/>
            </w:rPr>
          </w:pPr>
          <w:ins w:id="129"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"_Toc48068028"</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1.3.4.5</w:t>
            </w:r>
            <w:r>
              <w:rPr>
                <w:noProof/>
              </w:rPr>
              <w:tab/>
            </w:r>
            <w:r w:rsidRPr="00EF65D6">
              <w:rPr>
                <w:rStyle w:val="Hyperlink"/>
                <w:noProof/>
              </w:rPr>
              <w:t>Technical Milestones for Board Level Hardware Project</w:t>
            </w:r>
            <w:r>
              <w:rPr>
                <w:noProof/>
                <w:webHidden/>
              </w:rPr>
              <w:tab/>
            </w:r>
            <w:r>
              <w:rPr>
                <w:noProof/>
                <w:webHidden/>
              </w:rPr>
              <w:fldChar w:fldCharType="begin"/>
            </w:r>
            <w:r>
              <w:rPr>
                <w:noProof/>
                <w:webHidden/>
              </w:rPr>
              <w:instrText xml:space="preserve"> PAGEREF _Toc48068028 \h </w:instrText>
            </w:r>
            <w:r>
              <w:rPr>
                <w:noProof/>
                <w:webHidden/>
              </w:rPr>
            </w:r>
          </w:ins>
          <w:r>
            <w:rPr>
              <w:noProof/>
              <w:webHidden/>
            </w:rPr>
            <w:fldChar w:fldCharType="separate"/>
          </w:r>
          <w:ins w:id="130" w:author="duncan bees" w:date="2020-08-11T19:53:00Z">
            <w:r>
              <w:rPr>
                <w:noProof/>
                <w:webHidden/>
              </w:rPr>
              <w:t>15</w:t>
            </w:r>
            <w:r>
              <w:rPr>
                <w:noProof/>
                <w:webHidden/>
              </w:rPr>
              <w:fldChar w:fldCharType="end"/>
            </w:r>
            <w:r w:rsidRPr="00EF65D6">
              <w:rPr>
                <w:rStyle w:val="Hyperlink"/>
                <w:noProof/>
              </w:rPr>
              <w:fldChar w:fldCharType="end"/>
            </w:r>
          </w:ins>
        </w:p>
        <w:p w14:paraId="6CDC6E68" w14:textId="672DC685" w:rsidR="00A83146" w:rsidRDefault="00A83146">
          <w:pPr>
            <w:pStyle w:val="TOC3"/>
            <w:rPr>
              <w:ins w:id="131" w:author="duncan bees" w:date="2020-08-11T19:53:00Z"/>
              <w:rFonts w:asciiTheme="minorHAnsi" w:eastAsiaTheme="minorEastAsia" w:hAnsiTheme="minorHAnsi" w:cstheme="minorBidi"/>
              <w:noProof/>
            </w:rPr>
          </w:pPr>
          <w:ins w:id="132"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"_Toc48068029"</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1.3.5</w:t>
            </w:r>
            <w:r>
              <w:rPr>
                <w:rFonts w:asciiTheme="minorHAnsi" w:eastAsiaTheme="minorEastAsia" w:hAnsiTheme="minorHAnsi" w:cstheme="minorBidi"/>
                <w:noProof/>
              </w:rPr>
              <w:tab/>
            </w:r>
            <w:r w:rsidRPr="00EF65D6">
              <w:rPr>
                <w:rStyle w:val="Hyperlink"/>
                <w:noProof/>
              </w:rPr>
              <w:t>Maintenance Projects</w:t>
            </w:r>
            <w:r>
              <w:rPr>
                <w:noProof/>
                <w:webHidden/>
              </w:rPr>
              <w:tab/>
            </w:r>
            <w:r>
              <w:rPr>
                <w:noProof/>
                <w:webHidden/>
              </w:rPr>
              <w:fldChar w:fldCharType="begin"/>
            </w:r>
            <w:r>
              <w:rPr>
                <w:noProof/>
                <w:webHidden/>
              </w:rPr>
              <w:instrText xml:space="preserve"> PAGEREF _Toc48068029 \h </w:instrText>
            </w:r>
            <w:r>
              <w:rPr>
                <w:noProof/>
                <w:webHidden/>
              </w:rPr>
            </w:r>
          </w:ins>
          <w:r>
            <w:rPr>
              <w:noProof/>
              <w:webHidden/>
            </w:rPr>
            <w:fldChar w:fldCharType="separate"/>
          </w:r>
          <w:ins w:id="133" w:author="duncan bees" w:date="2020-08-11T19:53:00Z">
            <w:r>
              <w:rPr>
                <w:noProof/>
                <w:webHidden/>
              </w:rPr>
              <w:t>15</w:t>
            </w:r>
            <w:r>
              <w:rPr>
                <w:noProof/>
                <w:webHidden/>
              </w:rPr>
              <w:fldChar w:fldCharType="end"/>
            </w:r>
            <w:r w:rsidRPr="00EF65D6">
              <w:rPr>
                <w:rStyle w:val="Hyperlink"/>
                <w:noProof/>
              </w:rPr>
              <w:fldChar w:fldCharType="end"/>
            </w:r>
          </w:ins>
        </w:p>
        <w:p w14:paraId="5F8486A9" w14:textId="47A60F07" w:rsidR="00A83146" w:rsidRDefault="00A83146">
          <w:pPr>
            <w:pStyle w:val="TOC2"/>
            <w:tabs>
              <w:tab w:val="left" w:pos="880"/>
              <w:tab w:val="right" w:leader="dot" w:pos="9350"/>
            </w:tabs>
            <w:rPr>
              <w:ins w:id="134" w:author="duncan bees" w:date="2020-08-11T19:53:00Z"/>
              <w:rFonts w:asciiTheme="minorHAnsi" w:eastAsiaTheme="minorEastAsia" w:hAnsiTheme="minorHAnsi" w:cstheme="minorBidi"/>
              <w:noProof/>
            </w:rPr>
          </w:pPr>
          <w:ins w:id="135"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"_Toc48068030"</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1.4</w:t>
            </w:r>
            <w:r>
              <w:rPr>
                <w:rFonts w:asciiTheme="minorHAnsi" w:eastAsiaTheme="minorEastAsia" w:hAnsiTheme="minorHAnsi" w:cstheme="minorBidi"/>
                <w:noProof/>
              </w:rPr>
              <w:tab/>
            </w:r>
            <w:r w:rsidRPr="00EF65D6">
              <w:rPr>
                <w:rStyle w:val="Hyperlink"/>
                <w:noProof/>
              </w:rPr>
              <w:t>Change Controlled-Artifacts</w:t>
            </w:r>
            <w:r>
              <w:rPr>
                <w:noProof/>
                <w:webHidden/>
              </w:rPr>
              <w:tab/>
            </w:r>
            <w:r>
              <w:rPr>
                <w:noProof/>
                <w:webHidden/>
              </w:rPr>
              <w:fldChar w:fldCharType="begin"/>
            </w:r>
            <w:r>
              <w:rPr>
                <w:noProof/>
                <w:webHidden/>
              </w:rPr>
              <w:instrText xml:space="preserve"> PAGEREF _Toc48068030 \h </w:instrText>
            </w:r>
            <w:r>
              <w:rPr>
                <w:noProof/>
                <w:webHidden/>
              </w:rPr>
            </w:r>
          </w:ins>
          <w:r>
            <w:rPr>
              <w:noProof/>
              <w:webHidden/>
            </w:rPr>
            <w:fldChar w:fldCharType="separate"/>
          </w:r>
          <w:ins w:id="136" w:author="duncan bees" w:date="2020-08-11T19:53:00Z">
            <w:r>
              <w:rPr>
                <w:noProof/>
                <w:webHidden/>
              </w:rPr>
              <w:t>16</w:t>
            </w:r>
            <w:r>
              <w:rPr>
                <w:noProof/>
                <w:webHidden/>
              </w:rPr>
              <w:fldChar w:fldCharType="end"/>
            </w:r>
            <w:r w:rsidRPr="00EF65D6">
              <w:rPr>
                <w:rStyle w:val="Hyperlink"/>
                <w:noProof/>
              </w:rPr>
              <w:fldChar w:fldCharType="end"/>
            </w:r>
          </w:ins>
        </w:p>
        <w:p w14:paraId="7A2EFD66" w14:textId="01012BDC" w:rsidR="00A83146" w:rsidRDefault="00A83146">
          <w:pPr>
            <w:pStyle w:val="TOC2"/>
            <w:tabs>
              <w:tab w:val="left" w:pos="880"/>
              <w:tab w:val="right" w:leader="dot" w:pos="9350"/>
            </w:tabs>
            <w:rPr>
              <w:ins w:id="137" w:author="duncan bees" w:date="2020-08-11T19:53:00Z"/>
              <w:rFonts w:asciiTheme="minorHAnsi" w:eastAsiaTheme="minorEastAsia" w:hAnsiTheme="minorHAnsi" w:cstheme="minorBidi"/>
              <w:noProof/>
            </w:rPr>
          </w:pPr>
          <w:ins w:id="138"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"_Toc48068031"</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w:t>
            </w:r>
            <w:r>
              <w:rPr>
                <w:rFonts w:asciiTheme="minorHAnsi" w:eastAsiaTheme="minorEastAsia" w:hAnsiTheme="minorHAnsi" w:cstheme="minorBidi"/>
                <w:noProof/>
              </w:rPr>
              <w:tab/>
            </w:r>
            <w:r w:rsidRPr="00EF65D6">
              <w:rPr>
                <w:rStyle w:val="Hyperlink"/>
                <w:noProof/>
              </w:rPr>
              <w:t>OpenHW Working Groups</w:t>
            </w:r>
            <w:r>
              <w:rPr>
                <w:noProof/>
                <w:webHidden/>
              </w:rPr>
              <w:tab/>
            </w:r>
            <w:r>
              <w:rPr>
                <w:noProof/>
                <w:webHidden/>
              </w:rPr>
              <w:fldChar w:fldCharType="begin"/>
            </w:r>
            <w:r>
              <w:rPr>
                <w:noProof/>
                <w:webHidden/>
              </w:rPr>
              <w:instrText xml:space="preserve"> PAGEREF _Toc48068031 \h </w:instrText>
            </w:r>
            <w:r>
              <w:rPr>
                <w:noProof/>
                <w:webHidden/>
              </w:rPr>
            </w:r>
          </w:ins>
          <w:r>
            <w:rPr>
              <w:noProof/>
              <w:webHidden/>
            </w:rPr>
            <w:fldChar w:fldCharType="separate"/>
          </w:r>
          <w:ins w:id="139" w:author="duncan bees" w:date="2020-08-11T19:53:00Z">
            <w:r>
              <w:rPr>
                <w:noProof/>
                <w:webHidden/>
              </w:rPr>
              <w:t>16</w:t>
            </w:r>
            <w:r>
              <w:rPr>
                <w:noProof/>
                <w:webHidden/>
              </w:rPr>
              <w:fldChar w:fldCharType="end"/>
            </w:r>
            <w:r w:rsidRPr="00EF65D6">
              <w:rPr>
                <w:rStyle w:val="Hyperlink"/>
                <w:noProof/>
              </w:rPr>
              <w:fldChar w:fldCharType="end"/>
            </w:r>
          </w:ins>
        </w:p>
        <w:p w14:paraId="77BC237E" w14:textId="41D2111C" w:rsidR="00A83146" w:rsidRDefault="00A83146">
          <w:pPr>
            <w:pStyle w:val="TOC3"/>
            <w:rPr>
              <w:ins w:id="140" w:author="duncan bees" w:date="2020-08-11T19:53:00Z"/>
              <w:rFonts w:asciiTheme="minorHAnsi" w:eastAsiaTheme="minorEastAsia" w:hAnsiTheme="minorHAnsi" w:cstheme="minorBidi"/>
              <w:noProof/>
            </w:rPr>
          </w:pPr>
          <w:ins w:id="141"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"_Toc48068032"</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1.5.1</w:t>
            </w:r>
            <w:r>
              <w:rPr>
                <w:rFonts w:asciiTheme="minorHAnsi" w:eastAsiaTheme="minorEastAsia" w:hAnsiTheme="minorHAnsi" w:cstheme="minorBidi"/>
                <w:noProof/>
              </w:rPr>
              <w:tab/>
            </w:r>
            <w:r w:rsidRPr="00EF65D6">
              <w:rPr>
                <w:rStyle w:val="Hyperlink"/>
                <w:noProof/>
              </w:rPr>
              <w:t>Technical Working Group (TWG)</w:t>
            </w:r>
            <w:r>
              <w:rPr>
                <w:noProof/>
                <w:webHidden/>
              </w:rPr>
              <w:tab/>
            </w:r>
            <w:r>
              <w:rPr>
                <w:noProof/>
                <w:webHidden/>
              </w:rPr>
              <w:fldChar w:fldCharType="begin"/>
            </w:r>
            <w:r>
              <w:rPr>
                <w:noProof/>
                <w:webHidden/>
              </w:rPr>
              <w:instrText xml:space="preserve"> PAGEREF _Toc48068032 \h </w:instrText>
            </w:r>
            <w:r>
              <w:rPr>
                <w:noProof/>
                <w:webHidden/>
              </w:rPr>
            </w:r>
          </w:ins>
          <w:r>
            <w:rPr>
              <w:noProof/>
              <w:webHidden/>
            </w:rPr>
            <w:fldChar w:fldCharType="separate"/>
          </w:r>
          <w:ins w:id="142" w:author="duncan bees" w:date="2020-08-11T19:53:00Z">
            <w:r>
              <w:rPr>
                <w:noProof/>
                <w:webHidden/>
              </w:rPr>
              <w:t>16</w:t>
            </w:r>
            <w:r>
              <w:rPr>
                <w:noProof/>
                <w:webHidden/>
              </w:rPr>
              <w:fldChar w:fldCharType="end"/>
            </w:r>
            <w:r w:rsidRPr="00EF65D6">
              <w:rPr>
                <w:rStyle w:val="Hyperlink"/>
                <w:noProof/>
              </w:rPr>
              <w:fldChar w:fldCharType="end"/>
            </w:r>
          </w:ins>
        </w:p>
        <w:p w14:paraId="07AA9947" w14:textId="11E532CE" w:rsidR="00A83146" w:rsidRDefault="00A83146">
          <w:pPr>
            <w:pStyle w:val="TOC3"/>
            <w:rPr>
              <w:ins w:id="143" w:author="duncan bees" w:date="2020-08-11T19:53:00Z"/>
              <w:rFonts w:asciiTheme="minorHAnsi" w:eastAsiaTheme="minorEastAsia" w:hAnsiTheme="minorHAnsi" w:cstheme="minorBidi"/>
              <w:noProof/>
            </w:rPr>
          </w:pPr>
          <w:ins w:id="144"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"_Toc48068033"</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1.5.2</w:t>
            </w:r>
            <w:r>
              <w:rPr>
                <w:rFonts w:asciiTheme="minorHAnsi" w:eastAsiaTheme="minorEastAsia" w:hAnsiTheme="minorHAnsi" w:cstheme="minorBidi"/>
                <w:noProof/>
              </w:rPr>
              <w:tab/>
            </w:r>
            <w:r w:rsidRPr="00EF65D6">
              <w:rPr>
                <w:rStyle w:val="Hyperlink"/>
                <w:noProof/>
              </w:rPr>
              <w:t>Task Groups (TGs)</w:t>
            </w:r>
            <w:r>
              <w:rPr>
                <w:noProof/>
                <w:webHidden/>
              </w:rPr>
              <w:tab/>
            </w:r>
            <w:r>
              <w:rPr>
                <w:noProof/>
                <w:webHidden/>
              </w:rPr>
              <w:fldChar w:fldCharType="begin"/>
            </w:r>
            <w:r>
              <w:rPr>
                <w:noProof/>
                <w:webHidden/>
              </w:rPr>
              <w:instrText xml:space="preserve"> PAGEREF _Toc48068033 \h </w:instrText>
            </w:r>
            <w:r>
              <w:rPr>
                <w:noProof/>
                <w:webHidden/>
              </w:rPr>
            </w:r>
          </w:ins>
          <w:r>
            <w:rPr>
              <w:noProof/>
              <w:webHidden/>
            </w:rPr>
            <w:fldChar w:fldCharType="separate"/>
          </w:r>
          <w:ins w:id="145" w:author="duncan bees" w:date="2020-08-11T19:53:00Z">
            <w:r>
              <w:rPr>
                <w:noProof/>
                <w:webHidden/>
              </w:rPr>
              <w:t>17</w:t>
            </w:r>
            <w:r>
              <w:rPr>
                <w:noProof/>
                <w:webHidden/>
              </w:rPr>
              <w:fldChar w:fldCharType="end"/>
            </w:r>
            <w:r w:rsidRPr="00EF65D6">
              <w:rPr>
                <w:rStyle w:val="Hyperlink"/>
                <w:noProof/>
              </w:rPr>
              <w:fldChar w:fldCharType="end"/>
            </w:r>
          </w:ins>
        </w:p>
        <w:p w14:paraId="36C7000D" w14:textId="6C570BE4" w:rsidR="00A83146" w:rsidRDefault="00A83146">
          <w:pPr>
            <w:pStyle w:val="TOC3"/>
            <w:rPr>
              <w:ins w:id="146" w:author="duncan bees" w:date="2020-08-11T19:53:00Z"/>
              <w:rFonts w:asciiTheme="minorHAnsi" w:eastAsiaTheme="minorEastAsia" w:hAnsiTheme="minorHAnsi" w:cstheme="minorBidi"/>
              <w:noProof/>
            </w:rPr>
          </w:pPr>
          <w:ins w:id="147"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"_Toc48068034"</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1.5.3</w:t>
            </w:r>
            <w:r>
              <w:rPr>
                <w:rFonts w:asciiTheme="minorHAnsi" w:eastAsiaTheme="minorEastAsia" w:hAnsiTheme="minorHAnsi" w:cstheme="minorBidi"/>
                <w:noProof/>
              </w:rPr>
              <w:tab/>
            </w:r>
            <w:r w:rsidRPr="00EF65D6">
              <w:rPr>
                <w:rStyle w:val="Hyperlink"/>
                <w:noProof/>
              </w:rPr>
              <w:t>Working Group Quorum and Voting</w:t>
            </w:r>
            <w:r>
              <w:rPr>
                <w:noProof/>
                <w:webHidden/>
              </w:rPr>
              <w:tab/>
            </w:r>
            <w:r>
              <w:rPr>
                <w:noProof/>
                <w:webHidden/>
              </w:rPr>
              <w:fldChar w:fldCharType="begin"/>
            </w:r>
            <w:r>
              <w:rPr>
                <w:noProof/>
                <w:webHidden/>
              </w:rPr>
              <w:instrText xml:space="preserve"> PAGEREF _Toc48068034 \h </w:instrText>
            </w:r>
            <w:r>
              <w:rPr>
                <w:noProof/>
                <w:webHidden/>
              </w:rPr>
            </w:r>
          </w:ins>
          <w:r>
            <w:rPr>
              <w:noProof/>
              <w:webHidden/>
            </w:rPr>
            <w:fldChar w:fldCharType="separate"/>
          </w:r>
          <w:ins w:id="148" w:author="duncan bees" w:date="2020-08-11T19:53:00Z">
            <w:r>
              <w:rPr>
                <w:noProof/>
                <w:webHidden/>
              </w:rPr>
              <w:t>17</w:t>
            </w:r>
            <w:r>
              <w:rPr>
                <w:noProof/>
                <w:webHidden/>
              </w:rPr>
              <w:fldChar w:fldCharType="end"/>
            </w:r>
            <w:r w:rsidRPr="00EF65D6">
              <w:rPr>
                <w:rStyle w:val="Hyperlink"/>
                <w:noProof/>
              </w:rPr>
              <w:fldChar w:fldCharType="end"/>
            </w:r>
          </w:ins>
        </w:p>
        <w:p w14:paraId="0B59C29A" w14:textId="5C22E262" w:rsidR="00A83146" w:rsidRDefault="00A83146">
          <w:pPr>
            <w:pStyle w:val="TOC4"/>
            <w:tabs>
              <w:tab w:val="left" w:pos="1540"/>
              <w:tab w:val="right" w:leader="dot" w:pos="9350"/>
            </w:tabs>
            <w:rPr>
              <w:ins w:id="149" w:author="duncan bees" w:date="2020-08-11T19:53:00Z"/>
              <w:noProof/>
            </w:rPr>
          </w:pPr>
          <w:ins w:id="150"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"_Toc48068035"</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1.5.3.1</w:t>
            </w:r>
            <w:r>
              <w:rPr>
                <w:noProof/>
              </w:rPr>
              <w:tab/>
            </w:r>
            <w:r w:rsidRPr="00EF65D6">
              <w:rPr>
                <w:rStyle w:val="Hyperlink"/>
                <w:noProof/>
              </w:rPr>
              <w:t>Quorum</w:t>
            </w:r>
            <w:r>
              <w:rPr>
                <w:noProof/>
                <w:webHidden/>
              </w:rPr>
              <w:tab/>
            </w:r>
            <w:r>
              <w:rPr>
                <w:noProof/>
                <w:webHidden/>
              </w:rPr>
              <w:fldChar w:fldCharType="begin"/>
            </w:r>
            <w:r>
              <w:rPr>
                <w:noProof/>
                <w:webHidden/>
              </w:rPr>
              <w:instrText xml:space="preserve"> PAGEREF _Toc48068035 \h </w:instrText>
            </w:r>
            <w:r>
              <w:rPr>
                <w:noProof/>
                <w:webHidden/>
              </w:rPr>
            </w:r>
          </w:ins>
          <w:r>
            <w:rPr>
              <w:noProof/>
              <w:webHidden/>
            </w:rPr>
            <w:fldChar w:fldCharType="separate"/>
          </w:r>
          <w:ins w:id="151" w:author="duncan bees" w:date="2020-08-11T19:53:00Z">
            <w:r>
              <w:rPr>
                <w:noProof/>
                <w:webHidden/>
              </w:rPr>
              <w:t>18</w:t>
            </w:r>
            <w:r>
              <w:rPr>
                <w:noProof/>
                <w:webHidden/>
              </w:rPr>
              <w:fldChar w:fldCharType="end"/>
            </w:r>
            <w:r w:rsidRPr="00EF65D6">
              <w:rPr>
                <w:rStyle w:val="Hyperlink"/>
                <w:noProof/>
              </w:rPr>
              <w:fldChar w:fldCharType="end"/>
            </w:r>
          </w:ins>
        </w:p>
        <w:p w14:paraId="0D8B3330" w14:textId="2B6AE42F" w:rsidR="00A83146" w:rsidRDefault="00A83146">
          <w:pPr>
            <w:pStyle w:val="TOC4"/>
            <w:tabs>
              <w:tab w:val="left" w:pos="1540"/>
              <w:tab w:val="right" w:leader="dot" w:pos="9350"/>
            </w:tabs>
            <w:rPr>
              <w:ins w:id="152" w:author="duncan bees" w:date="2020-08-11T19:53:00Z"/>
              <w:noProof/>
            </w:rPr>
          </w:pPr>
          <w:ins w:id="153"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"_Toc48068036"</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1.5.3.2</w:t>
            </w:r>
            <w:r>
              <w:rPr>
                <w:noProof/>
              </w:rPr>
              <w:tab/>
            </w:r>
            <w:r w:rsidRPr="00EF65D6">
              <w:rPr>
                <w:rStyle w:val="Hyperlink"/>
                <w:noProof/>
              </w:rPr>
              <w:t>Voting</w:t>
            </w:r>
            <w:r>
              <w:rPr>
                <w:noProof/>
                <w:webHidden/>
              </w:rPr>
              <w:tab/>
            </w:r>
            <w:r>
              <w:rPr>
                <w:noProof/>
                <w:webHidden/>
              </w:rPr>
              <w:fldChar w:fldCharType="begin"/>
            </w:r>
            <w:r>
              <w:rPr>
                <w:noProof/>
                <w:webHidden/>
              </w:rPr>
              <w:instrText xml:space="preserve"> PAGEREF _Toc48068036 \h </w:instrText>
            </w:r>
            <w:r>
              <w:rPr>
                <w:noProof/>
                <w:webHidden/>
              </w:rPr>
            </w:r>
          </w:ins>
          <w:r>
            <w:rPr>
              <w:noProof/>
              <w:webHidden/>
            </w:rPr>
            <w:fldChar w:fldCharType="separate"/>
          </w:r>
          <w:ins w:id="154" w:author="duncan bees" w:date="2020-08-11T19:53:00Z">
            <w:r>
              <w:rPr>
                <w:noProof/>
                <w:webHidden/>
              </w:rPr>
              <w:t>18</w:t>
            </w:r>
            <w:r>
              <w:rPr>
                <w:noProof/>
                <w:webHidden/>
              </w:rPr>
              <w:fldChar w:fldCharType="end"/>
            </w:r>
            <w:r w:rsidRPr="00EF65D6">
              <w:rPr>
                <w:rStyle w:val="Hyperlink"/>
                <w:noProof/>
              </w:rPr>
              <w:fldChar w:fldCharType="end"/>
            </w:r>
          </w:ins>
        </w:p>
        <w:p w14:paraId="3037767B" w14:textId="6E818EB4" w:rsidR="00A83146" w:rsidRDefault="00A83146">
          <w:pPr>
            <w:pStyle w:val="TOC3"/>
            <w:rPr>
              <w:ins w:id="155" w:author="duncan bees" w:date="2020-08-11T19:53:00Z"/>
              <w:rFonts w:asciiTheme="minorHAnsi" w:eastAsiaTheme="minorEastAsia" w:hAnsiTheme="minorHAnsi" w:cstheme="minorBidi"/>
              <w:noProof/>
            </w:rPr>
          </w:pPr>
          <w:ins w:id="156"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"_Toc48068037"</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1.5.4</w:t>
            </w:r>
            <w:r>
              <w:rPr>
                <w:rFonts w:asciiTheme="minorHAnsi" w:eastAsiaTheme="minorEastAsia" w:hAnsiTheme="minorHAnsi" w:cstheme="minorBidi"/>
                <w:noProof/>
              </w:rPr>
              <w:tab/>
            </w:r>
            <w:r w:rsidRPr="00EF65D6">
              <w:rPr>
                <w:rStyle w:val="Hyperlink"/>
                <w:noProof/>
              </w:rPr>
              <w:t>Projects Spanning Several TGs</w:t>
            </w:r>
            <w:r>
              <w:rPr>
                <w:noProof/>
                <w:webHidden/>
              </w:rPr>
              <w:tab/>
            </w:r>
            <w:r>
              <w:rPr>
                <w:noProof/>
                <w:webHidden/>
              </w:rPr>
              <w:fldChar w:fldCharType="begin"/>
            </w:r>
            <w:r>
              <w:rPr>
                <w:noProof/>
                <w:webHidden/>
              </w:rPr>
              <w:instrText xml:space="preserve"> PAGEREF _Toc48068037 \h </w:instrText>
            </w:r>
            <w:r>
              <w:rPr>
                <w:noProof/>
                <w:webHidden/>
              </w:rPr>
            </w:r>
          </w:ins>
          <w:r>
            <w:rPr>
              <w:noProof/>
              <w:webHidden/>
            </w:rPr>
            <w:fldChar w:fldCharType="separate"/>
          </w:r>
          <w:ins w:id="157" w:author="duncan bees" w:date="2020-08-11T19:53:00Z">
            <w:r>
              <w:rPr>
                <w:noProof/>
                <w:webHidden/>
              </w:rPr>
              <w:t>18</w:t>
            </w:r>
            <w:r>
              <w:rPr>
                <w:noProof/>
                <w:webHidden/>
              </w:rPr>
              <w:fldChar w:fldCharType="end"/>
            </w:r>
            <w:r w:rsidRPr="00EF65D6">
              <w:rPr>
                <w:rStyle w:val="Hyperlink"/>
                <w:noProof/>
              </w:rPr>
              <w:fldChar w:fldCharType="end"/>
            </w:r>
          </w:ins>
        </w:p>
        <w:p w14:paraId="5AC90F72" w14:textId="4089AE01" w:rsidR="00A83146" w:rsidRDefault="00A83146">
          <w:pPr>
            <w:pStyle w:val="TOC3"/>
            <w:rPr>
              <w:ins w:id="158" w:author="duncan bees" w:date="2020-08-11T19:53:00Z"/>
              <w:rFonts w:asciiTheme="minorHAnsi" w:eastAsiaTheme="minorEastAsia" w:hAnsiTheme="minorHAnsi" w:cstheme="minorBidi"/>
              <w:noProof/>
            </w:rPr>
          </w:pPr>
          <w:ins w:id="159" w:author="duncan bees" w:date="2020-08-11T19:53:00Z">
            <w:r w:rsidRPr="00EF65D6">
              <w:rPr>
                <w:rStyle w:val="Hyperlink"/>
                <w:noProof/>
              </w:rPr>
              <w:lastRenderedPageBreak/>
              <w:fldChar w:fldCharType="begin"/>
            </w:r>
            <w:r w:rsidRPr="00EF65D6">
              <w:rPr>
                <w:rStyle w:val="Hyperlink"/>
                <w:noProof/>
              </w:rPr>
              <w:instrText xml:space="preserve"> </w:instrText>
            </w:r>
            <w:r>
              <w:rPr>
                <w:noProof/>
              </w:rPr>
              <w:instrText>HYPERLINK \l "_Toc48068038"</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1.5.5</w:t>
            </w:r>
            <w:r>
              <w:rPr>
                <w:rFonts w:asciiTheme="minorHAnsi" w:eastAsiaTheme="minorEastAsia" w:hAnsiTheme="minorHAnsi" w:cstheme="minorBidi"/>
                <w:noProof/>
              </w:rPr>
              <w:tab/>
            </w:r>
            <w:r w:rsidRPr="00EF65D6">
              <w:rPr>
                <w:rStyle w:val="Hyperlink"/>
                <w:noProof/>
              </w:rPr>
              <w:t>Role of TG Chairs and Project Leader</w:t>
            </w:r>
            <w:r>
              <w:rPr>
                <w:noProof/>
                <w:webHidden/>
              </w:rPr>
              <w:tab/>
            </w:r>
            <w:r>
              <w:rPr>
                <w:noProof/>
                <w:webHidden/>
              </w:rPr>
              <w:fldChar w:fldCharType="begin"/>
            </w:r>
            <w:r>
              <w:rPr>
                <w:noProof/>
                <w:webHidden/>
              </w:rPr>
              <w:instrText xml:space="preserve"> PAGEREF _Toc48068038 \h </w:instrText>
            </w:r>
            <w:r>
              <w:rPr>
                <w:noProof/>
                <w:webHidden/>
              </w:rPr>
            </w:r>
          </w:ins>
          <w:r>
            <w:rPr>
              <w:noProof/>
              <w:webHidden/>
            </w:rPr>
            <w:fldChar w:fldCharType="separate"/>
          </w:r>
          <w:ins w:id="160" w:author="duncan bees" w:date="2020-08-11T19:53:00Z">
            <w:r>
              <w:rPr>
                <w:noProof/>
                <w:webHidden/>
              </w:rPr>
              <w:t>18</w:t>
            </w:r>
            <w:r>
              <w:rPr>
                <w:noProof/>
                <w:webHidden/>
              </w:rPr>
              <w:fldChar w:fldCharType="end"/>
            </w:r>
            <w:r w:rsidRPr="00EF65D6">
              <w:rPr>
                <w:rStyle w:val="Hyperlink"/>
                <w:noProof/>
              </w:rPr>
              <w:fldChar w:fldCharType="end"/>
            </w:r>
          </w:ins>
        </w:p>
        <w:p w14:paraId="6E625C2E" w14:textId="095DD8DD" w:rsidR="00A83146" w:rsidRDefault="00A83146">
          <w:pPr>
            <w:pStyle w:val="TOC2"/>
            <w:tabs>
              <w:tab w:val="left" w:pos="880"/>
              <w:tab w:val="right" w:leader="dot" w:pos="9350"/>
            </w:tabs>
            <w:rPr>
              <w:ins w:id="161" w:author="duncan bees" w:date="2020-08-11T19:53:00Z"/>
              <w:rFonts w:asciiTheme="minorHAnsi" w:eastAsiaTheme="minorEastAsia" w:hAnsiTheme="minorHAnsi" w:cstheme="minorBidi"/>
              <w:noProof/>
            </w:rPr>
          </w:pPr>
          <w:ins w:id="162"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"_Toc48068039"</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1.6</w:t>
            </w:r>
            <w:r>
              <w:rPr>
                <w:rFonts w:asciiTheme="minorHAnsi" w:eastAsiaTheme="minorEastAsia" w:hAnsiTheme="minorHAnsi" w:cstheme="minorBidi"/>
                <w:noProof/>
              </w:rPr>
              <w:tab/>
            </w:r>
            <w:r w:rsidRPr="00EF65D6">
              <w:rPr>
                <w:rStyle w:val="Hyperlink"/>
                <w:noProof/>
              </w:rPr>
              <w:t>Project Visibility on OpenHW Group Website</w:t>
            </w:r>
            <w:r>
              <w:rPr>
                <w:noProof/>
                <w:webHidden/>
              </w:rPr>
              <w:tab/>
            </w:r>
            <w:r>
              <w:rPr>
                <w:noProof/>
                <w:webHidden/>
              </w:rPr>
              <w:fldChar w:fldCharType="begin"/>
            </w:r>
            <w:r>
              <w:rPr>
                <w:noProof/>
                <w:webHidden/>
              </w:rPr>
              <w:instrText xml:space="preserve"> PAGEREF _Toc48068039 \h </w:instrText>
            </w:r>
            <w:r>
              <w:rPr>
                <w:noProof/>
                <w:webHidden/>
              </w:rPr>
            </w:r>
          </w:ins>
          <w:r>
            <w:rPr>
              <w:noProof/>
              <w:webHidden/>
            </w:rPr>
            <w:fldChar w:fldCharType="separate"/>
          </w:r>
          <w:ins w:id="163" w:author="duncan bees" w:date="2020-08-11T19:53:00Z">
            <w:r>
              <w:rPr>
                <w:noProof/>
                <w:webHidden/>
              </w:rPr>
              <w:t>19</w:t>
            </w:r>
            <w:r>
              <w:rPr>
                <w:noProof/>
                <w:webHidden/>
              </w:rPr>
              <w:fldChar w:fldCharType="end"/>
            </w:r>
            <w:r w:rsidRPr="00EF65D6">
              <w:rPr>
                <w:rStyle w:val="Hyperlink"/>
                <w:noProof/>
              </w:rPr>
              <w:fldChar w:fldCharType="end"/>
            </w:r>
          </w:ins>
        </w:p>
        <w:p w14:paraId="4E7753C3" w14:textId="490837FB" w:rsidR="00A83146" w:rsidRDefault="00A83146">
          <w:pPr>
            <w:pStyle w:val="TOC1"/>
            <w:rPr>
              <w:ins w:id="164" w:author="duncan bees" w:date="2020-08-11T19:53:00Z"/>
              <w:rFonts w:asciiTheme="minorHAnsi" w:eastAsiaTheme="minorEastAsia" w:hAnsiTheme="minorHAnsi" w:cstheme="minorBidi"/>
              <w:noProof/>
            </w:rPr>
          </w:pPr>
          <w:ins w:id="165"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"_Toc48068040"</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2</w:t>
            </w:r>
            <w:r>
              <w:rPr>
                <w:rFonts w:asciiTheme="minorHAnsi" w:eastAsiaTheme="minorEastAsia" w:hAnsiTheme="minorHAnsi" w:cstheme="minorBidi"/>
                <w:noProof/>
              </w:rPr>
              <w:tab/>
            </w:r>
            <w:r w:rsidRPr="00EF65D6">
              <w:rPr>
                <w:rStyle w:val="Hyperlink"/>
                <w:noProof/>
              </w:rPr>
              <w:t>OpenHW Projects from the Eclipse Foundation Perspective</w:t>
            </w:r>
            <w:r>
              <w:rPr>
                <w:noProof/>
                <w:webHidden/>
              </w:rPr>
              <w:tab/>
            </w:r>
            <w:r>
              <w:rPr>
                <w:noProof/>
                <w:webHidden/>
              </w:rPr>
              <w:fldChar w:fldCharType="begin"/>
            </w:r>
            <w:r>
              <w:rPr>
                <w:noProof/>
                <w:webHidden/>
              </w:rPr>
              <w:instrText xml:space="preserve"> PAGEREF _Toc48068040 \h </w:instrText>
            </w:r>
            <w:r>
              <w:rPr>
                <w:noProof/>
                <w:webHidden/>
              </w:rPr>
            </w:r>
          </w:ins>
          <w:r>
            <w:rPr>
              <w:noProof/>
              <w:webHidden/>
            </w:rPr>
            <w:fldChar w:fldCharType="separate"/>
          </w:r>
          <w:ins w:id="166" w:author="duncan bees" w:date="2020-08-11T19:53:00Z">
            <w:r>
              <w:rPr>
                <w:noProof/>
                <w:webHidden/>
              </w:rPr>
              <w:t>20</w:t>
            </w:r>
            <w:r>
              <w:rPr>
                <w:noProof/>
                <w:webHidden/>
              </w:rPr>
              <w:fldChar w:fldCharType="end"/>
            </w:r>
            <w:r w:rsidRPr="00EF65D6">
              <w:rPr>
                <w:rStyle w:val="Hyperlink"/>
                <w:noProof/>
              </w:rPr>
              <w:fldChar w:fldCharType="end"/>
            </w:r>
          </w:ins>
        </w:p>
        <w:p w14:paraId="52D52DD7" w14:textId="7B94CF59" w:rsidR="00A83146" w:rsidRDefault="00A83146">
          <w:pPr>
            <w:pStyle w:val="TOC2"/>
            <w:tabs>
              <w:tab w:val="left" w:pos="880"/>
              <w:tab w:val="right" w:leader="dot" w:pos="9350"/>
            </w:tabs>
            <w:rPr>
              <w:ins w:id="167" w:author="duncan bees" w:date="2020-08-11T19:53:00Z"/>
              <w:rFonts w:asciiTheme="minorHAnsi" w:eastAsiaTheme="minorEastAsia" w:hAnsiTheme="minorHAnsi" w:cstheme="minorBidi"/>
              <w:noProof/>
            </w:rPr>
          </w:pPr>
          <w:ins w:id="168"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"_Toc48068041"</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2.1</w:t>
            </w:r>
            <w:r>
              <w:rPr>
                <w:rFonts w:asciiTheme="minorHAnsi" w:eastAsiaTheme="minorEastAsia" w:hAnsiTheme="minorHAnsi" w:cstheme="minorBidi"/>
                <w:noProof/>
              </w:rPr>
              <w:tab/>
            </w:r>
            <w:r w:rsidRPr="00EF65D6">
              <w:rPr>
                <w:rStyle w:val="Hyperlink"/>
                <w:noProof/>
              </w:rPr>
              <w:t>OpenHW Committer Election Process</w:t>
            </w:r>
            <w:r>
              <w:rPr>
                <w:noProof/>
                <w:webHidden/>
              </w:rPr>
              <w:tab/>
            </w:r>
            <w:r>
              <w:rPr>
                <w:noProof/>
                <w:webHidden/>
              </w:rPr>
              <w:fldChar w:fldCharType="begin"/>
            </w:r>
            <w:r>
              <w:rPr>
                <w:noProof/>
                <w:webHidden/>
              </w:rPr>
              <w:instrText xml:space="preserve"> PAGEREF _Toc48068041 \h </w:instrText>
            </w:r>
            <w:r>
              <w:rPr>
                <w:noProof/>
                <w:webHidden/>
              </w:rPr>
            </w:r>
          </w:ins>
          <w:r>
            <w:rPr>
              <w:noProof/>
              <w:webHidden/>
            </w:rPr>
            <w:fldChar w:fldCharType="separate"/>
          </w:r>
          <w:ins w:id="169" w:author="duncan bees" w:date="2020-08-11T19:53:00Z">
            <w:r>
              <w:rPr>
                <w:noProof/>
                <w:webHidden/>
              </w:rPr>
              <w:t>20</w:t>
            </w:r>
            <w:r>
              <w:rPr>
                <w:noProof/>
                <w:webHidden/>
              </w:rPr>
              <w:fldChar w:fldCharType="end"/>
            </w:r>
            <w:r w:rsidRPr="00EF65D6">
              <w:rPr>
                <w:rStyle w:val="Hyperlink"/>
                <w:noProof/>
              </w:rPr>
              <w:fldChar w:fldCharType="end"/>
            </w:r>
          </w:ins>
        </w:p>
        <w:p w14:paraId="574C6E51" w14:textId="3CF88FDC" w:rsidR="00A83146" w:rsidRDefault="00A83146">
          <w:pPr>
            <w:pStyle w:val="TOC2"/>
            <w:tabs>
              <w:tab w:val="left" w:pos="880"/>
              <w:tab w:val="right" w:leader="dot" w:pos="9350"/>
            </w:tabs>
            <w:rPr>
              <w:ins w:id="170" w:author="duncan bees" w:date="2020-08-11T19:53:00Z"/>
              <w:rFonts w:asciiTheme="minorHAnsi" w:eastAsiaTheme="minorEastAsia" w:hAnsiTheme="minorHAnsi" w:cstheme="minorBidi"/>
              <w:noProof/>
            </w:rPr>
          </w:pPr>
          <w:ins w:id="171"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"_Toc48068042"</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2.2</w:t>
            </w:r>
            <w:r>
              <w:rPr>
                <w:rFonts w:asciiTheme="minorHAnsi" w:eastAsiaTheme="minorEastAsia" w:hAnsiTheme="minorHAnsi" w:cstheme="minorBidi"/>
                <w:noProof/>
              </w:rPr>
              <w:tab/>
            </w:r>
            <w:r w:rsidRPr="00EF65D6">
              <w:rPr>
                <w:rStyle w:val="Hyperlink"/>
                <w:noProof/>
              </w:rPr>
              <w:t>Eclipse Parent Project: OpenHW Group</w:t>
            </w:r>
            <w:r>
              <w:rPr>
                <w:noProof/>
                <w:webHidden/>
              </w:rPr>
              <w:tab/>
            </w:r>
            <w:r>
              <w:rPr>
                <w:noProof/>
                <w:webHidden/>
              </w:rPr>
              <w:fldChar w:fldCharType="begin"/>
            </w:r>
            <w:r>
              <w:rPr>
                <w:noProof/>
                <w:webHidden/>
              </w:rPr>
              <w:instrText xml:space="preserve"> PAGEREF _Toc48068042 \h </w:instrText>
            </w:r>
            <w:r>
              <w:rPr>
                <w:noProof/>
                <w:webHidden/>
              </w:rPr>
            </w:r>
          </w:ins>
          <w:r>
            <w:rPr>
              <w:noProof/>
              <w:webHidden/>
            </w:rPr>
            <w:fldChar w:fldCharType="separate"/>
          </w:r>
          <w:ins w:id="172" w:author="duncan bees" w:date="2020-08-11T19:53:00Z">
            <w:r>
              <w:rPr>
                <w:noProof/>
                <w:webHidden/>
              </w:rPr>
              <w:t>20</w:t>
            </w:r>
            <w:r>
              <w:rPr>
                <w:noProof/>
                <w:webHidden/>
              </w:rPr>
              <w:fldChar w:fldCharType="end"/>
            </w:r>
            <w:r w:rsidRPr="00EF65D6">
              <w:rPr>
                <w:rStyle w:val="Hyperlink"/>
                <w:noProof/>
              </w:rPr>
              <w:fldChar w:fldCharType="end"/>
            </w:r>
          </w:ins>
        </w:p>
        <w:p w14:paraId="2A30F1C5" w14:textId="13C7AAF6" w:rsidR="00A83146" w:rsidRDefault="00A83146">
          <w:pPr>
            <w:pStyle w:val="TOC2"/>
            <w:tabs>
              <w:tab w:val="left" w:pos="880"/>
              <w:tab w:val="right" w:leader="dot" w:pos="9350"/>
            </w:tabs>
            <w:rPr>
              <w:ins w:id="173" w:author="duncan bees" w:date="2020-08-11T19:53:00Z"/>
              <w:rFonts w:asciiTheme="minorHAnsi" w:eastAsiaTheme="minorEastAsia" w:hAnsiTheme="minorHAnsi" w:cstheme="minorBidi"/>
              <w:noProof/>
            </w:rPr>
          </w:pPr>
          <w:ins w:id="174"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"_Toc48068043"</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2.3</w:t>
            </w:r>
            <w:r>
              <w:rPr>
                <w:rFonts w:asciiTheme="minorHAnsi" w:eastAsiaTheme="minorEastAsia" w:hAnsiTheme="minorHAnsi" w:cstheme="minorBidi"/>
                <w:noProof/>
              </w:rPr>
              <w:tab/>
            </w:r>
            <w:r w:rsidRPr="00EF65D6">
              <w:rPr>
                <w:rStyle w:val="Hyperlink"/>
                <w:noProof/>
              </w:rPr>
              <w:t>Eclipse Sub-Project: CORE-V Cores</w:t>
            </w:r>
            <w:r>
              <w:rPr>
                <w:noProof/>
                <w:webHidden/>
              </w:rPr>
              <w:tab/>
            </w:r>
            <w:r>
              <w:rPr>
                <w:noProof/>
                <w:webHidden/>
              </w:rPr>
              <w:fldChar w:fldCharType="begin"/>
            </w:r>
            <w:r>
              <w:rPr>
                <w:noProof/>
                <w:webHidden/>
              </w:rPr>
              <w:instrText xml:space="preserve"> PAGEREF _Toc48068043 \h </w:instrText>
            </w:r>
            <w:r>
              <w:rPr>
                <w:noProof/>
                <w:webHidden/>
              </w:rPr>
            </w:r>
          </w:ins>
          <w:r>
            <w:rPr>
              <w:noProof/>
              <w:webHidden/>
            </w:rPr>
            <w:fldChar w:fldCharType="separate"/>
          </w:r>
          <w:ins w:id="175" w:author="duncan bees" w:date="2020-08-11T19:53:00Z">
            <w:r>
              <w:rPr>
                <w:noProof/>
                <w:webHidden/>
              </w:rPr>
              <w:t>20</w:t>
            </w:r>
            <w:r>
              <w:rPr>
                <w:noProof/>
                <w:webHidden/>
              </w:rPr>
              <w:fldChar w:fldCharType="end"/>
            </w:r>
            <w:r w:rsidRPr="00EF65D6">
              <w:rPr>
                <w:rStyle w:val="Hyperlink"/>
                <w:noProof/>
              </w:rPr>
              <w:fldChar w:fldCharType="end"/>
            </w:r>
          </w:ins>
        </w:p>
        <w:p w14:paraId="32B7CBF6" w14:textId="36CA3A3F" w:rsidR="00A83146" w:rsidRDefault="00A83146">
          <w:pPr>
            <w:pStyle w:val="TOC3"/>
            <w:rPr>
              <w:ins w:id="176" w:author="duncan bees" w:date="2020-08-11T19:53:00Z"/>
              <w:rFonts w:asciiTheme="minorHAnsi" w:eastAsiaTheme="minorEastAsia" w:hAnsiTheme="minorHAnsi" w:cstheme="minorBidi"/>
              <w:noProof/>
            </w:rPr>
          </w:pPr>
          <w:ins w:id="177"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"_Toc48068044"</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2.3.1</w:t>
            </w:r>
            <w:r>
              <w:rPr>
                <w:rFonts w:asciiTheme="minorHAnsi" w:eastAsiaTheme="minorEastAsia" w:hAnsiTheme="minorHAnsi" w:cstheme="minorBidi"/>
                <w:noProof/>
              </w:rPr>
              <w:tab/>
            </w:r>
            <w:r w:rsidRPr="00EF65D6">
              <w:rPr>
                <w:rStyle w:val="Hyperlink"/>
                <w:noProof/>
              </w:rPr>
              <w:t>Scope</w:t>
            </w:r>
            <w:r>
              <w:rPr>
                <w:noProof/>
                <w:webHidden/>
              </w:rPr>
              <w:tab/>
            </w:r>
            <w:r>
              <w:rPr>
                <w:noProof/>
                <w:webHidden/>
              </w:rPr>
              <w:fldChar w:fldCharType="begin"/>
            </w:r>
            <w:r>
              <w:rPr>
                <w:noProof/>
                <w:webHidden/>
              </w:rPr>
              <w:instrText xml:space="preserve"> PAGEREF _Toc48068044 \h </w:instrText>
            </w:r>
            <w:r>
              <w:rPr>
                <w:noProof/>
                <w:webHidden/>
              </w:rPr>
            </w:r>
          </w:ins>
          <w:r>
            <w:rPr>
              <w:noProof/>
              <w:webHidden/>
            </w:rPr>
            <w:fldChar w:fldCharType="separate"/>
          </w:r>
          <w:ins w:id="178" w:author="duncan bees" w:date="2020-08-11T19:53:00Z">
            <w:r>
              <w:rPr>
                <w:noProof/>
                <w:webHidden/>
              </w:rPr>
              <w:t>21</w:t>
            </w:r>
            <w:r>
              <w:rPr>
                <w:noProof/>
                <w:webHidden/>
              </w:rPr>
              <w:fldChar w:fldCharType="end"/>
            </w:r>
            <w:r w:rsidRPr="00EF65D6">
              <w:rPr>
                <w:rStyle w:val="Hyperlink"/>
                <w:noProof/>
              </w:rPr>
              <w:fldChar w:fldCharType="end"/>
            </w:r>
          </w:ins>
        </w:p>
        <w:p w14:paraId="50187B73" w14:textId="4D5EBF61" w:rsidR="00A83146" w:rsidRDefault="00A83146">
          <w:pPr>
            <w:pStyle w:val="TOC3"/>
            <w:rPr>
              <w:ins w:id="179" w:author="duncan bees" w:date="2020-08-11T19:53:00Z"/>
              <w:rFonts w:asciiTheme="minorHAnsi" w:eastAsiaTheme="minorEastAsia" w:hAnsiTheme="minorHAnsi" w:cstheme="minorBidi"/>
              <w:noProof/>
            </w:rPr>
          </w:pPr>
          <w:ins w:id="180"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"_Toc48068045"</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2.3.2</w:t>
            </w:r>
            <w:r>
              <w:rPr>
                <w:rFonts w:asciiTheme="minorHAnsi" w:eastAsiaTheme="minorEastAsia" w:hAnsiTheme="minorHAnsi" w:cstheme="minorBidi"/>
                <w:noProof/>
              </w:rPr>
              <w:tab/>
            </w:r>
            <w:r w:rsidRPr="00EF65D6">
              <w:rPr>
                <w:rStyle w:val="Hyperlink"/>
                <w:noProof/>
              </w:rPr>
              <w:t>Committers</w:t>
            </w:r>
            <w:r>
              <w:rPr>
                <w:noProof/>
                <w:webHidden/>
              </w:rPr>
              <w:tab/>
            </w:r>
            <w:r>
              <w:rPr>
                <w:noProof/>
                <w:webHidden/>
              </w:rPr>
              <w:fldChar w:fldCharType="begin"/>
            </w:r>
            <w:r>
              <w:rPr>
                <w:noProof/>
                <w:webHidden/>
              </w:rPr>
              <w:instrText xml:space="preserve"> PAGEREF _Toc48068045 \h </w:instrText>
            </w:r>
            <w:r>
              <w:rPr>
                <w:noProof/>
                <w:webHidden/>
              </w:rPr>
            </w:r>
          </w:ins>
          <w:r>
            <w:rPr>
              <w:noProof/>
              <w:webHidden/>
            </w:rPr>
            <w:fldChar w:fldCharType="separate"/>
          </w:r>
          <w:ins w:id="181" w:author="duncan bees" w:date="2020-08-11T19:53:00Z">
            <w:r>
              <w:rPr>
                <w:noProof/>
                <w:webHidden/>
              </w:rPr>
              <w:t>21</w:t>
            </w:r>
            <w:r>
              <w:rPr>
                <w:noProof/>
                <w:webHidden/>
              </w:rPr>
              <w:fldChar w:fldCharType="end"/>
            </w:r>
            <w:r w:rsidRPr="00EF65D6">
              <w:rPr>
                <w:rStyle w:val="Hyperlink"/>
                <w:noProof/>
              </w:rPr>
              <w:fldChar w:fldCharType="end"/>
            </w:r>
          </w:ins>
        </w:p>
        <w:p w14:paraId="5644D7DF" w14:textId="06498018" w:rsidR="00A83146" w:rsidRDefault="00A83146">
          <w:pPr>
            <w:pStyle w:val="TOC1"/>
            <w:rPr>
              <w:ins w:id="182" w:author="duncan bees" w:date="2020-08-11T19:53:00Z"/>
              <w:rFonts w:asciiTheme="minorHAnsi" w:eastAsiaTheme="minorEastAsia" w:hAnsiTheme="minorHAnsi" w:cstheme="minorBidi"/>
              <w:noProof/>
            </w:rPr>
          </w:pPr>
          <w:ins w:id="183"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"_Toc48068046"</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3</w:t>
            </w:r>
            <w:r>
              <w:rPr>
                <w:rFonts w:asciiTheme="minorHAnsi" w:eastAsiaTheme="minorEastAsia" w:hAnsiTheme="minorHAnsi" w:cstheme="minorBidi"/>
                <w:noProof/>
              </w:rPr>
              <w:tab/>
            </w:r>
            <w:r w:rsidRPr="00EF65D6">
              <w:rPr>
                <w:rStyle w:val="Hyperlink"/>
                <w:noProof/>
              </w:rPr>
              <w:t>Project Management Tools</w:t>
            </w:r>
            <w:r>
              <w:rPr>
                <w:noProof/>
                <w:webHidden/>
              </w:rPr>
              <w:tab/>
            </w:r>
            <w:r>
              <w:rPr>
                <w:noProof/>
                <w:webHidden/>
              </w:rPr>
              <w:fldChar w:fldCharType="begin"/>
            </w:r>
            <w:r>
              <w:rPr>
                <w:noProof/>
                <w:webHidden/>
              </w:rPr>
              <w:instrText xml:space="preserve"> PAGEREF _Toc48068046 \h </w:instrText>
            </w:r>
            <w:r>
              <w:rPr>
                <w:noProof/>
                <w:webHidden/>
              </w:rPr>
            </w:r>
          </w:ins>
          <w:r>
            <w:rPr>
              <w:noProof/>
              <w:webHidden/>
            </w:rPr>
            <w:fldChar w:fldCharType="separate"/>
          </w:r>
          <w:ins w:id="184" w:author="duncan bees" w:date="2020-08-11T19:53:00Z">
            <w:r>
              <w:rPr>
                <w:noProof/>
                <w:webHidden/>
              </w:rPr>
              <w:t>22</w:t>
            </w:r>
            <w:r>
              <w:rPr>
                <w:noProof/>
                <w:webHidden/>
              </w:rPr>
              <w:fldChar w:fldCharType="end"/>
            </w:r>
            <w:r w:rsidRPr="00EF65D6">
              <w:rPr>
                <w:rStyle w:val="Hyperlink"/>
                <w:noProof/>
              </w:rPr>
              <w:fldChar w:fldCharType="end"/>
            </w:r>
          </w:ins>
        </w:p>
        <w:p w14:paraId="2A1A71D6" w14:textId="397EB31A" w:rsidR="00A83146" w:rsidRDefault="00A83146">
          <w:pPr>
            <w:pStyle w:val="TOC1"/>
            <w:rPr>
              <w:ins w:id="185" w:author="duncan bees" w:date="2020-08-11T19:53:00Z"/>
              <w:rFonts w:asciiTheme="minorHAnsi" w:eastAsiaTheme="minorEastAsia" w:hAnsiTheme="minorHAnsi" w:cstheme="minorBidi"/>
              <w:noProof/>
            </w:rPr>
          </w:pPr>
          <w:ins w:id="186"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"_Toc48068047"</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4</w:t>
            </w:r>
            <w:r>
              <w:rPr>
                <w:rFonts w:asciiTheme="minorHAnsi" w:eastAsiaTheme="minorEastAsia" w:hAnsiTheme="minorHAnsi" w:cstheme="minorBidi"/>
                <w:noProof/>
              </w:rPr>
              <w:tab/>
            </w:r>
            <w:r w:rsidRPr="00EF65D6">
              <w:rPr>
                <w:rStyle w:val="Hyperlink"/>
                <w:noProof/>
              </w:rPr>
              <w:t>Annex 1 – Current OTPs and OSPs</w:t>
            </w:r>
            <w:r>
              <w:rPr>
                <w:noProof/>
                <w:webHidden/>
              </w:rPr>
              <w:tab/>
            </w:r>
            <w:r>
              <w:rPr>
                <w:noProof/>
                <w:webHidden/>
              </w:rPr>
              <w:fldChar w:fldCharType="begin"/>
            </w:r>
            <w:r>
              <w:rPr>
                <w:noProof/>
                <w:webHidden/>
              </w:rPr>
              <w:instrText xml:space="preserve"> PAGEREF _Toc48068047 \h </w:instrText>
            </w:r>
            <w:r>
              <w:rPr>
                <w:noProof/>
                <w:webHidden/>
              </w:rPr>
            </w:r>
          </w:ins>
          <w:r>
            <w:rPr>
              <w:noProof/>
              <w:webHidden/>
            </w:rPr>
            <w:fldChar w:fldCharType="separate"/>
          </w:r>
          <w:ins w:id="187" w:author="duncan bees" w:date="2020-08-11T19:53:00Z">
            <w:r>
              <w:rPr>
                <w:noProof/>
                <w:webHidden/>
              </w:rPr>
              <w:t>23</w:t>
            </w:r>
            <w:r>
              <w:rPr>
                <w:noProof/>
                <w:webHidden/>
              </w:rPr>
              <w:fldChar w:fldCharType="end"/>
            </w:r>
            <w:r w:rsidRPr="00EF65D6">
              <w:rPr>
                <w:rStyle w:val="Hyperlink"/>
                <w:noProof/>
              </w:rPr>
              <w:fldChar w:fldCharType="end"/>
            </w:r>
          </w:ins>
        </w:p>
        <w:p w14:paraId="538DE0D4" w14:textId="4210F384" w:rsidR="00A83146" w:rsidRDefault="00A83146">
          <w:pPr>
            <w:pStyle w:val="TOC2"/>
            <w:tabs>
              <w:tab w:val="left" w:pos="880"/>
              <w:tab w:val="right" w:leader="dot" w:pos="9350"/>
            </w:tabs>
            <w:rPr>
              <w:ins w:id="188" w:author="duncan bees" w:date="2020-08-11T19:53:00Z"/>
              <w:rFonts w:asciiTheme="minorHAnsi" w:eastAsiaTheme="minorEastAsia" w:hAnsiTheme="minorHAnsi" w:cstheme="minorBidi"/>
              <w:noProof/>
            </w:rPr>
          </w:pPr>
          <w:ins w:id="189"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"_Toc48068048"</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4.1</w:t>
            </w:r>
            <w:r>
              <w:rPr>
                <w:rFonts w:asciiTheme="minorHAnsi" w:eastAsiaTheme="minorEastAsia" w:hAnsiTheme="minorHAnsi" w:cstheme="minorBidi"/>
                <w:noProof/>
              </w:rPr>
              <w:tab/>
            </w:r>
            <w:r w:rsidRPr="00EF65D6">
              <w:rPr>
                <w:rStyle w:val="Hyperlink"/>
                <w:noProof/>
              </w:rPr>
              <w:t>Current OTPs and OSPs</w:t>
            </w:r>
            <w:r>
              <w:rPr>
                <w:noProof/>
                <w:webHidden/>
              </w:rPr>
              <w:tab/>
            </w:r>
            <w:r>
              <w:rPr>
                <w:noProof/>
                <w:webHidden/>
              </w:rPr>
              <w:fldChar w:fldCharType="begin"/>
            </w:r>
            <w:r>
              <w:rPr>
                <w:noProof/>
                <w:webHidden/>
              </w:rPr>
              <w:instrText xml:space="preserve"> PAGEREF _Toc48068048 \h </w:instrText>
            </w:r>
            <w:r>
              <w:rPr>
                <w:noProof/>
                <w:webHidden/>
              </w:rPr>
            </w:r>
          </w:ins>
          <w:r>
            <w:rPr>
              <w:noProof/>
              <w:webHidden/>
            </w:rPr>
            <w:fldChar w:fldCharType="separate"/>
          </w:r>
          <w:ins w:id="190" w:author="duncan bees" w:date="2020-08-11T19:53:00Z">
            <w:r>
              <w:rPr>
                <w:noProof/>
                <w:webHidden/>
              </w:rPr>
              <w:t>23</w:t>
            </w:r>
            <w:r>
              <w:rPr>
                <w:noProof/>
                <w:webHidden/>
              </w:rPr>
              <w:fldChar w:fldCharType="end"/>
            </w:r>
            <w:r w:rsidRPr="00EF65D6">
              <w:rPr>
                <w:rStyle w:val="Hyperlink"/>
                <w:noProof/>
              </w:rPr>
              <w:fldChar w:fldCharType="end"/>
            </w:r>
          </w:ins>
        </w:p>
        <w:p w14:paraId="04F706CD" w14:textId="04FF9C47" w:rsidR="00A83146" w:rsidRDefault="00A83146">
          <w:pPr>
            <w:pStyle w:val="TOC2"/>
            <w:tabs>
              <w:tab w:val="left" w:pos="880"/>
              <w:tab w:val="right" w:leader="dot" w:pos="9350"/>
            </w:tabs>
            <w:rPr>
              <w:ins w:id="191" w:author="duncan bees" w:date="2020-08-11T19:53:00Z"/>
              <w:rFonts w:asciiTheme="minorHAnsi" w:eastAsiaTheme="minorEastAsia" w:hAnsiTheme="minorHAnsi" w:cstheme="minorBidi"/>
              <w:noProof/>
            </w:rPr>
          </w:pPr>
          <w:ins w:id="192" w:author="duncan bees" w:date="2020-08-11T19:53:00Z">
            <w:r w:rsidRPr="00EF65D6">
              <w:rPr>
                <w:rStyle w:val="Hyperlink"/>
                <w:noProof/>
              </w:rPr>
              <w:fldChar w:fldCharType="begin"/>
            </w:r>
            <w:r w:rsidRPr="00EF65D6">
              <w:rPr>
                <w:rStyle w:val="Hyperlink"/>
                <w:noProof/>
              </w:rPr>
              <w:instrText xml:space="preserve"> </w:instrText>
            </w:r>
            <w:r>
              <w:rPr>
                <w:noProof/>
              </w:rPr>
              <w:instrText>HYPERLINK \l "_Toc48068049"</w:instrText>
            </w:r>
            <w:r w:rsidRPr="00EF65D6">
              <w:rPr>
                <w:rStyle w:val="Hyperlink"/>
                <w:noProof/>
              </w:rPr>
              <w:instrText xml:space="preserve"> </w:instrText>
            </w:r>
            <w:r w:rsidRPr="00EF65D6">
              <w:rPr>
                <w:rStyle w:val="Hyperlink"/>
                <w:noProof/>
              </w:rPr>
            </w:r>
            <w:r w:rsidRPr="00EF65D6">
              <w:rPr>
                <w:rStyle w:val="Hyperlink"/>
                <w:noProof/>
              </w:rPr>
              <w:fldChar w:fldCharType="separate"/>
            </w:r>
            <w:r w:rsidRPr="00EF65D6">
              <w:rPr>
                <w:rStyle w:val="Hyperlink"/>
                <w:noProof/>
              </w:rPr>
              <w:t>4.2</w:t>
            </w:r>
            <w:r>
              <w:rPr>
                <w:rFonts w:asciiTheme="minorHAnsi" w:eastAsiaTheme="minorEastAsia" w:hAnsiTheme="minorHAnsi" w:cstheme="minorBidi"/>
                <w:noProof/>
              </w:rPr>
              <w:tab/>
            </w:r>
            <w:r w:rsidRPr="00EF65D6">
              <w:rPr>
                <w:rStyle w:val="Hyperlink"/>
                <w:noProof/>
              </w:rPr>
              <w:t>Current Mapping of OpenHW Technical Projects and Eclipse Sub-Projects</w:t>
            </w:r>
            <w:r>
              <w:rPr>
                <w:noProof/>
                <w:webHidden/>
              </w:rPr>
              <w:tab/>
            </w:r>
            <w:r>
              <w:rPr>
                <w:noProof/>
                <w:webHidden/>
              </w:rPr>
              <w:fldChar w:fldCharType="begin"/>
            </w:r>
            <w:r>
              <w:rPr>
                <w:noProof/>
                <w:webHidden/>
              </w:rPr>
              <w:instrText xml:space="preserve"> PAGEREF _Toc48068049 \h </w:instrText>
            </w:r>
            <w:r>
              <w:rPr>
                <w:noProof/>
                <w:webHidden/>
              </w:rPr>
            </w:r>
          </w:ins>
          <w:r>
            <w:rPr>
              <w:noProof/>
              <w:webHidden/>
            </w:rPr>
            <w:fldChar w:fldCharType="separate"/>
          </w:r>
          <w:ins w:id="193" w:author="duncan bees" w:date="2020-08-11T19:53:00Z">
            <w:r>
              <w:rPr>
                <w:noProof/>
                <w:webHidden/>
              </w:rPr>
              <w:t>23</w:t>
            </w:r>
            <w:r>
              <w:rPr>
                <w:noProof/>
                <w:webHidden/>
              </w:rPr>
              <w:fldChar w:fldCharType="end"/>
            </w:r>
            <w:r w:rsidRPr="00EF65D6">
              <w:rPr>
                <w:rStyle w:val="Hyperlink"/>
                <w:noProof/>
              </w:rPr>
              <w:fldChar w:fldCharType="end"/>
            </w:r>
          </w:ins>
        </w:p>
        <w:p w14:paraId="18180A11" w14:textId="13CC9B86" w:rsidR="00A83146" w:rsidDel="00A83146" w:rsidRDefault="00A83146">
          <w:pPr>
            <w:rPr>
              <w:del w:id="194" w:author="duncan bees" w:date="2020-08-11T19:53:00Z"/>
              <w:noProof/>
            </w:rPr>
          </w:pPr>
        </w:p>
        <w:p w14:paraId="2E250CE3" w14:textId="0E16B485" w:rsidR="00AC4529" w:rsidRDefault="00A83146">
          <w:ins w:id="195" w:author="duncan bees" w:date="2020-08-11T19:53:00Z">
            <w:r>
              <w:fldChar w:fldCharType="end"/>
            </w:r>
          </w:ins>
        </w:p>
      </w:sdtContent>
    </w:sdt>
    <w:p w14:paraId="5E6C2A0B" w14:textId="77777777" w:rsidR="00AC4529" w:rsidRDefault="00AC4529"/>
    <w:p w14:paraId="7695D012" w14:textId="77777777" w:rsidR="00AC4529" w:rsidRDefault="00445F15">
      <w:pPr>
        <w:rPr>
          <w:rFonts w:ascii="Calibri Light" w:eastAsia="Yu Gothic Light" w:hAnsi="Calibri Light"/>
          <w:b/>
          <w:bCs/>
          <w:color w:val="000000"/>
          <w:sz w:val="32"/>
          <w:szCs w:val="32"/>
        </w:rPr>
      </w:pPr>
      <w:r>
        <w:br w:type="page"/>
      </w:r>
    </w:p>
    <w:p w14:paraId="6C5C27D7" w14:textId="1429ABC8" w:rsidR="00AC4529" w:rsidRPr="000830B8" w:rsidRDefault="00445F15" w:rsidP="000830B8">
      <w:pPr>
        <w:pStyle w:val="Heading1"/>
        <w:rPr>
          <w:rStyle w:val="Heading1Char"/>
          <w:b/>
          <w:bCs/>
        </w:rPr>
      </w:pPr>
      <w:bookmarkStart w:id="196" w:name="_Toc48068008"/>
      <w:r w:rsidRPr="000830B8">
        <w:rPr>
          <w:rStyle w:val="Heading1Char"/>
          <w:b/>
          <w:bCs/>
        </w:rPr>
        <w:lastRenderedPageBreak/>
        <w:t>Introduction</w:t>
      </w:r>
      <w:bookmarkEnd w:id="196"/>
    </w:p>
    <w:p w14:paraId="26715320" w14:textId="77777777" w:rsidR="00AC4529" w:rsidRPr="000830B8" w:rsidRDefault="00445F15" w:rsidP="000830B8">
      <w:pPr>
        <w:pStyle w:val="Heading2"/>
        <w:rPr>
          <w:rStyle w:val="Heading2Char"/>
        </w:rPr>
      </w:pPr>
      <w:bookmarkStart w:id="197" w:name="_Toc48068009"/>
      <w:r w:rsidRPr="000830B8">
        <w:rPr>
          <w:rStyle w:val="Heading2Char"/>
        </w:rPr>
        <w:t>Scope of this Document</w:t>
      </w:r>
      <w:bookmarkEnd w:id="197"/>
    </w:p>
    <w:p w14:paraId="648EBB61" w14:textId="4E4EC9FA" w:rsidR="00AC4529" w:rsidRDefault="00445F15">
      <w:r>
        <w:t>This document describes the organization of the technical activities of the OpenHW Group which lead to published output such as</w:t>
      </w:r>
      <w:r w:rsidR="006235AE">
        <w:t xml:space="preserve"> open source artifacts related to</w:t>
      </w:r>
      <w:r>
        <w:t xml:space="preserve"> hardware</w:t>
      </w:r>
      <w:r w:rsidR="006235AE">
        <w:t xml:space="preserve"> and </w:t>
      </w:r>
      <w:r>
        <w:t xml:space="preserve">software, and </w:t>
      </w:r>
      <w:r w:rsidR="00B16EDA">
        <w:t xml:space="preserve">technical </w:t>
      </w:r>
      <w:r>
        <w:t xml:space="preserve">specifications. </w:t>
      </w:r>
      <w:r w:rsidR="00B16EDA">
        <w:t>These activities are carried out by OpenHW members and staff.</w:t>
      </w:r>
    </w:p>
    <w:p w14:paraId="52B76063" w14:textId="3FA76193" w:rsidR="00AC4529" w:rsidRDefault="00445F15">
      <w:r>
        <w:t xml:space="preserve">This document does not address </w:t>
      </w:r>
      <w:r w:rsidR="006235AE">
        <w:t>OpenHW</w:t>
      </w:r>
      <w:r>
        <w:t xml:space="preserve"> activities such as board</w:t>
      </w:r>
      <w:r w:rsidR="006235AE">
        <w:t xml:space="preserve"> initiatives</w:t>
      </w:r>
      <w:r>
        <w:t xml:space="preserve">, marketing, or </w:t>
      </w:r>
      <w:r w:rsidR="006235AE">
        <w:t xml:space="preserve">internal </w:t>
      </w:r>
      <w:r>
        <w:t>staff activities.</w:t>
      </w:r>
    </w:p>
    <w:p w14:paraId="5FF9A23C" w14:textId="77777777" w:rsidR="00AC4529" w:rsidRPr="000830B8" w:rsidRDefault="00445F15" w:rsidP="000830B8">
      <w:pPr>
        <w:pStyle w:val="Heading2"/>
        <w:rPr>
          <w:rStyle w:val="Heading2Char"/>
        </w:rPr>
      </w:pPr>
      <w:bookmarkStart w:id="198" w:name="_Toc48068010"/>
      <w:r w:rsidRPr="000830B8">
        <w:rPr>
          <w:rStyle w:val="Heading2Char"/>
        </w:rPr>
        <w:t>Definition of OpenHW Project</w:t>
      </w:r>
      <w:bookmarkEnd w:id="198"/>
    </w:p>
    <w:p w14:paraId="06D1C3B3" w14:textId="3A58A1EA" w:rsidR="00AC4529" w:rsidRDefault="00445F15">
      <w:pPr>
        <w:spacing w:after="0"/>
      </w:pPr>
      <w:r>
        <w:t xml:space="preserve">The OpenHW projects covered by this document </w:t>
      </w:r>
      <w:r w:rsidR="00B16EDA">
        <w:t>fall</w:t>
      </w:r>
      <w:r>
        <w:t xml:space="preserve"> in the following categories:</w:t>
      </w:r>
    </w:p>
    <w:p w14:paraId="384D4CB8" w14:textId="77777777" w:rsidR="00AC4529" w:rsidRDefault="00445F15">
      <w:pPr>
        <w:pStyle w:val="ListParagraph"/>
        <w:numPr>
          <w:ilvl w:val="0"/>
          <w:numId w:val="4"/>
        </w:numPr>
        <w:spacing w:after="0"/>
      </w:pPr>
      <w:r>
        <w:t xml:space="preserve">OpenHW Technical Projects (OTP) </w:t>
      </w:r>
    </w:p>
    <w:p w14:paraId="090861A0" w14:textId="479990C0" w:rsidR="006A13FE" w:rsidRDefault="00445F15" w:rsidP="00610D4F">
      <w:pPr>
        <w:pStyle w:val="ListParagraph"/>
        <w:numPr>
          <w:ilvl w:val="0"/>
          <w:numId w:val="4"/>
        </w:numPr>
        <w:spacing w:after="0"/>
      </w:pPr>
      <w:r>
        <w:t xml:space="preserve">OpenHW Specification Projects (OSP). </w:t>
      </w:r>
    </w:p>
    <w:p w14:paraId="733D8CA6" w14:textId="77777777" w:rsidR="00AC4529" w:rsidRDefault="00AC4529">
      <w:pPr>
        <w:spacing w:after="0"/>
      </w:pPr>
    </w:p>
    <w:p w14:paraId="1B49A9B4" w14:textId="77777777" w:rsidR="00AC4529" w:rsidRPr="000830B8" w:rsidRDefault="00445F15" w:rsidP="000830B8">
      <w:pPr>
        <w:pStyle w:val="Heading3"/>
        <w:rPr>
          <w:rStyle w:val="Heading3Char"/>
          <w:b/>
          <w:bCs/>
        </w:rPr>
      </w:pPr>
      <w:bookmarkStart w:id="199" w:name="_Toc48068011"/>
      <w:r w:rsidRPr="000830B8">
        <w:rPr>
          <w:rStyle w:val="Heading3Char"/>
          <w:b/>
          <w:bCs/>
        </w:rPr>
        <w:t>OpenHW Technical Projects (OTP)</w:t>
      </w:r>
      <w:bookmarkEnd w:id="199"/>
    </w:p>
    <w:p w14:paraId="7400195B" w14:textId="0B7C6A15" w:rsidR="00AC4529" w:rsidRDefault="00445F15">
      <w:pPr>
        <w:spacing w:after="0"/>
      </w:pPr>
      <w:r>
        <w:t xml:space="preserve">During OpenHW Technical Projects (OTP), members develop a technical output. The output is made available to the public according to an open source license. The </w:t>
      </w:r>
      <w:r w:rsidR="00F92B8F">
        <w:t xml:space="preserve">open source </w:t>
      </w:r>
      <w:r>
        <w:t xml:space="preserve">development process </w:t>
      </w:r>
      <w:proofErr w:type="gramStart"/>
      <w:r>
        <w:t>used  is</w:t>
      </w:r>
      <w:proofErr w:type="gramEnd"/>
      <w:r>
        <w:t xml:space="preserve"> the Eclipse Development Process (EDP). </w:t>
      </w:r>
      <w:hyperlink r:id="rId6">
        <w:r>
          <w:rPr>
            <w:rStyle w:val="Hyperlink"/>
          </w:rPr>
          <w:t>https://www.eclipse.org/projects/dev_process/</w:t>
        </w:r>
      </w:hyperlink>
      <w:r>
        <w:t xml:space="preserve"> </w:t>
      </w:r>
    </w:p>
    <w:p w14:paraId="42D9B663" w14:textId="77777777" w:rsidR="00AC4529" w:rsidRDefault="00AC4529">
      <w:pPr>
        <w:spacing w:after="0"/>
      </w:pPr>
    </w:p>
    <w:p w14:paraId="3536D765" w14:textId="3EFE5F00" w:rsidR="00AC4529" w:rsidRDefault="00F92B8F">
      <w:pPr>
        <w:spacing w:after="0"/>
      </w:pPr>
      <w:r>
        <w:t>A t</w:t>
      </w:r>
      <w:r w:rsidR="00445F15">
        <w:t>ypical OTP comprise</w:t>
      </w:r>
      <w:r>
        <w:t>s</w:t>
      </w:r>
      <w:r w:rsidR="00445F15">
        <w:t xml:space="preserve"> one or more of the following deliverables in source </w:t>
      </w:r>
      <w:r w:rsidR="00D05F63">
        <w:t xml:space="preserve">code, and possibly object </w:t>
      </w:r>
      <w:commentRangeStart w:id="200"/>
      <w:commentRangeStart w:id="201"/>
      <w:r w:rsidR="00445F15">
        <w:t>format</w:t>
      </w:r>
      <w:commentRangeEnd w:id="200"/>
      <w:r w:rsidR="00C14D2F">
        <w:rPr>
          <w:rStyle w:val="CommentReference"/>
        </w:rPr>
        <w:commentReference w:id="200"/>
      </w:r>
      <w:commentRangeEnd w:id="201"/>
      <w:r w:rsidR="00D05F63">
        <w:rPr>
          <w:rStyle w:val="CommentReference"/>
        </w:rPr>
        <w:commentReference w:id="201"/>
      </w:r>
      <w:r w:rsidR="00445F15">
        <w:t>:</w:t>
      </w:r>
    </w:p>
    <w:p w14:paraId="13F218F5" w14:textId="4F1365AC" w:rsidR="00AC4529" w:rsidRDefault="00445F15">
      <w:pPr>
        <w:pStyle w:val="ListParagraph"/>
        <w:numPr>
          <w:ilvl w:val="0"/>
          <w:numId w:val="5"/>
        </w:numPr>
        <w:spacing w:after="0"/>
      </w:pPr>
      <w:r>
        <w:t>Integrated circuit design IP (DIP)</w:t>
      </w:r>
      <w:commentRangeStart w:id="202"/>
      <w:commentRangeStart w:id="203"/>
      <w:commentRangeEnd w:id="203"/>
      <w:r w:rsidR="00604309">
        <w:rPr>
          <w:rStyle w:val="CommentReference"/>
        </w:rPr>
        <w:commentReference w:id="203"/>
      </w:r>
      <w:commentRangeEnd w:id="202"/>
      <w:r w:rsidR="00D05F63">
        <w:rPr>
          <w:rStyle w:val="CommentReference"/>
        </w:rPr>
        <w:commentReference w:id="202"/>
      </w:r>
    </w:p>
    <w:p w14:paraId="49B42B9F" w14:textId="36304BEE" w:rsidR="00AC4529" w:rsidRDefault="00445F15">
      <w:pPr>
        <w:pStyle w:val="ListParagraph"/>
        <w:numPr>
          <w:ilvl w:val="0"/>
          <w:numId w:val="5"/>
        </w:numPr>
        <w:spacing w:after="0"/>
      </w:pPr>
      <w:r>
        <w:t>Integrated circuit verification IP (VIP)</w:t>
      </w:r>
      <w:commentRangeStart w:id="204"/>
      <w:r>
        <w:t xml:space="preserve"> </w:t>
      </w:r>
      <w:commentRangeEnd w:id="204"/>
      <w:r w:rsidR="00F106F2">
        <w:rPr>
          <w:rStyle w:val="CommentReference"/>
        </w:rPr>
        <w:commentReference w:id="204"/>
      </w:r>
    </w:p>
    <w:p w14:paraId="1FFA4A94" w14:textId="30C0B04D" w:rsidR="00AC4529" w:rsidRDefault="00445F15">
      <w:pPr>
        <w:pStyle w:val="ListParagraph"/>
        <w:numPr>
          <w:ilvl w:val="0"/>
          <w:numId w:val="5"/>
        </w:numPr>
        <w:spacing w:after="0"/>
      </w:pPr>
      <w:r>
        <w:t xml:space="preserve">Software </w:t>
      </w:r>
    </w:p>
    <w:p w14:paraId="600BE51B" w14:textId="21E9F11A" w:rsidR="00AC4529" w:rsidRDefault="00445F15">
      <w:pPr>
        <w:pStyle w:val="ListParagraph"/>
        <w:numPr>
          <w:ilvl w:val="0"/>
          <w:numId w:val="5"/>
        </w:numPr>
        <w:spacing w:after="0"/>
      </w:pPr>
      <w:r>
        <w:t xml:space="preserve">FPGA IP </w:t>
      </w:r>
      <w:r w:rsidR="004763C8">
        <w:t>and FPGA designs</w:t>
      </w:r>
    </w:p>
    <w:p w14:paraId="436138BD" w14:textId="56DB6C84" w:rsidR="00AC4529" w:rsidRDefault="00445F15">
      <w:pPr>
        <w:pStyle w:val="ListParagraph"/>
        <w:numPr>
          <w:ilvl w:val="0"/>
          <w:numId w:val="5"/>
        </w:numPr>
        <w:spacing w:after="0"/>
      </w:pPr>
      <w:r>
        <w:t>Board level hardware description</w:t>
      </w:r>
      <w:r w:rsidR="003B7E26">
        <w:t xml:space="preserve">s such as schematics, Gerber files, and/or Bill </w:t>
      </w:r>
      <w:proofErr w:type="gramStart"/>
      <w:r w:rsidR="003B7E26">
        <w:t>Of</w:t>
      </w:r>
      <w:proofErr w:type="gramEnd"/>
      <w:r w:rsidR="003B7E26">
        <w:t xml:space="preserve"> Materials</w:t>
      </w:r>
    </w:p>
    <w:p w14:paraId="260924D2" w14:textId="55EDE5EA" w:rsidR="003E65DB" w:rsidRDefault="003E65DB">
      <w:pPr>
        <w:pStyle w:val="ListParagraph"/>
        <w:numPr>
          <w:ilvl w:val="0"/>
          <w:numId w:val="5"/>
        </w:numPr>
        <w:spacing w:after="0"/>
      </w:pPr>
      <w:commentRangeStart w:id="205"/>
      <w:commentRangeStart w:id="206"/>
      <w:r>
        <w:t xml:space="preserve">ASIC prototypes </w:t>
      </w:r>
      <w:r w:rsidR="00CB41EA">
        <w:t xml:space="preserve">possibly with </w:t>
      </w:r>
      <w:r w:rsidR="003B7E26">
        <w:t xml:space="preserve">reference design </w:t>
      </w:r>
      <w:r>
        <w:t>boards</w:t>
      </w:r>
      <w:commentRangeEnd w:id="205"/>
      <w:r>
        <w:rPr>
          <w:rStyle w:val="CommentReference"/>
        </w:rPr>
        <w:commentReference w:id="205"/>
      </w:r>
      <w:commentRangeEnd w:id="206"/>
      <w:r w:rsidR="00D05F63">
        <w:rPr>
          <w:rStyle w:val="CommentReference"/>
        </w:rPr>
        <w:commentReference w:id="206"/>
      </w:r>
    </w:p>
    <w:p w14:paraId="03CA9523" w14:textId="77777777" w:rsidR="00AC4529" w:rsidRPr="00E53C70" w:rsidRDefault="00445F15" w:rsidP="000830B8">
      <w:pPr>
        <w:pStyle w:val="Heading3"/>
        <w:rPr>
          <w:rStyle w:val="Heading3Char"/>
          <w:b/>
          <w:bCs/>
        </w:rPr>
      </w:pPr>
      <w:bookmarkStart w:id="207" w:name="_Toc48068012"/>
      <w:r w:rsidRPr="00E53C70">
        <w:rPr>
          <w:rStyle w:val="Heading3Char"/>
          <w:b/>
          <w:bCs/>
        </w:rPr>
        <w:t>OpenHW Specification Projects (OSP).</w:t>
      </w:r>
      <w:bookmarkEnd w:id="207"/>
      <w:r w:rsidRPr="00E53C70">
        <w:rPr>
          <w:rStyle w:val="Heading3Char"/>
          <w:b/>
          <w:bCs/>
        </w:rPr>
        <w:t xml:space="preserve"> </w:t>
      </w:r>
    </w:p>
    <w:p w14:paraId="0DC81777" w14:textId="77777777" w:rsidR="00AC4529" w:rsidRDefault="00445F15">
      <w:pPr>
        <w:spacing w:after="0"/>
      </w:pPr>
      <w:r>
        <w:t>During OpenHW Specification Projects (OSP), members develop a technical standard. The process followed is the Eclipse Foundation Specification Process.</w:t>
      </w:r>
    </w:p>
    <w:p w14:paraId="5038E91A" w14:textId="77777777" w:rsidR="00AC4529" w:rsidRDefault="0051780C">
      <w:pPr>
        <w:spacing w:after="0"/>
      </w:pPr>
      <w:hyperlink r:id="rId11">
        <w:r w:rsidR="00445F15">
          <w:rPr>
            <w:rStyle w:val="Hyperlink"/>
          </w:rPr>
          <w:t>https://www.eclipse.org/projects/efsp/</w:t>
        </w:r>
      </w:hyperlink>
    </w:p>
    <w:p w14:paraId="32535F1E" w14:textId="77777777" w:rsidR="00AC4529" w:rsidRDefault="00AC4529">
      <w:pPr>
        <w:spacing w:after="0"/>
      </w:pPr>
    </w:p>
    <w:p w14:paraId="415E776D" w14:textId="601868F0" w:rsidR="008F2C81" w:rsidRDefault="008F2C81">
      <w:pPr>
        <w:spacing w:after="0"/>
      </w:pPr>
    </w:p>
    <w:p w14:paraId="237E9EF3" w14:textId="13D363FB" w:rsidR="008F2C81" w:rsidRDefault="008F2C81">
      <w:pPr>
        <w:spacing w:after="0"/>
      </w:pPr>
      <w:r>
        <w:t xml:space="preserve">Further </w:t>
      </w:r>
      <w:r w:rsidR="00B47F6F">
        <w:t>definition</w:t>
      </w:r>
      <w:r>
        <w:t xml:space="preserve"> is required for OpenHW OSP project methodology. </w:t>
      </w:r>
    </w:p>
    <w:p w14:paraId="2FAF4E8E" w14:textId="7365642A" w:rsidR="007058F2" w:rsidRDefault="007058F2">
      <w:pPr>
        <w:spacing w:after="0"/>
      </w:pPr>
    </w:p>
    <w:p w14:paraId="13C0A382" w14:textId="40822CFB" w:rsidR="007058F2" w:rsidRPr="00E53C70" w:rsidRDefault="007058F2" w:rsidP="000830B8">
      <w:pPr>
        <w:pStyle w:val="Heading3"/>
        <w:rPr>
          <w:rStyle w:val="Heading3Char"/>
          <w:b/>
          <w:bCs/>
        </w:rPr>
      </w:pPr>
      <w:bookmarkStart w:id="208" w:name="_Ref47864669"/>
      <w:bookmarkStart w:id="209" w:name="_Toc48068013"/>
      <w:r w:rsidRPr="00E53C70">
        <w:rPr>
          <w:rStyle w:val="Heading3Char"/>
          <w:b/>
          <w:bCs/>
        </w:rPr>
        <w:lastRenderedPageBreak/>
        <w:t>Project Roles</w:t>
      </w:r>
      <w:bookmarkEnd w:id="208"/>
      <w:bookmarkEnd w:id="209"/>
    </w:p>
    <w:p w14:paraId="5D046A8E" w14:textId="4FBB85A1" w:rsidR="007058F2" w:rsidRPr="00E53C70" w:rsidRDefault="00AC31E0" w:rsidP="00E53C70">
      <w:pPr>
        <w:pStyle w:val="Heading4"/>
        <w:numPr>
          <w:ilvl w:val="3"/>
          <w:numId w:val="18"/>
        </w:numPr>
        <w:rPr>
          <w:rStyle w:val="Heading4Char"/>
        </w:rPr>
      </w:pPr>
      <w:bookmarkStart w:id="210" w:name="_Ref48057629"/>
      <w:bookmarkStart w:id="211" w:name="_Toc48068014"/>
      <w:r w:rsidRPr="00E53C70">
        <w:rPr>
          <w:rStyle w:val="Heading4Char"/>
        </w:rPr>
        <w:t>Technical Project Leader</w:t>
      </w:r>
      <w:bookmarkEnd w:id="210"/>
      <w:bookmarkEnd w:id="211"/>
    </w:p>
    <w:p w14:paraId="16282E02" w14:textId="6106ACBE" w:rsidR="00B16EDA" w:rsidRDefault="00AC31E0" w:rsidP="008F7D75">
      <w:pPr>
        <w:spacing w:after="0"/>
        <w:rPr>
          <w:iCs/>
        </w:rPr>
      </w:pPr>
      <w:r>
        <w:t>Each OpenHW project has at least one Technical Project Leader</w:t>
      </w:r>
      <w:r w:rsidR="00244ED8">
        <w:t xml:space="preserve"> (TPL)</w:t>
      </w:r>
      <w:r w:rsidR="00B16EDA">
        <w:t xml:space="preserve"> appointed at the Project Launch Gate (see Section </w:t>
      </w:r>
      <w:r w:rsidR="00B16EDA">
        <w:fldChar w:fldCharType="begin"/>
      </w:r>
      <w:r w:rsidR="00B16EDA">
        <w:instrText xml:space="preserve"> REF _Ref47963616 \r \h </w:instrText>
      </w:r>
      <w:r w:rsidR="00B16EDA">
        <w:fldChar w:fldCharType="separate"/>
      </w:r>
      <w:r w:rsidR="00B16EDA">
        <w:t>1.3.1.1</w:t>
      </w:r>
      <w:r w:rsidR="00B16EDA">
        <w:fldChar w:fldCharType="end"/>
      </w:r>
      <w:r w:rsidR="006235AE">
        <w:t>)</w:t>
      </w:r>
      <w:r w:rsidR="00B16EDA">
        <w:t>.</w:t>
      </w:r>
      <w:r w:rsidR="00244ED8">
        <w:t xml:space="preserve"> The Technical Project Leader may also be the Project Manager (PM)</w:t>
      </w:r>
      <w:r w:rsidR="006235AE">
        <w:t xml:space="preserve">, defined in Section </w:t>
      </w:r>
      <w:r w:rsidR="006235AE">
        <w:fldChar w:fldCharType="begin"/>
      </w:r>
      <w:r w:rsidR="006235AE">
        <w:instrText xml:space="preserve"> REF _Ref48057336 \r \h </w:instrText>
      </w:r>
      <w:r w:rsidR="006235AE">
        <w:fldChar w:fldCharType="separate"/>
      </w:r>
      <w:r w:rsidR="006235AE">
        <w:t>1.1.1.2</w:t>
      </w:r>
      <w:r w:rsidR="006235AE">
        <w:fldChar w:fldCharType="end"/>
      </w:r>
      <w:r w:rsidR="00244ED8">
        <w:t xml:space="preserve">. </w:t>
      </w:r>
      <w:r w:rsidR="008F7D75" w:rsidRPr="004463FA">
        <w:rPr>
          <w:iCs/>
        </w:rPr>
        <w:t xml:space="preserve">The </w:t>
      </w:r>
      <w:r w:rsidR="00244ED8">
        <w:rPr>
          <w:iCs/>
        </w:rPr>
        <w:t>TPL</w:t>
      </w:r>
      <w:r w:rsidR="008F7D75" w:rsidRPr="004463FA">
        <w:rPr>
          <w:iCs/>
        </w:rPr>
        <w:t xml:space="preserve"> can be a member’s employee or</w:t>
      </w:r>
      <w:r w:rsidR="008F7D75">
        <w:rPr>
          <w:iCs/>
        </w:rPr>
        <w:t xml:space="preserve"> an</w:t>
      </w:r>
      <w:r w:rsidR="008F7D75" w:rsidRPr="004463FA">
        <w:rPr>
          <w:iCs/>
        </w:rPr>
        <w:t xml:space="preserve"> OpenHW staff</w:t>
      </w:r>
      <w:r w:rsidR="008F7D75">
        <w:rPr>
          <w:iCs/>
        </w:rPr>
        <w:t xml:space="preserve"> employee. </w:t>
      </w:r>
    </w:p>
    <w:p w14:paraId="75575023" w14:textId="53558F1B" w:rsidR="008F7D75" w:rsidRDefault="008F7D75" w:rsidP="008F7D75">
      <w:pPr>
        <w:spacing w:after="0"/>
        <w:rPr>
          <w:iCs/>
        </w:rPr>
      </w:pPr>
      <w:r>
        <w:rPr>
          <w:iCs/>
        </w:rPr>
        <w:t>A project may have several T</w:t>
      </w:r>
      <w:r w:rsidR="00244ED8">
        <w:rPr>
          <w:iCs/>
        </w:rPr>
        <w:t>PLs</w:t>
      </w:r>
      <w:r>
        <w:rPr>
          <w:iCs/>
        </w:rPr>
        <w:t xml:space="preserve"> when the project spans multiple phases or </w:t>
      </w:r>
      <w:r w:rsidR="00B16EDA">
        <w:rPr>
          <w:iCs/>
        </w:rPr>
        <w:t>aspects or</w:t>
      </w:r>
      <w:r>
        <w:rPr>
          <w:iCs/>
        </w:rPr>
        <w:t xml:space="preserve"> involves effort from multiple Task Groups.</w:t>
      </w:r>
      <w:r w:rsidR="00B16EDA">
        <w:rPr>
          <w:iCs/>
        </w:rPr>
        <w:t xml:space="preserve"> In this case, the TPLs coordinate among themselves and </w:t>
      </w:r>
      <w:r w:rsidR="006235AE">
        <w:rPr>
          <w:iCs/>
        </w:rPr>
        <w:t xml:space="preserve">with </w:t>
      </w:r>
      <w:r w:rsidR="00B16EDA">
        <w:rPr>
          <w:iCs/>
        </w:rPr>
        <w:t>the Project Manager to ensure the</w:t>
      </w:r>
      <w:r w:rsidR="006235AE">
        <w:rPr>
          <w:iCs/>
        </w:rPr>
        <w:t xml:space="preserve"> TPL responsibilties are carried out,</w:t>
      </w:r>
    </w:p>
    <w:p w14:paraId="3A0241EE" w14:textId="53B22C38" w:rsidR="008F7D75" w:rsidRPr="004463FA" w:rsidRDefault="008F7D75" w:rsidP="008F7D75">
      <w:pPr>
        <w:spacing w:after="0"/>
        <w:rPr>
          <w:iCs/>
        </w:rPr>
      </w:pPr>
      <w:r w:rsidRPr="004463FA">
        <w:rPr>
          <w:iCs/>
        </w:rPr>
        <w:t xml:space="preserve"> </w:t>
      </w:r>
    </w:p>
    <w:p w14:paraId="48D8708C" w14:textId="29C6014B" w:rsidR="008F7D75" w:rsidRDefault="00AC31E0" w:rsidP="00AC31E0">
      <w:r>
        <w:t>The T</w:t>
      </w:r>
      <w:r w:rsidR="00244ED8">
        <w:t>PL(s)</w:t>
      </w:r>
      <w:r>
        <w:t xml:space="preserve"> </w:t>
      </w:r>
      <w:r w:rsidR="006235AE">
        <w:t>reponsibilties are</w:t>
      </w:r>
      <w:r w:rsidR="008F7D75">
        <w:t>:</w:t>
      </w:r>
    </w:p>
    <w:p w14:paraId="7CDF9D2C" w14:textId="4F24F2BA" w:rsidR="008F7D75" w:rsidRDefault="006235AE" w:rsidP="008F7D75">
      <w:pPr>
        <w:pStyle w:val="ListParagraph"/>
        <w:numPr>
          <w:ilvl w:val="0"/>
          <w:numId w:val="13"/>
        </w:numPr>
      </w:pPr>
      <w:r>
        <w:t>To c</w:t>
      </w:r>
      <w:r w:rsidR="008F7D75">
        <w:t xml:space="preserve">oordinate technical activities such as verification efforts, chip architecture design, RTL coding efforts, software architecture, software coding, </w:t>
      </w:r>
      <w:r>
        <w:t>and other technical activities or development</w:t>
      </w:r>
      <w:r w:rsidR="008F7D75">
        <w:t xml:space="preserve">. </w:t>
      </w:r>
    </w:p>
    <w:p w14:paraId="6419DDA3" w14:textId="5AC0B2A3" w:rsidR="00AC31E0" w:rsidRDefault="006235AE" w:rsidP="008F7D75">
      <w:pPr>
        <w:pStyle w:val="ListParagraph"/>
        <w:numPr>
          <w:ilvl w:val="0"/>
          <w:numId w:val="13"/>
        </w:numPr>
      </w:pPr>
      <w:r>
        <w:t>To w</w:t>
      </w:r>
      <w:r w:rsidR="008F7D75">
        <w:t xml:space="preserve">ork with </w:t>
      </w:r>
      <w:r w:rsidR="00206F79">
        <w:t>individual</w:t>
      </w:r>
      <w:r w:rsidR="008F7D75">
        <w:t xml:space="preserve"> contributors to plan and review contributions.</w:t>
      </w:r>
    </w:p>
    <w:p w14:paraId="3345A715" w14:textId="00351E5A" w:rsidR="008F7D75" w:rsidRDefault="006235AE" w:rsidP="008F7D75">
      <w:pPr>
        <w:pStyle w:val="ListParagraph"/>
        <w:numPr>
          <w:ilvl w:val="0"/>
          <w:numId w:val="13"/>
        </w:numPr>
      </w:pPr>
      <w:r>
        <w:t>To p</w:t>
      </w:r>
      <w:r w:rsidR="008F7D75">
        <w:t>lan and execute technical integration of projects within TGs and across TGs.</w:t>
      </w:r>
    </w:p>
    <w:p w14:paraId="346997DF" w14:textId="2000BEE1" w:rsidR="00AC31E0" w:rsidRDefault="006235AE" w:rsidP="00E53C70">
      <w:pPr>
        <w:pStyle w:val="ListParagraph"/>
        <w:numPr>
          <w:ilvl w:val="0"/>
          <w:numId w:val="13"/>
        </w:numPr>
      </w:pPr>
      <w:r>
        <w:t>To r</w:t>
      </w:r>
      <w:r w:rsidR="009401AE">
        <w:t xml:space="preserve">eview and ensure accuracy of technical documentation </w:t>
      </w:r>
    </w:p>
    <w:p w14:paraId="5A168EEA" w14:textId="37E0C71A" w:rsidR="00AC31E0" w:rsidRPr="00E53C70" w:rsidRDefault="00AC31E0" w:rsidP="00E53C70">
      <w:pPr>
        <w:pStyle w:val="Heading4"/>
        <w:rPr>
          <w:rStyle w:val="Heading4Char"/>
        </w:rPr>
      </w:pPr>
      <w:bookmarkStart w:id="212" w:name="_Ref48057336"/>
      <w:bookmarkStart w:id="213" w:name="_Toc48068015"/>
      <w:r w:rsidRPr="00E53C70">
        <w:rPr>
          <w:rStyle w:val="Heading4Char"/>
        </w:rPr>
        <w:t>Project Manager</w:t>
      </w:r>
      <w:bookmarkEnd w:id="212"/>
      <w:bookmarkEnd w:id="213"/>
    </w:p>
    <w:p w14:paraId="4EDCEF13" w14:textId="6867C0FA" w:rsidR="006235AE" w:rsidRDefault="00CF1F11">
      <w:pPr>
        <w:spacing w:after="0"/>
      </w:pPr>
      <w:r>
        <w:t xml:space="preserve">The Project Manager </w:t>
      </w:r>
      <w:r w:rsidR="00012213">
        <w:t xml:space="preserve">(PM) </w:t>
      </w:r>
      <w:r>
        <w:t>may also be a Technical Project Leader</w:t>
      </w:r>
      <w:r w:rsidR="006D5C46">
        <w:t xml:space="preserve"> (see Section </w:t>
      </w:r>
      <w:r w:rsidR="006D5C46">
        <w:fldChar w:fldCharType="begin"/>
      </w:r>
      <w:r w:rsidR="006D5C46">
        <w:instrText xml:space="preserve"> REF _Ref48057629 \r \h </w:instrText>
      </w:r>
      <w:r w:rsidR="006D5C46">
        <w:fldChar w:fldCharType="separate"/>
      </w:r>
      <w:r w:rsidR="006D5C46">
        <w:t>1.1.1.1</w:t>
      </w:r>
      <w:r w:rsidR="006D5C46">
        <w:fldChar w:fldCharType="end"/>
      </w:r>
      <w:r w:rsidR="006D5C46">
        <w:t>).</w:t>
      </w:r>
      <w:r w:rsidR="009401AE">
        <w:t xml:space="preserve">  </w:t>
      </w:r>
      <w:r w:rsidR="009401AE" w:rsidRPr="004463FA">
        <w:rPr>
          <w:iCs/>
        </w:rPr>
        <w:t xml:space="preserve">The </w:t>
      </w:r>
      <w:r w:rsidR="009401AE">
        <w:rPr>
          <w:iCs/>
        </w:rPr>
        <w:t>P</w:t>
      </w:r>
      <w:r w:rsidR="00012213">
        <w:rPr>
          <w:iCs/>
        </w:rPr>
        <w:t>M</w:t>
      </w:r>
      <w:r w:rsidR="009401AE" w:rsidRPr="004463FA">
        <w:rPr>
          <w:iCs/>
        </w:rPr>
        <w:t xml:space="preserve"> can be a member’s employee or</w:t>
      </w:r>
      <w:r w:rsidR="009401AE">
        <w:rPr>
          <w:iCs/>
        </w:rPr>
        <w:t xml:space="preserve"> an</w:t>
      </w:r>
      <w:r w:rsidR="009401AE" w:rsidRPr="004463FA">
        <w:rPr>
          <w:iCs/>
        </w:rPr>
        <w:t xml:space="preserve"> OpenHW staff</w:t>
      </w:r>
      <w:r w:rsidR="009401AE">
        <w:rPr>
          <w:iCs/>
        </w:rPr>
        <w:t xml:space="preserve"> employee.</w:t>
      </w:r>
      <w:r>
        <w:t xml:space="preserve"> </w:t>
      </w:r>
    </w:p>
    <w:p w14:paraId="1B874EF8" w14:textId="77777777" w:rsidR="006235AE" w:rsidRDefault="006235AE">
      <w:pPr>
        <w:spacing w:after="0"/>
      </w:pPr>
    </w:p>
    <w:p w14:paraId="1980CECD" w14:textId="11666B8F" w:rsidR="009401AE" w:rsidRDefault="006235AE" w:rsidP="00E53C70">
      <w:pPr>
        <w:spacing w:after="0"/>
      </w:pPr>
      <w:r>
        <w:t xml:space="preserve">The </w:t>
      </w:r>
      <w:r w:rsidR="00CF1F11">
        <w:t>P</w:t>
      </w:r>
      <w:r w:rsidR="00012213">
        <w:t>M</w:t>
      </w:r>
      <w:r>
        <w:t xml:space="preserve">’s responsibilities are: </w:t>
      </w:r>
    </w:p>
    <w:p w14:paraId="0C164465" w14:textId="483AE632" w:rsidR="00CF1F11" w:rsidRDefault="006235AE" w:rsidP="00CF1F11">
      <w:pPr>
        <w:pStyle w:val="ListParagraph"/>
        <w:numPr>
          <w:ilvl w:val="0"/>
          <w:numId w:val="14"/>
        </w:numPr>
        <w:spacing w:after="0"/>
      </w:pPr>
      <w:r>
        <w:t>To c</w:t>
      </w:r>
      <w:r w:rsidR="00CF1F11">
        <w:t>reate the project plan</w:t>
      </w:r>
      <w:r w:rsidR="009401AE">
        <w:t xml:space="preserve"> and drive its review with the TWG</w:t>
      </w:r>
      <w:r>
        <w:t>.</w:t>
      </w:r>
    </w:p>
    <w:p w14:paraId="50B91B9F" w14:textId="0B6F1D70" w:rsidR="006235AE" w:rsidRDefault="006235AE" w:rsidP="00CF1F11">
      <w:pPr>
        <w:pStyle w:val="ListParagraph"/>
        <w:numPr>
          <w:ilvl w:val="0"/>
          <w:numId w:val="14"/>
        </w:numPr>
        <w:spacing w:after="0"/>
      </w:pPr>
      <w:r>
        <w:t>To ensure that project resource requirements are understood and that resources are available.</w:t>
      </w:r>
    </w:p>
    <w:p w14:paraId="0D5EE777" w14:textId="40C8FD5F" w:rsidR="006235AE" w:rsidRDefault="006235AE" w:rsidP="00CF1F11">
      <w:pPr>
        <w:pStyle w:val="ListParagraph"/>
        <w:numPr>
          <w:ilvl w:val="0"/>
          <w:numId w:val="14"/>
        </w:numPr>
        <w:spacing w:after="0"/>
      </w:pPr>
      <w:r>
        <w:t>To c</w:t>
      </w:r>
      <w:r w:rsidR="009401AE">
        <w:t xml:space="preserve">reate a project schedule </w:t>
      </w:r>
      <w:r>
        <w:t xml:space="preserve">and </w:t>
      </w:r>
      <w:r w:rsidR="009401AE">
        <w:t xml:space="preserve">track </w:t>
      </w:r>
      <w:r>
        <w:t xml:space="preserve">and report </w:t>
      </w:r>
      <w:r w:rsidR="009401AE">
        <w:t>progress</w:t>
      </w:r>
      <w:r>
        <w:t xml:space="preserve"> within the TGs and to the TWG.</w:t>
      </w:r>
    </w:p>
    <w:p w14:paraId="3C235C6D" w14:textId="3586638D" w:rsidR="00CF1F11" w:rsidRDefault="006235AE" w:rsidP="00CF1F11">
      <w:pPr>
        <w:pStyle w:val="ListParagraph"/>
        <w:numPr>
          <w:ilvl w:val="0"/>
          <w:numId w:val="14"/>
        </w:numPr>
        <w:spacing w:after="0"/>
      </w:pPr>
      <w:r>
        <w:t>To</w:t>
      </w:r>
      <w:r w:rsidR="009401AE">
        <w:t xml:space="preserve"> resolve </w:t>
      </w:r>
      <w:r>
        <w:t xml:space="preserve">project </w:t>
      </w:r>
      <w:r w:rsidR="009401AE">
        <w:t>issues</w:t>
      </w:r>
      <w:r>
        <w:t>.</w:t>
      </w:r>
    </w:p>
    <w:p w14:paraId="66E0253E" w14:textId="4985055B" w:rsidR="009401AE" w:rsidRDefault="009401AE" w:rsidP="00E53C70">
      <w:pPr>
        <w:pStyle w:val="ListParagraph"/>
        <w:spacing w:after="0"/>
      </w:pPr>
    </w:p>
    <w:p w14:paraId="49C5AFAB" w14:textId="77777777" w:rsidR="00CF1F11" w:rsidRDefault="00CF1F11" w:rsidP="00E53C70">
      <w:pPr>
        <w:spacing w:after="0"/>
        <w:ind w:firstLine="720"/>
      </w:pPr>
    </w:p>
    <w:p w14:paraId="0B7B9994" w14:textId="77777777" w:rsidR="00AC31E0" w:rsidRDefault="00AC31E0">
      <w:pPr>
        <w:spacing w:after="0"/>
      </w:pPr>
    </w:p>
    <w:p w14:paraId="70D4A4BB" w14:textId="77777777" w:rsidR="00AC4529" w:rsidRPr="000830B8" w:rsidRDefault="00445F15" w:rsidP="000830B8">
      <w:pPr>
        <w:pStyle w:val="Heading2"/>
        <w:rPr>
          <w:rStyle w:val="Heading2Char"/>
        </w:rPr>
      </w:pPr>
      <w:r w:rsidRPr="000830B8">
        <w:rPr>
          <w:rStyle w:val="Heading2Char"/>
        </w:rPr>
        <w:t xml:space="preserve"> </w:t>
      </w:r>
      <w:bookmarkStart w:id="214" w:name="_Toc48068016"/>
      <w:r w:rsidRPr="000830B8">
        <w:rPr>
          <w:rStyle w:val="Heading2Char"/>
        </w:rPr>
        <w:t>OTP Project Gates and Milestones</w:t>
      </w:r>
      <w:bookmarkEnd w:id="214"/>
    </w:p>
    <w:p w14:paraId="41603714" w14:textId="23816B8D" w:rsidR="005B4F7A" w:rsidRDefault="006D5C46">
      <w:r>
        <w:t>OTP</w:t>
      </w:r>
      <w:r w:rsidR="00445F15">
        <w:t xml:space="preserve"> </w:t>
      </w:r>
      <w:r w:rsidR="00CB41EA">
        <w:t xml:space="preserve">control </w:t>
      </w:r>
      <w:r w:rsidR="00445F15">
        <w:t>points</w:t>
      </w:r>
      <w:r>
        <w:t xml:space="preserve"> are gates and milestones that are</w:t>
      </w:r>
      <w:r w:rsidR="00445F15">
        <w:t xml:space="preserve"> </w:t>
      </w:r>
      <w:r w:rsidR="00F92B8F">
        <w:t xml:space="preserve">tracked </w:t>
      </w:r>
      <w:r>
        <w:t>so that OpenHW members can</w:t>
      </w:r>
      <w:r w:rsidR="00F92B8F">
        <w:t xml:space="preserve"> </w:t>
      </w:r>
      <w:r>
        <w:t xml:space="preserve">understand and manage the state of a project. </w:t>
      </w:r>
    </w:p>
    <w:p w14:paraId="4F6A6D7C" w14:textId="5422F4EF" w:rsidR="006D5C46" w:rsidRDefault="006D5C46">
      <w:r>
        <w:t xml:space="preserve">Control points </w:t>
      </w:r>
      <w:r w:rsidR="00B47F6F">
        <w:t>comprise</w:t>
      </w:r>
      <w:r w:rsidR="00F92B8F">
        <w:t xml:space="preserve"> </w:t>
      </w:r>
      <w:r>
        <w:t xml:space="preserve">both </w:t>
      </w:r>
      <w:r w:rsidR="00F92B8F">
        <w:t>OTP Gates and OTP Technical Milestones.</w:t>
      </w:r>
      <w:r w:rsidR="00086070">
        <w:t xml:space="preserve"> </w:t>
      </w:r>
      <w:r>
        <w:t xml:space="preserve">OTP </w:t>
      </w:r>
      <w:r w:rsidR="00445F15">
        <w:t>Gates</w:t>
      </w:r>
      <w:r w:rsidR="005B4F7A">
        <w:t xml:space="preserve">, described in Section </w:t>
      </w:r>
      <w:r w:rsidR="005B4F7A">
        <w:fldChar w:fldCharType="begin"/>
      </w:r>
      <w:r w:rsidR="005B4F7A">
        <w:instrText xml:space="preserve"> REF _Ref48058632 \r \h </w:instrText>
      </w:r>
      <w:r w:rsidR="005B4F7A">
        <w:fldChar w:fldCharType="separate"/>
      </w:r>
      <w:r w:rsidR="005B4F7A">
        <w:t>1.3.1</w:t>
      </w:r>
      <w:r w:rsidR="005B4F7A">
        <w:fldChar w:fldCharType="end"/>
      </w:r>
      <w:r w:rsidR="00F92B8F">
        <w:t xml:space="preserve"> </w:t>
      </w:r>
      <w:r w:rsidR="00445F15">
        <w:t xml:space="preserve">are </w:t>
      </w:r>
      <w:r w:rsidR="00F92B8F">
        <w:t>managed by the Technical Working Group (TWG)</w:t>
      </w:r>
      <w:r>
        <w:t xml:space="preserve"> and are common to all OTPs.</w:t>
      </w:r>
      <w:r w:rsidR="00086070">
        <w:t xml:space="preserve"> </w:t>
      </w:r>
    </w:p>
    <w:p w14:paraId="28C09B09" w14:textId="74E55672" w:rsidR="00AC4529" w:rsidRDefault="006D5C46">
      <w:r>
        <w:t xml:space="preserve">OTP </w:t>
      </w:r>
      <w:r w:rsidR="00F92B8F">
        <w:t>T</w:t>
      </w:r>
      <w:r w:rsidR="00445F15">
        <w:t xml:space="preserve">echnical </w:t>
      </w:r>
      <w:r w:rsidR="00F92B8F">
        <w:t>M</w:t>
      </w:r>
      <w:r w:rsidR="00445F15">
        <w:t>ilestones</w:t>
      </w:r>
      <w:r w:rsidR="005B4F7A">
        <w:t xml:space="preserve">, described in Section </w:t>
      </w:r>
      <w:r w:rsidR="005B4F7A">
        <w:fldChar w:fldCharType="begin"/>
      </w:r>
      <w:r w:rsidR="005B4F7A">
        <w:instrText xml:space="preserve"> REF _Ref48058677 \r \h </w:instrText>
      </w:r>
      <w:r w:rsidR="005B4F7A">
        <w:fldChar w:fldCharType="separate"/>
      </w:r>
      <w:r w:rsidR="005B4F7A">
        <w:t>1.3.2</w:t>
      </w:r>
      <w:r w:rsidR="005B4F7A">
        <w:fldChar w:fldCharType="end"/>
      </w:r>
      <w:r w:rsidR="005B4F7A">
        <w:t>,</w:t>
      </w:r>
      <w:r w:rsidR="00445F15">
        <w:t xml:space="preserve"> </w:t>
      </w:r>
      <w:r w:rsidR="005B4F7A">
        <w:t xml:space="preserve">are normally tracked at the Task Group (TG) level. As milestones are reached, progress is reported to the TWG.  The set of OTP Technical Milestones to be tracked are tailored to each </w:t>
      </w:r>
      <w:proofErr w:type="gramStart"/>
      <w:r w:rsidR="005B4F7A">
        <w:t>particular project</w:t>
      </w:r>
      <w:proofErr w:type="gramEnd"/>
      <w:r w:rsidR="005B4F7A">
        <w:t xml:space="preserve"> and they </w:t>
      </w:r>
      <w:r w:rsidR="00445F15">
        <w:t xml:space="preserve">are </w:t>
      </w:r>
      <w:r>
        <w:t>set out</w:t>
      </w:r>
      <w:r w:rsidR="00445F15">
        <w:t xml:space="preserve"> in the project plan</w:t>
      </w:r>
      <w:r w:rsidR="005B4F7A">
        <w:t xml:space="preserve">. </w:t>
      </w:r>
    </w:p>
    <w:p w14:paraId="000880EA" w14:textId="77777777" w:rsidR="00AC4529" w:rsidRDefault="00445F15">
      <w:pPr>
        <w:rPr>
          <w:rFonts w:ascii="Calibri Light" w:eastAsia="Yu Gothic Light" w:hAnsi="Calibri Light"/>
          <w:b/>
          <w:bCs/>
          <w:color w:val="000000"/>
          <w:sz w:val="24"/>
          <w:szCs w:val="24"/>
        </w:rPr>
      </w:pPr>
      <w:r>
        <w:br w:type="page"/>
      </w:r>
    </w:p>
    <w:p w14:paraId="1C226995" w14:textId="77777777" w:rsidR="00DF05B5" w:rsidRDefault="00DF05B5" w:rsidP="00E53C70">
      <w:pPr>
        <w:pStyle w:val="Heading3"/>
        <w:numPr>
          <w:ilvl w:val="0"/>
          <w:numId w:val="0"/>
        </w:numPr>
        <w:ind w:left="720"/>
      </w:pPr>
    </w:p>
    <w:p w14:paraId="61463FE9" w14:textId="5EAC8976" w:rsidR="00AC4529" w:rsidRPr="00E53C70" w:rsidRDefault="00445F15" w:rsidP="000830B8">
      <w:pPr>
        <w:pStyle w:val="Heading3"/>
        <w:rPr>
          <w:rStyle w:val="Heading3Char"/>
          <w:b/>
          <w:bCs/>
        </w:rPr>
      </w:pPr>
      <w:bookmarkStart w:id="215" w:name="_Ref48058632"/>
      <w:bookmarkStart w:id="216" w:name="_Toc48068017"/>
      <w:commentRangeStart w:id="217"/>
      <w:r w:rsidRPr="00E53C70">
        <w:rPr>
          <w:rStyle w:val="Heading3Char"/>
          <w:b/>
          <w:bCs/>
        </w:rPr>
        <w:t>Project Gates for OTP</w:t>
      </w:r>
      <w:commentRangeEnd w:id="217"/>
      <w:r w:rsidR="00203B14" w:rsidRPr="00E53C70">
        <w:rPr>
          <w:rStyle w:val="Heading3Char"/>
          <w:b/>
          <w:bCs/>
        </w:rPr>
        <w:commentReference w:id="217"/>
      </w:r>
      <w:bookmarkEnd w:id="215"/>
      <w:bookmarkEnd w:id="216"/>
    </w:p>
    <w:p w14:paraId="35B0AEE8" w14:textId="77777777" w:rsidR="00086070" w:rsidRPr="00B47F6F" w:rsidRDefault="00086070" w:rsidP="00881422"/>
    <w:p w14:paraId="76A30468" w14:textId="309A3F76" w:rsidR="00086070" w:rsidRDefault="00445F15">
      <w:r>
        <w:t>Project gates for OpenHW Technical Projects are used by the TWG to track projects throughout the proposal development, engineering development, and project closure</w:t>
      </w:r>
      <w:r w:rsidR="00F92B8F">
        <w:t xml:space="preserve"> phases</w:t>
      </w:r>
      <w:r>
        <w:t xml:space="preserve">. </w:t>
      </w:r>
      <w:r w:rsidR="00B07F5C">
        <w:t xml:space="preserve"> The flow of a project from initial project proposal to </w:t>
      </w:r>
      <w:r w:rsidR="00753FDB">
        <w:t>project</w:t>
      </w:r>
      <w:r w:rsidR="00B07F5C">
        <w:t xml:space="preserve"> complete is show in </w:t>
      </w:r>
      <w:r w:rsidR="00B07F5C">
        <w:fldChar w:fldCharType="begin"/>
      </w:r>
      <w:r w:rsidR="00B07F5C">
        <w:instrText xml:space="preserve"> REF _Ref46226276 \h </w:instrText>
      </w:r>
      <w:r w:rsidR="00B07F5C">
        <w:fldChar w:fldCharType="separate"/>
      </w:r>
      <w:r w:rsidR="00B07F5C">
        <w:t xml:space="preserve">Figure </w:t>
      </w:r>
      <w:r w:rsidR="00B07F5C">
        <w:rPr>
          <w:noProof/>
        </w:rPr>
        <w:t>1</w:t>
      </w:r>
      <w:r w:rsidR="00B07F5C">
        <w:fldChar w:fldCharType="end"/>
      </w:r>
    </w:p>
    <w:p w14:paraId="0C76986D" w14:textId="7A60141A" w:rsidR="00B07F5C" w:rsidRDefault="00C750C3">
      <w:r>
        <w:rPr>
          <w:noProof/>
          <w:lang w:val="fr-FR" w:eastAsia="fr-FR"/>
        </w:rPr>
        <w:drawing>
          <wp:inline distT="0" distB="0" distL="0" distR="0" wp14:anchorId="00425E42" wp14:editId="4FA93975">
            <wp:extent cx="5956813" cy="208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3464" cy="2094670"/>
                    </a:xfrm>
                    <a:prstGeom prst="rect">
                      <a:avLst/>
                    </a:prstGeom>
                    <a:noFill/>
                  </pic:spPr>
                </pic:pic>
              </a:graphicData>
            </a:graphic>
          </wp:inline>
        </w:drawing>
      </w:r>
    </w:p>
    <w:p w14:paraId="2D06ECEB" w14:textId="79C6B5A7" w:rsidR="00086070" w:rsidRDefault="00B07F5C" w:rsidP="00881422">
      <w:pPr>
        <w:pStyle w:val="Caption"/>
        <w:jc w:val="center"/>
      </w:pPr>
      <w:bookmarkStart w:id="218" w:name="_Ref46226276"/>
      <w:r>
        <w:t xml:space="preserve">Figure </w:t>
      </w:r>
      <w:r w:rsidR="0051780C">
        <w:fldChar w:fldCharType="begin"/>
      </w:r>
      <w:r w:rsidR="0051780C">
        <w:instrText xml:space="preserve"> SEQ Figure \* ARABIC </w:instrText>
      </w:r>
      <w:r w:rsidR="0051780C">
        <w:fldChar w:fldCharType="separate"/>
      </w:r>
      <w:r w:rsidR="008F2C81">
        <w:rPr>
          <w:noProof/>
        </w:rPr>
        <w:t>1</w:t>
      </w:r>
      <w:r w:rsidR="0051780C">
        <w:rPr>
          <w:noProof/>
        </w:rPr>
        <w:fldChar w:fldCharType="end"/>
      </w:r>
      <w:bookmarkEnd w:id="218"/>
      <w:r>
        <w:t xml:space="preserve">  OTP Project Gates</w:t>
      </w:r>
    </w:p>
    <w:p w14:paraId="71FE3791" w14:textId="77777777" w:rsidR="00B07F5C" w:rsidRDefault="00B07F5C" w:rsidP="00881422">
      <w:pPr>
        <w:pStyle w:val="Caption"/>
      </w:pPr>
    </w:p>
    <w:p w14:paraId="5F0EC29B" w14:textId="53879855" w:rsidR="00AC4529" w:rsidRDefault="00B07F5C">
      <w:r>
        <w:t xml:space="preserve">The project gates are </w:t>
      </w:r>
      <w:r w:rsidR="003657F8">
        <w:t>summarized</w:t>
      </w:r>
      <w:r>
        <w:t xml:space="preserve"> in </w:t>
      </w:r>
      <w:r>
        <w:fldChar w:fldCharType="begin"/>
      </w:r>
      <w:r>
        <w:instrText xml:space="preserve"> REF _Ref46226434 \h </w:instrText>
      </w:r>
      <w:r>
        <w:fldChar w:fldCharType="separate"/>
      </w:r>
      <w:r>
        <w:t xml:space="preserve">Table </w:t>
      </w:r>
      <w:r>
        <w:rPr>
          <w:noProof/>
        </w:rPr>
        <w:t>1</w:t>
      </w:r>
      <w:r>
        <w:fldChar w:fldCharType="end"/>
      </w:r>
      <w:r>
        <w:t xml:space="preserve"> below.</w:t>
      </w:r>
    </w:p>
    <w:tbl>
      <w:tblPr>
        <w:tblW w:w="8500" w:type="dxa"/>
        <w:tblInd w:w="108" w:type="dxa"/>
        <w:tblLook w:val="04A0" w:firstRow="1" w:lastRow="0" w:firstColumn="1" w:lastColumn="0" w:noHBand="0" w:noVBand="1"/>
      </w:tblPr>
      <w:tblGrid>
        <w:gridCol w:w="1916"/>
        <w:gridCol w:w="3180"/>
        <w:gridCol w:w="3404"/>
      </w:tblGrid>
      <w:tr w:rsidR="00AC4529" w14:paraId="25DF7F6A" w14:textId="77777777">
        <w:tc>
          <w:tcPr>
            <w:tcW w:w="1916" w:type="dxa"/>
            <w:tcBorders>
              <w:top w:val="single" w:sz="4" w:space="0" w:color="000000"/>
              <w:left w:val="single" w:sz="4" w:space="0" w:color="000000"/>
              <w:bottom w:val="single" w:sz="4" w:space="0" w:color="000000"/>
              <w:right w:val="single" w:sz="4" w:space="0" w:color="000000"/>
            </w:tcBorders>
          </w:tcPr>
          <w:p w14:paraId="544CB08A" w14:textId="77777777" w:rsidR="00AC4529" w:rsidRDefault="00445F15">
            <w:pPr>
              <w:spacing w:after="0" w:line="240" w:lineRule="auto"/>
              <w:rPr>
                <w:b/>
                <w:bCs/>
              </w:rPr>
            </w:pPr>
            <w:r>
              <w:rPr>
                <w:b/>
                <w:bCs/>
              </w:rPr>
              <w:t>Gate</w:t>
            </w:r>
          </w:p>
        </w:tc>
        <w:tc>
          <w:tcPr>
            <w:tcW w:w="3180" w:type="dxa"/>
            <w:tcBorders>
              <w:top w:val="single" w:sz="4" w:space="0" w:color="000000"/>
              <w:left w:val="single" w:sz="4" w:space="0" w:color="000000"/>
              <w:bottom w:val="single" w:sz="4" w:space="0" w:color="000000"/>
              <w:right w:val="single" w:sz="4" w:space="0" w:color="000000"/>
            </w:tcBorders>
          </w:tcPr>
          <w:p w14:paraId="1D1D7E1E" w14:textId="77777777" w:rsidR="00AC4529" w:rsidRDefault="00445F15">
            <w:pPr>
              <w:spacing w:after="0" w:line="240" w:lineRule="auto"/>
              <w:rPr>
                <w:b/>
                <w:bCs/>
              </w:rPr>
            </w:pPr>
            <w:r>
              <w:rPr>
                <w:b/>
                <w:bCs/>
              </w:rPr>
              <w:t>Gate Criteria</w:t>
            </w:r>
          </w:p>
        </w:tc>
        <w:tc>
          <w:tcPr>
            <w:tcW w:w="3404" w:type="dxa"/>
            <w:tcBorders>
              <w:top w:val="single" w:sz="4" w:space="0" w:color="000000"/>
              <w:left w:val="single" w:sz="4" w:space="0" w:color="000000"/>
              <w:bottom w:val="single" w:sz="4" w:space="0" w:color="000000"/>
              <w:right w:val="single" w:sz="4" w:space="0" w:color="000000"/>
            </w:tcBorders>
          </w:tcPr>
          <w:p w14:paraId="0F7C1287" w14:textId="77777777" w:rsidR="00AC4529" w:rsidRDefault="00445F15">
            <w:pPr>
              <w:spacing w:after="0" w:line="240" w:lineRule="auto"/>
              <w:rPr>
                <w:b/>
                <w:bCs/>
              </w:rPr>
            </w:pPr>
            <w:r>
              <w:rPr>
                <w:b/>
                <w:bCs/>
              </w:rPr>
              <w:t>Activities Leading up to Gate</w:t>
            </w:r>
          </w:p>
        </w:tc>
      </w:tr>
      <w:tr w:rsidR="00AC4529" w14:paraId="0FE55D79" w14:textId="77777777">
        <w:tc>
          <w:tcPr>
            <w:tcW w:w="1916" w:type="dxa"/>
            <w:tcBorders>
              <w:top w:val="single" w:sz="4" w:space="0" w:color="000000"/>
              <w:left w:val="single" w:sz="4" w:space="0" w:color="000000"/>
              <w:bottom w:val="single" w:sz="4" w:space="0" w:color="000000"/>
              <w:right w:val="single" w:sz="4" w:space="0" w:color="000000"/>
            </w:tcBorders>
          </w:tcPr>
          <w:p w14:paraId="33CD6C3E" w14:textId="77777777" w:rsidR="00AC4529" w:rsidRDefault="00445F15">
            <w:pPr>
              <w:spacing w:after="0" w:line="240" w:lineRule="auto"/>
            </w:pPr>
            <w:r>
              <w:t>Preliminary Project Launch (PPL)</w:t>
            </w:r>
          </w:p>
          <w:p w14:paraId="6ABE50DA" w14:textId="77777777" w:rsidR="00AC4529" w:rsidRDefault="00AC4529">
            <w:pPr>
              <w:spacing w:after="0" w:line="240" w:lineRule="auto"/>
            </w:pPr>
          </w:p>
        </w:tc>
        <w:tc>
          <w:tcPr>
            <w:tcW w:w="3180" w:type="dxa"/>
            <w:tcBorders>
              <w:top w:val="single" w:sz="4" w:space="0" w:color="000000"/>
              <w:left w:val="single" w:sz="4" w:space="0" w:color="000000"/>
              <w:bottom w:val="single" w:sz="4" w:space="0" w:color="000000"/>
              <w:right w:val="single" w:sz="4" w:space="0" w:color="000000"/>
            </w:tcBorders>
          </w:tcPr>
          <w:p w14:paraId="22309C3B" w14:textId="4936C33B" w:rsidR="00AC4529" w:rsidRDefault="00086070">
            <w:pPr>
              <w:pStyle w:val="ListParagraph"/>
              <w:numPr>
                <w:ilvl w:val="0"/>
                <w:numId w:val="9"/>
              </w:numPr>
              <w:spacing w:after="0" w:line="240" w:lineRule="auto"/>
              <w:ind w:left="319"/>
            </w:pPr>
            <w:r>
              <w:t xml:space="preserve">Preliminary </w:t>
            </w:r>
            <w:r w:rsidR="00C750C3">
              <w:t>p</w:t>
            </w:r>
            <w:r>
              <w:t xml:space="preserve">roject </w:t>
            </w:r>
            <w:proofErr w:type="gramStart"/>
            <w:r>
              <w:t>proposal</w:t>
            </w:r>
            <w:r w:rsidR="00BC4242">
              <w:t xml:space="preserve"> </w:t>
            </w:r>
            <w:r w:rsidR="00445F15">
              <w:t xml:space="preserve"> meets</w:t>
            </w:r>
            <w:proofErr w:type="gramEnd"/>
            <w:r w:rsidR="00445F15">
              <w:t xml:space="preserve"> </w:t>
            </w:r>
            <w:r w:rsidR="00BC4242">
              <w:t>checklist</w:t>
            </w:r>
          </w:p>
          <w:p w14:paraId="451FEB72" w14:textId="145962B4" w:rsidR="00AC4529" w:rsidRDefault="00445F15">
            <w:pPr>
              <w:pStyle w:val="ListParagraph"/>
              <w:numPr>
                <w:ilvl w:val="0"/>
                <w:numId w:val="9"/>
              </w:numPr>
              <w:spacing w:after="0" w:line="240" w:lineRule="auto"/>
              <w:ind w:left="319"/>
            </w:pPr>
            <w:r>
              <w:t xml:space="preserve">TWG </w:t>
            </w:r>
            <w:r w:rsidR="00B07F5C">
              <w:t>majority vote</w:t>
            </w:r>
            <w:r>
              <w:t xml:space="preserve"> to move forward with project proposal </w:t>
            </w:r>
          </w:p>
        </w:tc>
        <w:tc>
          <w:tcPr>
            <w:tcW w:w="3404" w:type="dxa"/>
            <w:tcBorders>
              <w:top w:val="single" w:sz="4" w:space="0" w:color="000000"/>
              <w:left w:val="single" w:sz="4" w:space="0" w:color="000000"/>
              <w:bottom w:val="single" w:sz="4" w:space="0" w:color="000000"/>
              <w:right w:val="single" w:sz="4" w:space="0" w:color="000000"/>
            </w:tcBorders>
          </w:tcPr>
          <w:p w14:paraId="7498403D" w14:textId="77777777" w:rsidR="00AC4529" w:rsidRDefault="00445F15">
            <w:pPr>
              <w:pStyle w:val="ListParagraph"/>
              <w:numPr>
                <w:ilvl w:val="0"/>
                <w:numId w:val="9"/>
              </w:numPr>
              <w:spacing w:after="0" w:line="240" w:lineRule="auto"/>
              <w:ind w:left="319"/>
            </w:pPr>
            <w:r>
              <w:t>OTP pre-proposal development</w:t>
            </w:r>
          </w:p>
        </w:tc>
      </w:tr>
      <w:tr w:rsidR="00AC4529" w14:paraId="6EA03A80" w14:textId="77777777">
        <w:tc>
          <w:tcPr>
            <w:tcW w:w="1916" w:type="dxa"/>
            <w:tcBorders>
              <w:top w:val="single" w:sz="4" w:space="0" w:color="000000"/>
              <w:left w:val="single" w:sz="4" w:space="0" w:color="000000"/>
              <w:bottom w:val="single" w:sz="4" w:space="0" w:color="000000"/>
              <w:right w:val="single" w:sz="4" w:space="0" w:color="000000"/>
            </w:tcBorders>
          </w:tcPr>
          <w:p w14:paraId="6D3FA16D" w14:textId="77777777" w:rsidR="00AC4529" w:rsidRDefault="00445F15">
            <w:pPr>
              <w:spacing w:after="0" w:line="240" w:lineRule="auto"/>
            </w:pPr>
            <w:r>
              <w:t>Project Launch (PL)</w:t>
            </w:r>
          </w:p>
        </w:tc>
        <w:tc>
          <w:tcPr>
            <w:tcW w:w="3180" w:type="dxa"/>
            <w:tcBorders>
              <w:top w:val="single" w:sz="4" w:space="0" w:color="000000"/>
              <w:left w:val="single" w:sz="4" w:space="0" w:color="000000"/>
              <w:bottom w:val="single" w:sz="4" w:space="0" w:color="000000"/>
              <w:right w:val="single" w:sz="4" w:space="0" w:color="000000"/>
            </w:tcBorders>
          </w:tcPr>
          <w:p w14:paraId="73FFDB30" w14:textId="77777777" w:rsidR="00C750C3" w:rsidRDefault="00BC4242" w:rsidP="00B07F5C">
            <w:pPr>
              <w:pStyle w:val="ListParagraph"/>
              <w:numPr>
                <w:ilvl w:val="0"/>
                <w:numId w:val="9"/>
              </w:numPr>
              <w:spacing w:after="0" w:line="240" w:lineRule="auto"/>
              <w:ind w:left="319"/>
            </w:pPr>
            <w:r>
              <w:t>PPL gate is already attained</w:t>
            </w:r>
            <w:r w:rsidR="00B07F5C">
              <w:t>.</w:t>
            </w:r>
          </w:p>
          <w:p w14:paraId="03C633E6" w14:textId="2DB42BC4" w:rsidR="00203B14" w:rsidRDefault="00BC4242">
            <w:pPr>
              <w:pStyle w:val="ListParagraph"/>
              <w:numPr>
                <w:ilvl w:val="0"/>
                <w:numId w:val="9"/>
              </w:numPr>
              <w:spacing w:after="0" w:line="240" w:lineRule="auto"/>
              <w:ind w:left="319"/>
            </w:pPr>
            <w:r>
              <w:t>TWG can hold PPL and PL gate review simultaneously if initial proposal meets both checklists</w:t>
            </w:r>
            <w:r w:rsidR="00B07F5C">
              <w:t>.</w:t>
            </w:r>
            <w:r w:rsidR="00203B14">
              <w:t xml:space="preserve"> </w:t>
            </w:r>
          </w:p>
          <w:p w14:paraId="3D20D4D3" w14:textId="068AB699" w:rsidR="00AC4529" w:rsidRDefault="00BC4242">
            <w:pPr>
              <w:pStyle w:val="ListParagraph"/>
              <w:numPr>
                <w:ilvl w:val="0"/>
                <w:numId w:val="9"/>
              </w:numPr>
              <w:spacing w:after="0" w:line="240" w:lineRule="auto"/>
              <w:ind w:left="319"/>
            </w:pPr>
            <w:r>
              <w:t xml:space="preserve">PL checklist </w:t>
            </w:r>
            <w:r w:rsidR="00445F15">
              <w:t>meets requirements</w:t>
            </w:r>
            <w:r w:rsidR="00B07F5C">
              <w:t>.</w:t>
            </w:r>
          </w:p>
          <w:p w14:paraId="2F9170CE" w14:textId="1E348F17" w:rsidR="00AC4529" w:rsidRDefault="00445F15">
            <w:pPr>
              <w:pStyle w:val="ListParagraph"/>
              <w:numPr>
                <w:ilvl w:val="0"/>
                <w:numId w:val="9"/>
              </w:numPr>
              <w:spacing w:after="0" w:line="240" w:lineRule="auto"/>
              <w:ind w:left="319"/>
            </w:pPr>
            <w:commentRangeStart w:id="219"/>
            <w:commentRangeStart w:id="220"/>
            <w:r>
              <w:t xml:space="preserve">TWG </w:t>
            </w:r>
            <w:r w:rsidR="00B07F5C">
              <w:t xml:space="preserve">majority vote </w:t>
            </w:r>
            <w:commentRangeEnd w:id="219"/>
            <w:r w:rsidR="002158C3">
              <w:rPr>
                <w:rStyle w:val="CommentReference"/>
              </w:rPr>
              <w:commentReference w:id="219"/>
            </w:r>
            <w:commentRangeEnd w:id="220"/>
            <w:r w:rsidR="003B7E26">
              <w:rPr>
                <w:rStyle w:val="CommentReference"/>
              </w:rPr>
              <w:commentReference w:id="220"/>
            </w:r>
            <w:r w:rsidR="00BC4242">
              <w:t>to proceed with project</w:t>
            </w:r>
          </w:p>
        </w:tc>
        <w:tc>
          <w:tcPr>
            <w:tcW w:w="3404" w:type="dxa"/>
            <w:tcBorders>
              <w:top w:val="single" w:sz="4" w:space="0" w:color="000000"/>
              <w:left w:val="single" w:sz="4" w:space="0" w:color="000000"/>
              <w:bottom w:val="single" w:sz="4" w:space="0" w:color="000000"/>
              <w:right w:val="single" w:sz="4" w:space="0" w:color="000000"/>
            </w:tcBorders>
          </w:tcPr>
          <w:p w14:paraId="79A1539E" w14:textId="128BBE16" w:rsidR="00AC4529" w:rsidRDefault="00445F15">
            <w:pPr>
              <w:pStyle w:val="ListParagraph"/>
              <w:numPr>
                <w:ilvl w:val="0"/>
                <w:numId w:val="9"/>
              </w:numPr>
              <w:spacing w:after="0" w:line="240" w:lineRule="auto"/>
              <w:ind w:left="319"/>
            </w:pPr>
            <w:r>
              <w:t xml:space="preserve">OTP </w:t>
            </w:r>
            <w:r w:rsidR="005B4F7A">
              <w:t>p</w:t>
            </w:r>
            <w:r>
              <w:t>roposal development</w:t>
            </w:r>
          </w:p>
          <w:p w14:paraId="3D11CADC" w14:textId="77777777" w:rsidR="00AC4529" w:rsidRDefault="00AC4529">
            <w:pPr>
              <w:spacing w:after="0" w:line="240" w:lineRule="auto"/>
              <w:ind w:left="-41"/>
            </w:pPr>
          </w:p>
        </w:tc>
      </w:tr>
      <w:tr w:rsidR="00AC4529" w14:paraId="132C9A1D" w14:textId="77777777">
        <w:tc>
          <w:tcPr>
            <w:tcW w:w="1916" w:type="dxa"/>
            <w:tcBorders>
              <w:top w:val="single" w:sz="4" w:space="0" w:color="000000"/>
              <w:left w:val="single" w:sz="4" w:space="0" w:color="000000"/>
              <w:bottom w:val="single" w:sz="4" w:space="0" w:color="000000"/>
              <w:right w:val="single" w:sz="4" w:space="0" w:color="000000"/>
            </w:tcBorders>
          </w:tcPr>
          <w:p w14:paraId="13F145E0" w14:textId="77777777" w:rsidR="00AC4529" w:rsidRDefault="00445F15">
            <w:pPr>
              <w:spacing w:after="0" w:line="240" w:lineRule="auto"/>
            </w:pPr>
            <w:r>
              <w:t>Project Plan Approved (PPA)</w:t>
            </w:r>
          </w:p>
        </w:tc>
        <w:tc>
          <w:tcPr>
            <w:tcW w:w="3180" w:type="dxa"/>
            <w:tcBorders>
              <w:top w:val="single" w:sz="4" w:space="0" w:color="000000"/>
              <w:left w:val="single" w:sz="4" w:space="0" w:color="000000"/>
              <w:bottom w:val="single" w:sz="4" w:space="0" w:color="000000"/>
              <w:right w:val="single" w:sz="4" w:space="0" w:color="000000"/>
            </w:tcBorders>
          </w:tcPr>
          <w:p w14:paraId="16F6BCEA" w14:textId="77777777" w:rsidR="00AC4529" w:rsidRDefault="00445F15">
            <w:pPr>
              <w:pStyle w:val="ListParagraph"/>
              <w:numPr>
                <w:ilvl w:val="0"/>
                <w:numId w:val="9"/>
              </w:numPr>
              <w:spacing w:after="0" w:line="240" w:lineRule="auto"/>
              <w:ind w:left="319"/>
            </w:pPr>
            <w:r>
              <w:t xml:space="preserve">Project plan including </w:t>
            </w:r>
            <w:r w:rsidR="00C750C3">
              <w:t>schedule and</w:t>
            </w:r>
            <w:r>
              <w:t xml:space="preserve"> technical milestones has been accepted by TWG</w:t>
            </w:r>
            <w:r w:rsidR="00C750C3">
              <w:t xml:space="preserve"> majority vote</w:t>
            </w:r>
            <w:r>
              <w:t xml:space="preserve"> </w:t>
            </w:r>
          </w:p>
          <w:p w14:paraId="2A126224" w14:textId="01651C65" w:rsidR="00A236DC" w:rsidRDefault="00A236DC" w:rsidP="00003207">
            <w:pPr>
              <w:pStyle w:val="ListParagraph"/>
              <w:numPr>
                <w:ilvl w:val="0"/>
                <w:numId w:val="9"/>
              </w:numPr>
              <w:spacing w:after="0" w:line="240" w:lineRule="auto"/>
              <w:ind w:left="319"/>
            </w:pPr>
            <w:r>
              <w:lastRenderedPageBreak/>
              <w:t>TWG can hold PL and PPA gate review simultaneously if all required information is available at the PL gate.</w:t>
            </w:r>
          </w:p>
        </w:tc>
        <w:tc>
          <w:tcPr>
            <w:tcW w:w="3404" w:type="dxa"/>
            <w:tcBorders>
              <w:top w:val="single" w:sz="4" w:space="0" w:color="000000"/>
              <w:left w:val="single" w:sz="4" w:space="0" w:color="000000"/>
              <w:bottom w:val="single" w:sz="4" w:space="0" w:color="000000"/>
              <w:right w:val="single" w:sz="4" w:space="0" w:color="000000"/>
            </w:tcBorders>
          </w:tcPr>
          <w:p w14:paraId="1E4BC8A9" w14:textId="77777777" w:rsidR="00AC4529" w:rsidRDefault="00445F15">
            <w:pPr>
              <w:pStyle w:val="ListParagraph"/>
              <w:numPr>
                <w:ilvl w:val="0"/>
                <w:numId w:val="9"/>
              </w:numPr>
              <w:spacing w:after="0" w:line="240" w:lineRule="auto"/>
              <w:ind w:left="319"/>
            </w:pPr>
            <w:r>
              <w:lastRenderedPageBreak/>
              <w:t>Project plan development</w:t>
            </w:r>
          </w:p>
          <w:p w14:paraId="5C5DBD1B" w14:textId="77777777" w:rsidR="00AC4529" w:rsidRDefault="00AC4529">
            <w:pPr>
              <w:spacing w:after="0" w:line="240" w:lineRule="auto"/>
            </w:pPr>
          </w:p>
        </w:tc>
      </w:tr>
      <w:tr w:rsidR="00AC4529" w14:paraId="1E6F3CE3" w14:textId="77777777">
        <w:tc>
          <w:tcPr>
            <w:tcW w:w="1916" w:type="dxa"/>
            <w:tcBorders>
              <w:top w:val="single" w:sz="4" w:space="0" w:color="000000"/>
              <w:left w:val="single" w:sz="4" w:space="0" w:color="000000"/>
              <w:bottom w:val="single" w:sz="4" w:space="0" w:color="000000"/>
              <w:right w:val="single" w:sz="4" w:space="0" w:color="000000"/>
            </w:tcBorders>
          </w:tcPr>
          <w:p w14:paraId="71FB7441" w14:textId="77777777" w:rsidR="00AC4529" w:rsidRDefault="00445F15">
            <w:pPr>
              <w:spacing w:after="0" w:line="240" w:lineRule="auto"/>
            </w:pPr>
            <w:r>
              <w:t>Project Complete</w:t>
            </w:r>
          </w:p>
        </w:tc>
        <w:tc>
          <w:tcPr>
            <w:tcW w:w="3180" w:type="dxa"/>
            <w:tcBorders>
              <w:top w:val="single" w:sz="4" w:space="0" w:color="000000"/>
              <w:left w:val="single" w:sz="4" w:space="0" w:color="000000"/>
              <w:bottom w:val="single" w:sz="4" w:space="0" w:color="000000"/>
              <w:right w:val="single" w:sz="4" w:space="0" w:color="000000"/>
            </w:tcBorders>
          </w:tcPr>
          <w:p w14:paraId="56A7E1E4" w14:textId="5C4DBC21" w:rsidR="00AC4529" w:rsidRDefault="00445F15">
            <w:pPr>
              <w:pStyle w:val="ListParagraph"/>
              <w:numPr>
                <w:ilvl w:val="0"/>
                <w:numId w:val="9"/>
              </w:numPr>
              <w:spacing w:after="0" w:line="240" w:lineRule="auto"/>
              <w:ind w:left="319"/>
            </w:pPr>
            <w:r>
              <w:t>Project deliverables</w:t>
            </w:r>
            <w:r w:rsidR="003657F8">
              <w:t xml:space="preserve"> and </w:t>
            </w:r>
            <w:r w:rsidR="00753FDB">
              <w:t>documentation</w:t>
            </w:r>
            <w:r>
              <w:t xml:space="preserve"> as set out in project plan are complete</w:t>
            </w:r>
          </w:p>
          <w:p w14:paraId="72849D69" w14:textId="77777777" w:rsidR="00AC4529" w:rsidRDefault="003657F8">
            <w:pPr>
              <w:pStyle w:val="ListParagraph"/>
              <w:numPr>
                <w:ilvl w:val="0"/>
                <w:numId w:val="9"/>
              </w:numPr>
              <w:spacing w:after="0" w:line="240" w:lineRule="auto"/>
              <w:ind w:left="319"/>
            </w:pPr>
            <w:r>
              <w:t>TWG majority vote to complete the project</w:t>
            </w:r>
          </w:p>
          <w:p w14:paraId="0191C079" w14:textId="0948FAD3" w:rsidR="00EA26D9" w:rsidRDefault="00EA26D9">
            <w:pPr>
              <w:pStyle w:val="ListParagraph"/>
              <w:numPr>
                <w:ilvl w:val="0"/>
                <w:numId w:val="9"/>
              </w:numPr>
              <w:spacing w:after="0" w:line="240" w:lineRule="auto"/>
              <w:ind w:left="319"/>
            </w:pPr>
            <w:r>
              <w:t>A maintenance project, if required, has been identified and will be brought forward to TWG for review</w:t>
            </w:r>
          </w:p>
        </w:tc>
        <w:tc>
          <w:tcPr>
            <w:tcW w:w="3404" w:type="dxa"/>
            <w:tcBorders>
              <w:top w:val="single" w:sz="4" w:space="0" w:color="000000"/>
              <w:left w:val="single" w:sz="4" w:space="0" w:color="000000"/>
              <w:bottom w:val="single" w:sz="4" w:space="0" w:color="000000"/>
              <w:right w:val="single" w:sz="4" w:space="0" w:color="000000"/>
            </w:tcBorders>
          </w:tcPr>
          <w:p w14:paraId="1CA9943B" w14:textId="77777777" w:rsidR="00AC4529" w:rsidRDefault="00445F15" w:rsidP="00881422">
            <w:pPr>
              <w:pStyle w:val="ListParagraph"/>
              <w:keepNext/>
              <w:numPr>
                <w:ilvl w:val="0"/>
                <w:numId w:val="9"/>
              </w:numPr>
              <w:spacing w:after="0" w:line="240" w:lineRule="auto"/>
              <w:ind w:left="319"/>
            </w:pPr>
            <w:r>
              <w:t>Completion of project work</w:t>
            </w:r>
          </w:p>
          <w:p w14:paraId="4F9190DD" w14:textId="561BBEBB" w:rsidR="00EA26D9" w:rsidRDefault="00EA26D9" w:rsidP="00881422">
            <w:pPr>
              <w:pStyle w:val="ListParagraph"/>
              <w:keepNext/>
              <w:numPr>
                <w:ilvl w:val="0"/>
                <w:numId w:val="9"/>
              </w:numPr>
              <w:spacing w:after="0" w:line="240" w:lineRule="auto"/>
              <w:ind w:left="319"/>
            </w:pPr>
            <w:r>
              <w:t>Identification and scoping any required maintenance project</w:t>
            </w:r>
          </w:p>
        </w:tc>
      </w:tr>
    </w:tbl>
    <w:p w14:paraId="2C7FA429" w14:textId="160815CE" w:rsidR="00AC4529" w:rsidRDefault="00B07F5C" w:rsidP="00881422">
      <w:pPr>
        <w:pStyle w:val="Caption"/>
        <w:jc w:val="center"/>
      </w:pPr>
      <w:bookmarkStart w:id="221" w:name="_Ref46226434"/>
      <w:r>
        <w:t xml:space="preserve">Table </w:t>
      </w:r>
      <w:r w:rsidR="00326291">
        <w:fldChar w:fldCharType="begin"/>
      </w:r>
      <w:r w:rsidR="00326291">
        <w:instrText xml:space="preserve"> SEQ Table \* ARABIC </w:instrText>
      </w:r>
      <w:r w:rsidR="00326291">
        <w:fldChar w:fldCharType="separate"/>
      </w:r>
      <w:r w:rsidR="009A0152">
        <w:rPr>
          <w:noProof/>
        </w:rPr>
        <w:t>1</w:t>
      </w:r>
      <w:r w:rsidR="00326291">
        <w:fldChar w:fldCharType="end"/>
      </w:r>
      <w:bookmarkEnd w:id="221"/>
      <w:r>
        <w:t xml:space="preserve">  OTP Project Gates</w:t>
      </w:r>
    </w:p>
    <w:p w14:paraId="2CF84A61" w14:textId="77777777" w:rsidR="00DF05B5" w:rsidRDefault="00DF05B5"/>
    <w:p w14:paraId="5ADF0CF3" w14:textId="77777777" w:rsidR="00A236DC" w:rsidRDefault="00A236DC" w:rsidP="00A236DC">
      <w:r>
        <w:t xml:space="preserve">To avoid unnecessary meetings, the TWG can decide </w:t>
      </w:r>
    </w:p>
    <w:p w14:paraId="3A7E40B7" w14:textId="0E667EC6" w:rsidR="00A236DC" w:rsidRDefault="00A236DC" w:rsidP="00A236DC">
      <w:pPr>
        <w:pStyle w:val="ListParagraph"/>
        <w:numPr>
          <w:ilvl w:val="0"/>
          <w:numId w:val="15"/>
        </w:numPr>
      </w:pPr>
      <w:r>
        <w:t>to approve PPL and PL gates at the same meeting if all required information is available</w:t>
      </w:r>
    </w:p>
    <w:p w14:paraId="64BE06CE" w14:textId="1B7C4C0B" w:rsidR="00A236DC" w:rsidRDefault="00A236DC" w:rsidP="00E53C70">
      <w:pPr>
        <w:pStyle w:val="ListParagraph"/>
        <w:numPr>
          <w:ilvl w:val="0"/>
          <w:numId w:val="15"/>
        </w:numPr>
      </w:pPr>
      <w:r>
        <w:t>to approve PL and PPA gates at the same meeting if all required information is available.</w:t>
      </w:r>
    </w:p>
    <w:p w14:paraId="2AA15404" w14:textId="0D1A3CB6" w:rsidR="00A236DC" w:rsidRDefault="00A236DC">
      <w:r>
        <w:t xml:space="preserve">Note, however, that normally all three gates (PPL, PL, and PPA) are NOT expected to be held simultaneously). The point of multiple gates is to allow projects to be shaped by TWG members who can give early feedback to project proponents at the gate reviews. </w:t>
      </w:r>
    </w:p>
    <w:p w14:paraId="4C0E4B75" w14:textId="62AE5862" w:rsidR="006D5C46" w:rsidRPr="00E53C70" w:rsidRDefault="006D5C46" w:rsidP="000830B8">
      <w:pPr>
        <w:pStyle w:val="Heading3"/>
        <w:rPr>
          <w:rStyle w:val="Heading3Char"/>
          <w:b/>
          <w:bCs/>
        </w:rPr>
      </w:pPr>
      <w:bookmarkStart w:id="222" w:name="_Toc48068018"/>
      <w:r w:rsidRPr="00E53C70">
        <w:rPr>
          <w:rStyle w:val="Heading3Char"/>
          <w:b/>
          <w:bCs/>
        </w:rPr>
        <w:t>Basis for TWG Project Gate Decisions</w:t>
      </w:r>
      <w:bookmarkEnd w:id="222"/>
    </w:p>
    <w:p w14:paraId="3A284D56" w14:textId="3B8C0802" w:rsidR="00724961" w:rsidDel="00E53D8B" w:rsidRDefault="00E53D8B" w:rsidP="00E53D8B">
      <w:pPr>
        <w:rPr>
          <w:del w:id="223" w:author="duncan bees" w:date="2020-08-11T19:55:00Z"/>
        </w:rPr>
      </w:pPr>
      <w:ins w:id="224" w:author="duncan bees" w:date="2020-08-11T19:55:00Z">
        <w:r w:rsidRPr="00E53D8B">
          <w:rPr>
            <w:rPrChange w:id="225" w:author="duncan bees" w:date="2020-08-11T19:55:00Z">
              <w:rPr>
                <w:rFonts w:ascii="Open Sans" w:hAnsi="Open Sans" w:cs="Open Sans"/>
                <w:color w:val="3D3C40"/>
                <w:sz w:val="20"/>
                <w:szCs w:val="20"/>
              </w:rPr>
            </w:rPrChange>
          </w:rPr>
          <w:t>TWG decisions on launching projects are the key project decisions made by the collective OpenHW membership. OpenHW TWG members are expected to make gate decisions and project recommendations on sound technical perspectives and consideration of the interests of the OpenHW ecosystem.</w:t>
        </w:r>
      </w:ins>
      <w:del w:id="226" w:author="duncan bees" w:date="2020-08-11T19:55:00Z">
        <w:r w:rsidR="005B4F7A" w:rsidRPr="00E53D8B" w:rsidDel="00E53D8B">
          <w:rPr>
            <w:rPrChange w:id="227" w:author="duncan bees" w:date="2020-08-11T19:55:00Z">
              <w:rPr>
                <w:rFonts w:ascii="Open Sans" w:hAnsi="Open Sans" w:cs="Open Sans"/>
                <w:color w:val="3D3C40"/>
                <w:sz w:val="20"/>
                <w:szCs w:val="20"/>
              </w:rPr>
            </w:rPrChange>
          </w:rPr>
          <w:delText xml:space="preserve">The TWG decisions on launching projects are the key project decisions made by the collective OpenHW membership. By making project decisions, the members of the TWG determine the technical direction of OpenHW and help shape the ecosystem of open source Core-V components. </w:delText>
        </w:r>
      </w:del>
    </w:p>
    <w:p w14:paraId="41634109" w14:textId="77777777" w:rsidR="00E53D8B" w:rsidRPr="00E53D8B" w:rsidRDefault="00E53D8B" w:rsidP="00E53D8B">
      <w:pPr>
        <w:rPr>
          <w:ins w:id="228" w:author="duncan bees" w:date="2020-08-11T19:56:00Z"/>
          <w:rPrChange w:id="229" w:author="duncan bees" w:date="2020-08-11T19:55:00Z">
            <w:rPr>
              <w:ins w:id="230" w:author="duncan bees" w:date="2020-08-11T19:56:00Z"/>
              <w:rFonts w:ascii="Open Sans" w:hAnsi="Open Sans" w:cs="Open Sans"/>
              <w:color w:val="3D3C40"/>
              <w:sz w:val="20"/>
              <w:szCs w:val="20"/>
            </w:rPr>
          </w:rPrChange>
        </w:rPr>
        <w:pPrChange w:id="231" w:author="duncan bees" w:date="2020-08-11T19:55:00Z">
          <w:pPr/>
        </w:pPrChange>
      </w:pPr>
    </w:p>
    <w:p w14:paraId="33FC784D" w14:textId="4A9FBF89" w:rsidR="006D5C46" w:rsidRPr="00E53D8B" w:rsidDel="00E53D8B" w:rsidRDefault="005B4F7A" w:rsidP="00E53D8B">
      <w:pPr>
        <w:pStyle w:val="Heading3"/>
        <w:rPr>
          <w:del w:id="232" w:author="duncan bees" w:date="2020-08-11T19:55:00Z"/>
          <w:rStyle w:val="Heading3Char"/>
          <w:b/>
          <w:bCs/>
          <w:rPrChange w:id="233" w:author="duncan bees" w:date="2020-08-11T19:56:00Z">
            <w:rPr>
              <w:del w:id="234" w:author="duncan bees" w:date="2020-08-11T19:55:00Z"/>
              <w:rFonts w:ascii="Open Sans" w:hAnsi="Open Sans" w:cs="Open Sans"/>
              <w:color w:val="3D3C40"/>
              <w:sz w:val="20"/>
              <w:szCs w:val="20"/>
            </w:rPr>
          </w:rPrChange>
        </w:rPr>
        <w:pPrChange w:id="235" w:author="duncan bees" w:date="2020-08-11T19:56:00Z">
          <w:pPr/>
        </w:pPrChange>
      </w:pPr>
      <w:del w:id="236" w:author="duncan bees" w:date="2020-08-11T19:55:00Z">
        <w:r w:rsidRPr="00E53D8B" w:rsidDel="00E53D8B">
          <w:rPr>
            <w:rStyle w:val="Heading3Char"/>
            <w:b/>
            <w:bCs/>
            <w:rPrChange w:id="237" w:author="duncan bees" w:date="2020-08-11T19:56:00Z">
              <w:rPr>
                <w:rFonts w:ascii="Open Sans" w:hAnsi="Open Sans" w:cs="Open Sans"/>
                <w:color w:val="3D3C40"/>
                <w:sz w:val="20"/>
                <w:szCs w:val="20"/>
              </w:rPr>
            </w:rPrChange>
          </w:rPr>
          <w:delText xml:space="preserve">OpenHW TWG members have a responsibiltiy to make gate decisions and project recommendations on sound technical perspectives and consideration of the interests of the OpenHW ecosystem. </w:delText>
        </w:r>
      </w:del>
    </w:p>
    <w:p w14:paraId="2785DCDA" w14:textId="4F74B350" w:rsidR="006D5C46" w:rsidRPr="00E53D8B" w:rsidRDefault="006D5C46" w:rsidP="00E53D8B">
      <w:pPr>
        <w:pStyle w:val="Heading3"/>
        <w:rPr>
          <w:rStyle w:val="Heading3Char"/>
          <w:b/>
          <w:bCs/>
          <w:rPrChange w:id="238" w:author="duncan bees" w:date="2020-08-11T19:56:00Z">
            <w:rPr>
              <w:rStyle w:val="Heading3Char"/>
              <w:b/>
              <w:bCs/>
            </w:rPr>
          </w:rPrChange>
        </w:rPr>
        <w:pPrChange w:id="239" w:author="duncan bees" w:date="2020-08-11T19:56:00Z">
          <w:pPr>
            <w:pStyle w:val="Heading3"/>
          </w:pPr>
        </w:pPrChange>
      </w:pPr>
      <w:bookmarkStart w:id="240" w:name="_Toc48068019"/>
      <w:r w:rsidRPr="00E53D8B">
        <w:rPr>
          <w:rStyle w:val="Heading3Char"/>
          <w:b/>
          <w:bCs/>
          <w:rPrChange w:id="241" w:author="duncan bees" w:date="2020-08-11T19:56:00Z">
            <w:rPr>
              <w:rStyle w:val="Heading3Char"/>
              <w:b/>
              <w:bCs/>
            </w:rPr>
          </w:rPrChange>
        </w:rPr>
        <w:t>Detailed Project Gate Descriptions</w:t>
      </w:r>
      <w:bookmarkEnd w:id="240"/>
    </w:p>
    <w:p w14:paraId="4A70EF15" w14:textId="53BBAEC1" w:rsidR="00AC4529" w:rsidRPr="00A83146" w:rsidRDefault="00445F15" w:rsidP="00A83146">
      <w:pPr>
        <w:pStyle w:val="Heading4"/>
        <w:rPr>
          <w:rStyle w:val="Heading4Char"/>
          <w:i/>
          <w:iCs/>
          <w:sz w:val="22"/>
          <w:szCs w:val="22"/>
        </w:rPr>
      </w:pPr>
      <w:bookmarkStart w:id="242" w:name="_Ref47963616"/>
      <w:bookmarkStart w:id="243" w:name="_Toc48068020"/>
      <w:r w:rsidRPr="00A83146">
        <w:rPr>
          <w:rStyle w:val="Heading4Char"/>
          <w:i/>
          <w:iCs/>
          <w:sz w:val="22"/>
          <w:szCs w:val="22"/>
        </w:rPr>
        <w:t>Project Launch Gates</w:t>
      </w:r>
      <w:r w:rsidR="002E1D1F" w:rsidRPr="00A83146">
        <w:rPr>
          <w:rStyle w:val="Heading4Char"/>
          <w:i/>
          <w:iCs/>
          <w:sz w:val="22"/>
          <w:szCs w:val="22"/>
        </w:rPr>
        <w:t xml:space="preserve"> (PPL and PL)</w:t>
      </w:r>
      <w:bookmarkEnd w:id="242"/>
      <w:bookmarkEnd w:id="243"/>
    </w:p>
    <w:p w14:paraId="3236089F" w14:textId="29CC5C6B" w:rsidR="003657F8" w:rsidRDefault="00445F15">
      <w:r>
        <w:t xml:space="preserve">For a project to </w:t>
      </w:r>
      <w:r w:rsidR="002E1D1F">
        <w:t>be launched</w:t>
      </w:r>
      <w:r>
        <w:t xml:space="preserve">, the TWG must review </w:t>
      </w:r>
      <w:r w:rsidR="003657F8">
        <w:t xml:space="preserve">and accept project </w:t>
      </w:r>
      <w:r>
        <w:t>information</w:t>
      </w:r>
      <w:r w:rsidR="003657F8">
        <w:t xml:space="preserve"> prepared by the project proponents</w:t>
      </w:r>
      <w:r w:rsidR="00724961">
        <w:t xml:space="preserve"> concering the project’s technical scope and way of proceeding</w:t>
      </w:r>
      <w:r>
        <w:t>.</w:t>
      </w:r>
      <w:r w:rsidR="003657F8">
        <w:t xml:space="preserve"> </w:t>
      </w:r>
      <w:r>
        <w:t>The</w:t>
      </w:r>
      <w:r w:rsidR="00881422">
        <w:t xml:space="preserve"> launch</w:t>
      </w:r>
      <w:r w:rsidR="003657F8">
        <w:t xml:space="preserve"> gates ensure that project selection criteria determined by the OpenHW community are met prior to project launch.  </w:t>
      </w:r>
    </w:p>
    <w:p w14:paraId="07943F42" w14:textId="5DE564CC" w:rsidR="00FD4A4A" w:rsidRDefault="00724961">
      <w:r>
        <w:t xml:space="preserve">By granting the </w:t>
      </w:r>
      <w:r w:rsidR="003657F8">
        <w:t>Preliminary Project Launch (PPL) Gate</w:t>
      </w:r>
      <w:r>
        <w:t>, the TWG</w:t>
      </w:r>
      <w:r w:rsidR="003657F8">
        <w:t xml:space="preserve"> </w:t>
      </w:r>
      <w:r w:rsidR="00881422">
        <w:t>convey</w:t>
      </w:r>
      <w:r w:rsidR="001250EE">
        <w:t>s</w:t>
      </w:r>
      <w:r w:rsidR="00FD4A4A">
        <w:t xml:space="preserve"> that OpenHW is potentially interested in</w:t>
      </w:r>
      <w:r w:rsidR="00881422">
        <w:t xml:space="preserve"> undertaking</w:t>
      </w:r>
      <w:r w:rsidR="00FD4A4A">
        <w:t xml:space="preserve"> the project</w:t>
      </w:r>
      <w:r w:rsidR="001250EE">
        <w:t xml:space="preserve"> </w:t>
      </w:r>
      <w:r w:rsidR="005B2D37">
        <w:t>subject to</w:t>
      </w:r>
      <w:r w:rsidR="00881422">
        <w:t xml:space="preserve"> </w:t>
      </w:r>
      <w:r w:rsidR="001250EE">
        <w:t>further develop</w:t>
      </w:r>
      <w:r>
        <w:t>ment</w:t>
      </w:r>
      <w:r w:rsidR="001250EE">
        <w:t xml:space="preserve"> and review </w:t>
      </w:r>
      <w:r>
        <w:t xml:space="preserve">of the proposal </w:t>
      </w:r>
      <w:r w:rsidR="001250EE">
        <w:t xml:space="preserve">at the </w:t>
      </w:r>
      <w:r>
        <w:t>subsequnet Project Launch (PL)</w:t>
      </w:r>
      <w:r w:rsidR="001250EE">
        <w:t xml:space="preserve"> gate</w:t>
      </w:r>
      <w:r w:rsidR="00881422">
        <w:t xml:space="preserve">. The PPL </w:t>
      </w:r>
      <w:r w:rsidR="00116908">
        <w:t xml:space="preserve">Gate </w:t>
      </w:r>
      <w:r w:rsidR="00881422">
        <w:t xml:space="preserve">discussion </w:t>
      </w:r>
      <w:r w:rsidR="001250EE">
        <w:t>may</w:t>
      </w:r>
      <w:r w:rsidR="00881422">
        <w:t xml:space="preserve"> identify gaps in the </w:t>
      </w:r>
      <w:r w:rsidR="001250EE">
        <w:t>initial proposal that can be</w:t>
      </w:r>
      <w:r w:rsidR="00116908">
        <w:t xml:space="preserve"> filled prior to PL Gate review.</w:t>
      </w:r>
    </w:p>
    <w:p w14:paraId="7388AE08" w14:textId="76A1F43C" w:rsidR="003657F8" w:rsidRDefault="00724961">
      <w:r>
        <w:t xml:space="preserve">By granting the </w:t>
      </w:r>
      <w:r w:rsidR="003657F8">
        <w:t>Project Launch (PL) Gate</w:t>
      </w:r>
      <w:r>
        <w:t>, the TWG</w:t>
      </w:r>
      <w:r w:rsidR="00FD4A4A">
        <w:t xml:space="preserve"> </w:t>
      </w:r>
      <w:r w:rsidR="003A7A40">
        <w:t>conveys</w:t>
      </w:r>
      <w:r w:rsidR="00116908">
        <w:t xml:space="preserve"> </w:t>
      </w:r>
      <w:r w:rsidR="00FD4A4A">
        <w:t xml:space="preserve">that </w:t>
      </w:r>
      <w:r>
        <w:t xml:space="preserve">it </w:t>
      </w:r>
      <w:r w:rsidR="00FD4A4A">
        <w:t>accept</w:t>
      </w:r>
      <w:r>
        <w:t>s</w:t>
      </w:r>
      <w:r w:rsidR="00FD4A4A">
        <w:t xml:space="preserve"> the project proposal and the project</w:t>
      </w:r>
      <w:r w:rsidR="00116908">
        <w:t xml:space="preserve"> </w:t>
      </w:r>
      <w:r>
        <w:t xml:space="preserve">is launched </w:t>
      </w:r>
      <w:r w:rsidR="00116908">
        <w:t xml:space="preserve">based on the presented information. </w:t>
      </w:r>
      <w:r w:rsidR="00FD4A4A">
        <w:t xml:space="preserve"> </w:t>
      </w:r>
    </w:p>
    <w:p w14:paraId="748A7D32" w14:textId="4FD6D433" w:rsidR="00AC4529" w:rsidRDefault="00445F15">
      <w:r>
        <w:lastRenderedPageBreak/>
        <w:t xml:space="preserve">If all the criteria </w:t>
      </w:r>
      <w:r w:rsidR="005B2D37">
        <w:t xml:space="preserve">for </w:t>
      </w:r>
      <w:r w:rsidR="00724961">
        <w:t xml:space="preserve">both </w:t>
      </w:r>
      <w:r w:rsidR="005B2D37">
        <w:t xml:space="preserve">PPL and PL </w:t>
      </w:r>
      <w:r>
        <w:t xml:space="preserve">are met, the TWG can decide to grant </w:t>
      </w:r>
      <w:r w:rsidR="005B2D37">
        <w:t>both milestones simultaneously.</w:t>
      </w:r>
    </w:p>
    <w:p w14:paraId="7FF1D41B" w14:textId="77777777" w:rsidR="00AC4529" w:rsidRDefault="00AC4529"/>
    <w:tbl>
      <w:tblPr>
        <w:tblW w:w="9350" w:type="dxa"/>
        <w:tblInd w:w="108" w:type="dxa"/>
        <w:tblLook w:val="04A0" w:firstRow="1" w:lastRow="0" w:firstColumn="1" w:lastColumn="0" w:noHBand="0" w:noVBand="1"/>
      </w:tblPr>
      <w:tblGrid>
        <w:gridCol w:w="3116"/>
        <w:gridCol w:w="3117"/>
        <w:gridCol w:w="3117"/>
      </w:tblGrid>
      <w:tr w:rsidR="00AC4529" w14:paraId="2112B8C7" w14:textId="77777777">
        <w:tc>
          <w:tcPr>
            <w:tcW w:w="3116" w:type="dxa"/>
            <w:tcBorders>
              <w:top w:val="single" w:sz="4" w:space="0" w:color="000000"/>
              <w:left w:val="single" w:sz="4" w:space="0" w:color="000000"/>
              <w:bottom w:val="single" w:sz="4" w:space="0" w:color="000000"/>
              <w:right w:val="single" w:sz="4" w:space="0" w:color="000000"/>
            </w:tcBorders>
          </w:tcPr>
          <w:p w14:paraId="7B631434" w14:textId="3E239B7B" w:rsidR="00AC4529" w:rsidRDefault="00445F15">
            <w:pPr>
              <w:spacing w:after="0" w:line="240" w:lineRule="auto"/>
              <w:rPr>
                <w:b/>
                <w:bCs/>
              </w:rPr>
            </w:pPr>
            <w:r>
              <w:rPr>
                <w:b/>
                <w:bCs/>
              </w:rPr>
              <w:t xml:space="preserve">Criterion: </w:t>
            </w:r>
          </w:p>
        </w:tc>
        <w:tc>
          <w:tcPr>
            <w:tcW w:w="3117" w:type="dxa"/>
            <w:tcBorders>
              <w:top w:val="single" w:sz="4" w:space="0" w:color="000000"/>
              <w:left w:val="single" w:sz="4" w:space="0" w:color="000000"/>
              <w:bottom w:val="single" w:sz="4" w:space="0" w:color="000000"/>
              <w:right w:val="single" w:sz="4" w:space="0" w:color="000000"/>
            </w:tcBorders>
          </w:tcPr>
          <w:p w14:paraId="7E44B91C" w14:textId="77777777" w:rsidR="00AC4529" w:rsidRDefault="00445F15">
            <w:pPr>
              <w:spacing w:after="0" w:line="240" w:lineRule="auto"/>
              <w:rPr>
                <w:b/>
                <w:bCs/>
              </w:rPr>
            </w:pPr>
            <w:r>
              <w:rPr>
                <w:b/>
                <w:bCs/>
              </w:rPr>
              <w:t>Preliminary Project Launch (PPL)</w:t>
            </w:r>
          </w:p>
          <w:p w14:paraId="230B0D99" w14:textId="0BE6B6A3" w:rsidR="0055334D" w:rsidRDefault="0055334D">
            <w:pPr>
              <w:spacing w:after="0" w:line="240" w:lineRule="auto"/>
              <w:rPr>
                <w:b/>
                <w:bCs/>
              </w:rPr>
            </w:pPr>
          </w:p>
        </w:tc>
        <w:tc>
          <w:tcPr>
            <w:tcW w:w="3117" w:type="dxa"/>
            <w:tcBorders>
              <w:top w:val="single" w:sz="4" w:space="0" w:color="000000"/>
              <w:left w:val="single" w:sz="4" w:space="0" w:color="000000"/>
              <w:bottom w:val="single" w:sz="4" w:space="0" w:color="000000"/>
              <w:right w:val="single" w:sz="4" w:space="0" w:color="000000"/>
            </w:tcBorders>
          </w:tcPr>
          <w:p w14:paraId="7A15600C" w14:textId="0EE77E04" w:rsidR="0055334D" w:rsidRDefault="00445F15">
            <w:pPr>
              <w:spacing w:after="0" w:line="240" w:lineRule="auto"/>
              <w:rPr>
                <w:b/>
                <w:bCs/>
              </w:rPr>
            </w:pPr>
            <w:r>
              <w:rPr>
                <w:b/>
                <w:bCs/>
              </w:rPr>
              <w:t>Project Launch (PL)</w:t>
            </w:r>
          </w:p>
        </w:tc>
      </w:tr>
      <w:tr w:rsidR="00AC4529" w14:paraId="42297250" w14:textId="77777777">
        <w:tc>
          <w:tcPr>
            <w:tcW w:w="3116" w:type="dxa"/>
            <w:tcBorders>
              <w:top w:val="single" w:sz="4" w:space="0" w:color="000000"/>
              <w:left w:val="single" w:sz="4" w:space="0" w:color="000000"/>
              <w:bottom w:val="single" w:sz="4" w:space="0" w:color="000000"/>
              <w:right w:val="single" w:sz="4" w:space="0" w:color="000000"/>
            </w:tcBorders>
          </w:tcPr>
          <w:p w14:paraId="329DBECF" w14:textId="77777777" w:rsidR="00AC4529" w:rsidRDefault="00445F15">
            <w:pPr>
              <w:spacing w:after="0" w:line="240" w:lineRule="auto"/>
            </w:pPr>
            <w:r>
              <w:t>Summary of project</w:t>
            </w:r>
          </w:p>
        </w:tc>
        <w:tc>
          <w:tcPr>
            <w:tcW w:w="3117" w:type="dxa"/>
            <w:tcBorders>
              <w:top w:val="single" w:sz="4" w:space="0" w:color="000000"/>
              <w:left w:val="single" w:sz="4" w:space="0" w:color="000000"/>
              <w:bottom w:val="single" w:sz="4" w:space="0" w:color="000000"/>
              <w:right w:val="single" w:sz="4" w:space="0" w:color="000000"/>
            </w:tcBorders>
          </w:tcPr>
          <w:p w14:paraId="68ADD84C"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704FD84A" w14:textId="77777777" w:rsidR="00AC4529" w:rsidRDefault="00445F15">
            <w:pPr>
              <w:spacing w:after="0" w:line="240" w:lineRule="auto"/>
            </w:pPr>
            <w:r>
              <w:t>detailed</w:t>
            </w:r>
          </w:p>
        </w:tc>
      </w:tr>
      <w:tr w:rsidR="00AC4529" w14:paraId="6C9D3C2A" w14:textId="77777777">
        <w:tc>
          <w:tcPr>
            <w:tcW w:w="3116" w:type="dxa"/>
            <w:tcBorders>
              <w:top w:val="single" w:sz="4" w:space="0" w:color="000000"/>
              <w:left w:val="single" w:sz="4" w:space="0" w:color="000000"/>
              <w:bottom w:val="single" w:sz="4" w:space="0" w:color="000000"/>
              <w:right w:val="single" w:sz="4" w:space="0" w:color="000000"/>
            </w:tcBorders>
          </w:tcPr>
          <w:p w14:paraId="4B134266" w14:textId="77777777" w:rsidR="00AC4529" w:rsidRDefault="00445F15">
            <w:pPr>
              <w:spacing w:after="0" w:line="240" w:lineRule="auto"/>
            </w:pPr>
            <w:r>
              <w:t>OpenHW Members committed to participate in project</w:t>
            </w:r>
          </w:p>
        </w:tc>
        <w:tc>
          <w:tcPr>
            <w:tcW w:w="3117" w:type="dxa"/>
            <w:tcBorders>
              <w:top w:val="single" w:sz="4" w:space="0" w:color="000000"/>
              <w:left w:val="single" w:sz="4" w:space="0" w:color="000000"/>
              <w:bottom w:val="single" w:sz="4" w:space="0" w:color="000000"/>
              <w:right w:val="single" w:sz="4" w:space="0" w:color="000000"/>
            </w:tcBorders>
          </w:tcPr>
          <w:p w14:paraId="3CE72D01" w14:textId="77777777" w:rsidR="00AC4529" w:rsidRDefault="00445F15">
            <w:pPr>
              <w:spacing w:after="0" w:line="240" w:lineRule="auto"/>
            </w:pPr>
            <w:r>
              <w:t>at least 1</w:t>
            </w:r>
          </w:p>
        </w:tc>
        <w:tc>
          <w:tcPr>
            <w:tcW w:w="3117" w:type="dxa"/>
            <w:tcBorders>
              <w:top w:val="single" w:sz="4" w:space="0" w:color="000000"/>
              <w:left w:val="single" w:sz="4" w:space="0" w:color="000000"/>
              <w:bottom w:val="single" w:sz="4" w:space="0" w:color="000000"/>
              <w:right w:val="single" w:sz="4" w:space="0" w:color="000000"/>
            </w:tcBorders>
          </w:tcPr>
          <w:p w14:paraId="0BB65310" w14:textId="771096EC" w:rsidR="00AC4529" w:rsidRDefault="003A7A40">
            <w:pPr>
              <w:spacing w:after="0" w:line="240" w:lineRule="auto"/>
            </w:pPr>
            <w:r>
              <w:t xml:space="preserve">A substantial set of OpenHW members are interested in participating </w:t>
            </w:r>
            <w:r w:rsidR="00724961">
              <w:t xml:space="preserve">in/contributing to </w:t>
            </w:r>
            <w:r>
              <w:t>the proposed project. Typically, at least</w:t>
            </w:r>
            <w:r w:rsidR="00445F15">
              <w:t xml:space="preserve"> 3</w:t>
            </w:r>
            <w:r w:rsidR="00116908">
              <w:t xml:space="preserve"> members commit resources to drive design, </w:t>
            </w:r>
            <w:r>
              <w:t>verification</w:t>
            </w:r>
            <w:r w:rsidR="00116908">
              <w:t xml:space="preserve">, review, documentation, </w:t>
            </w:r>
            <w:r>
              <w:t>and other project activities</w:t>
            </w:r>
            <w:r w:rsidR="00116908">
              <w:t xml:space="preserve">. </w:t>
            </w:r>
            <w:r>
              <w:t xml:space="preserve">The level of participation needed will be established by the TWG taking iaccount the OpenHW mission and </w:t>
            </w:r>
            <w:r w:rsidR="00724961">
              <w:t xml:space="preserve">the </w:t>
            </w:r>
            <w:proofErr w:type="gramStart"/>
            <w:r>
              <w:t>particular nature</w:t>
            </w:r>
            <w:proofErr w:type="gramEnd"/>
            <w:r>
              <w:t xml:space="preserve"> of the project. </w:t>
            </w:r>
          </w:p>
        </w:tc>
      </w:tr>
      <w:tr w:rsidR="00AC4529" w14:paraId="318BB5DC" w14:textId="77777777">
        <w:tc>
          <w:tcPr>
            <w:tcW w:w="3116" w:type="dxa"/>
            <w:tcBorders>
              <w:top w:val="single" w:sz="4" w:space="0" w:color="000000"/>
              <w:left w:val="single" w:sz="4" w:space="0" w:color="000000"/>
              <w:bottom w:val="single" w:sz="4" w:space="0" w:color="000000"/>
              <w:right w:val="single" w:sz="4" w:space="0" w:color="000000"/>
            </w:tcBorders>
          </w:tcPr>
          <w:p w14:paraId="671A0FAA" w14:textId="3B06C3AB" w:rsidR="00AC4529" w:rsidRDefault="00724961">
            <w:pPr>
              <w:spacing w:after="0" w:line="240" w:lineRule="auto"/>
            </w:pPr>
            <w:r>
              <w:t xml:space="preserve">Technical </w:t>
            </w:r>
            <w:r w:rsidR="00445F15">
              <w:t>Project Leader</w:t>
            </w:r>
            <w:r w:rsidR="00D05F63">
              <w:t>(s)</w:t>
            </w:r>
          </w:p>
        </w:tc>
        <w:tc>
          <w:tcPr>
            <w:tcW w:w="3117" w:type="dxa"/>
            <w:tcBorders>
              <w:top w:val="single" w:sz="4" w:space="0" w:color="000000"/>
              <w:left w:val="single" w:sz="4" w:space="0" w:color="000000"/>
              <w:bottom w:val="single" w:sz="4" w:space="0" w:color="000000"/>
              <w:right w:val="single" w:sz="4" w:space="0" w:color="000000"/>
            </w:tcBorders>
          </w:tcPr>
          <w:p w14:paraId="6DD7E910" w14:textId="527AC263" w:rsidR="00AC4529" w:rsidRDefault="0055334D">
            <w:pPr>
              <w:spacing w:after="0" w:line="240" w:lineRule="auto"/>
            </w:pPr>
            <w:r>
              <w:t>(</w:t>
            </w:r>
            <w:proofErr w:type="gramStart"/>
            <w:r>
              <w:t>*)</w:t>
            </w:r>
            <w:r w:rsidR="00445F15">
              <w:t>proposed</w:t>
            </w:r>
            <w:proofErr w:type="gramEnd"/>
            <w:r w:rsidR="00B81C1E">
              <w:t xml:space="preserve"> </w:t>
            </w:r>
          </w:p>
        </w:tc>
        <w:tc>
          <w:tcPr>
            <w:tcW w:w="3117" w:type="dxa"/>
            <w:tcBorders>
              <w:top w:val="single" w:sz="4" w:space="0" w:color="000000"/>
              <w:left w:val="single" w:sz="4" w:space="0" w:color="000000"/>
              <w:bottom w:val="single" w:sz="4" w:space="0" w:color="000000"/>
              <w:right w:val="single" w:sz="4" w:space="0" w:color="000000"/>
            </w:tcBorders>
          </w:tcPr>
          <w:p w14:paraId="0F14F1C4" w14:textId="1FB896E4" w:rsidR="00AC4529" w:rsidRPr="00E53C70" w:rsidRDefault="0055334D" w:rsidP="00762F00">
            <w:pPr>
              <w:spacing w:after="0" w:line="240" w:lineRule="auto"/>
              <w:rPr>
                <w:i/>
              </w:rPr>
            </w:pPr>
            <w:r>
              <w:t xml:space="preserve">The identify of </w:t>
            </w:r>
            <w:r w:rsidR="00724961">
              <w:t>Technical P</w:t>
            </w:r>
            <w:r w:rsidR="00116908">
              <w:t xml:space="preserve">roject </w:t>
            </w:r>
            <w:r w:rsidR="00724961">
              <w:t>L</w:t>
            </w:r>
            <w:r w:rsidR="00116908">
              <w:t>eader</w:t>
            </w:r>
            <w:r w:rsidR="00536BEA">
              <w:t>(s)</w:t>
            </w:r>
            <w:r>
              <w:t xml:space="preserve"> (</w:t>
            </w:r>
            <w:r w:rsidR="00724961">
              <w:t xml:space="preserve">described in Section </w:t>
            </w:r>
            <w:r>
              <w:fldChar w:fldCharType="begin"/>
            </w:r>
            <w:r>
              <w:instrText xml:space="preserve"> REF _Ref48057629 \r \h </w:instrText>
            </w:r>
            <w:r>
              <w:fldChar w:fldCharType="separate"/>
            </w:r>
            <w:r>
              <w:t>1.1.1.1</w:t>
            </w:r>
            <w:r>
              <w:fldChar w:fldCharType="end"/>
            </w:r>
            <w:r>
              <w:t xml:space="preserve">) is confirmed.  </w:t>
            </w:r>
          </w:p>
        </w:tc>
      </w:tr>
      <w:tr w:rsidR="0055334D" w14:paraId="3978E164" w14:textId="77777777">
        <w:tc>
          <w:tcPr>
            <w:tcW w:w="3116" w:type="dxa"/>
            <w:tcBorders>
              <w:top w:val="single" w:sz="4" w:space="0" w:color="000000"/>
              <w:left w:val="single" w:sz="4" w:space="0" w:color="000000"/>
              <w:bottom w:val="single" w:sz="4" w:space="0" w:color="000000"/>
              <w:right w:val="single" w:sz="4" w:space="0" w:color="000000"/>
            </w:tcBorders>
          </w:tcPr>
          <w:p w14:paraId="21C419BA" w14:textId="32BAE4F2" w:rsidR="0055334D" w:rsidRDefault="0055334D">
            <w:pPr>
              <w:spacing w:after="0" w:line="240" w:lineRule="auto"/>
            </w:pPr>
            <w:r>
              <w:t>Project Manager</w:t>
            </w:r>
          </w:p>
        </w:tc>
        <w:tc>
          <w:tcPr>
            <w:tcW w:w="3117" w:type="dxa"/>
            <w:tcBorders>
              <w:top w:val="single" w:sz="4" w:space="0" w:color="000000"/>
              <w:left w:val="single" w:sz="4" w:space="0" w:color="000000"/>
              <w:bottom w:val="single" w:sz="4" w:space="0" w:color="000000"/>
              <w:right w:val="single" w:sz="4" w:space="0" w:color="000000"/>
            </w:tcBorders>
          </w:tcPr>
          <w:p w14:paraId="7B1BB3BB" w14:textId="664E9EE8" w:rsidR="0055334D" w:rsidRDefault="0055334D">
            <w:pPr>
              <w:spacing w:after="0" w:line="240" w:lineRule="auto"/>
            </w:pPr>
            <w:r>
              <w:t>(</w:t>
            </w:r>
            <w:proofErr w:type="gramStart"/>
            <w:r>
              <w:t>*)proposed</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70CB11DB" w14:textId="3B27D86C" w:rsidR="0055334D" w:rsidRDefault="0055334D" w:rsidP="00762F00">
            <w:pPr>
              <w:spacing w:after="0" w:line="240" w:lineRule="auto"/>
            </w:pPr>
            <w:r>
              <w:t xml:space="preserve">The identify of the Project Manager (described in Section </w:t>
            </w:r>
            <w:r>
              <w:fldChar w:fldCharType="begin"/>
            </w:r>
            <w:r>
              <w:instrText xml:space="preserve"> REF _Ref48057336 \r \h </w:instrText>
            </w:r>
            <w:r>
              <w:fldChar w:fldCharType="separate"/>
            </w:r>
            <w:r>
              <w:t>1.1.1.2</w:t>
            </w:r>
            <w:r>
              <w:fldChar w:fldCharType="end"/>
            </w:r>
            <w:r>
              <w:t xml:space="preserve">) is confirmed. </w:t>
            </w:r>
            <w:r w:rsidR="00A236DC">
              <w:t xml:space="preserve"> Often, the Project Manager is one of the Technical Project Leaders.</w:t>
            </w:r>
          </w:p>
        </w:tc>
      </w:tr>
      <w:tr w:rsidR="00AC4529" w14:paraId="0749B2FB" w14:textId="77777777">
        <w:tc>
          <w:tcPr>
            <w:tcW w:w="3116" w:type="dxa"/>
            <w:tcBorders>
              <w:top w:val="single" w:sz="4" w:space="0" w:color="000000"/>
              <w:left w:val="single" w:sz="4" w:space="0" w:color="000000"/>
              <w:bottom w:val="single" w:sz="4" w:space="0" w:color="000000"/>
              <w:right w:val="single" w:sz="4" w:space="0" w:color="000000"/>
            </w:tcBorders>
          </w:tcPr>
          <w:p w14:paraId="57CC819A" w14:textId="6B93C31D" w:rsidR="00AC4529" w:rsidRDefault="00445F15">
            <w:pPr>
              <w:spacing w:after="0" w:line="240" w:lineRule="auto"/>
            </w:pPr>
            <w:r>
              <w:t xml:space="preserve">Summary of requirements (e.g. from </w:t>
            </w:r>
            <w:r w:rsidR="005B2D37">
              <w:t xml:space="preserve">assessment of </w:t>
            </w:r>
            <w:r>
              <w:t xml:space="preserve">market </w:t>
            </w:r>
            <w:r w:rsidR="005B2D37">
              <w:t>requirements</w:t>
            </w:r>
            <w:r>
              <w:t>)</w:t>
            </w:r>
          </w:p>
        </w:tc>
        <w:tc>
          <w:tcPr>
            <w:tcW w:w="3117" w:type="dxa"/>
            <w:tcBorders>
              <w:top w:val="single" w:sz="4" w:space="0" w:color="000000"/>
              <w:left w:val="single" w:sz="4" w:space="0" w:color="000000"/>
              <w:bottom w:val="single" w:sz="4" w:space="0" w:color="000000"/>
              <w:right w:val="single" w:sz="4" w:space="0" w:color="000000"/>
            </w:tcBorders>
          </w:tcPr>
          <w:p w14:paraId="5B94D220"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774E0604" w14:textId="11363C9A" w:rsidR="00AC4529" w:rsidRDefault="00116908">
            <w:pPr>
              <w:spacing w:after="0" w:line="240" w:lineRule="auto"/>
            </w:pPr>
            <w:r>
              <w:t xml:space="preserve">Requirements </w:t>
            </w:r>
            <w:r w:rsidR="003A7A40">
              <w:t>assessment</w:t>
            </w:r>
            <w:r>
              <w:t xml:space="preserve"> is available </w:t>
            </w:r>
            <w:r w:rsidR="00536BEA">
              <w:t xml:space="preserve">with enough detail </w:t>
            </w:r>
            <w:r>
              <w:t>to provide a well-founded view of project</w:t>
            </w:r>
            <w:r w:rsidR="000D64D2">
              <w:t>.</w:t>
            </w:r>
          </w:p>
        </w:tc>
      </w:tr>
      <w:tr w:rsidR="00AC4529" w14:paraId="29C90537" w14:textId="77777777">
        <w:tc>
          <w:tcPr>
            <w:tcW w:w="3116" w:type="dxa"/>
            <w:tcBorders>
              <w:top w:val="single" w:sz="4" w:space="0" w:color="000000"/>
              <w:left w:val="single" w:sz="4" w:space="0" w:color="000000"/>
              <w:bottom w:val="single" w:sz="4" w:space="0" w:color="000000"/>
              <w:right w:val="single" w:sz="4" w:space="0" w:color="000000"/>
            </w:tcBorders>
          </w:tcPr>
          <w:p w14:paraId="3163ED79" w14:textId="68BFA9D3" w:rsidR="00AC4529" w:rsidRDefault="00445F15">
            <w:pPr>
              <w:spacing w:after="0" w:line="240" w:lineRule="auto"/>
            </w:pPr>
            <w:r>
              <w:t>Explanatio</w:t>
            </w:r>
            <w:r w:rsidR="00536BEA">
              <w:t>n</w:t>
            </w:r>
            <w:r>
              <w:t xml:space="preserve"> of why OpenHW should do this project</w:t>
            </w:r>
          </w:p>
        </w:tc>
        <w:tc>
          <w:tcPr>
            <w:tcW w:w="3117" w:type="dxa"/>
            <w:tcBorders>
              <w:top w:val="single" w:sz="4" w:space="0" w:color="000000"/>
              <w:left w:val="single" w:sz="4" w:space="0" w:color="000000"/>
              <w:bottom w:val="single" w:sz="4" w:space="0" w:color="000000"/>
              <w:right w:val="single" w:sz="4" w:space="0" w:color="000000"/>
            </w:tcBorders>
          </w:tcPr>
          <w:p w14:paraId="619A0DD3" w14:textId="77777777" w:rsidR="00AC4529" w:rsidRDefault="00445F15">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6E1153CE" w14:textId="69E7B5FA" w:rsidR="00AC4529" w:rsidRDefault="00536BEA">
            <w:pPr>
              <w:spacing w:after="0" w:line="240" w:lineRule="auto"/>
            </w:pPr>
            <w:r>
              <w:t>E</w:t>
            </w:r>
            <w:r w:rsidR="00116908">
              <w:t xml:space="preserve">xplanation of </w:t>
            </w:r>
            <w:r>
              <w:t>fit between the project and OpenHW community goals</w:t>
            </w:r>
            <w:r w:rsidR="0055334D">
              <w:t xml:space="preserve">, and why OpenHW is well placed to do take on the project. </w:t>
            </w:r>
          </w:p>
        </w:tc>
      </w:tr>
      <w:tr w:rsidR="0055334D" w14:paraId="0975C45E" w14:textId="77777777">
        <w:tc>
          <w:tcPr>
            <w:tcW w:w="3116" w:type="dxa"/>
            <w:tcBorders>
              <w:top w:val="single" w:sz="4" w:space="0" w:color="000000"/>
              <w:left w:val="single" w:sz="4" w:space="0" w:color="000000"/>
              <w:bottom w:val="single" w:sz="4" w:space="0" w:color="000000"/>
              <w:right w:val="single" w:sz="4" w:space="0" w:color="000000"/>
            </w:tcBorders>
          </w:tcPr>
          <w:p w14:paraId="529B18FF" w14:textId="6672FEA4" w:rsidR="0055334D" w:rsidRDefault="0055334D" w:rsidP="0055334D">
            <w:pPr>
              <w:spacing w:after="0" w:line="240" w:lineRule="auto"/>
            </w:pPr>
            <w:r>
              <w:t>Industry landscape: description of competing, alternative, or related efforts in the industry</w:t>
            </w:r>
          </w:p>
        </w:tc>
        <w:tc>
          <w:tcPr>
            <w:tcW w:w="3117" w:type="dxa"/>
            <w:tcBorders>
              <w:top w:val="single" w:sz="4" w:space="0" w:color="000000"/>
              <w:left w:val="single" w:sz="4" w:space="0" w:color="000000"/>
              <w:bottom w:val="single" w:sz="4" w:space="0" w:color="000000"/>
              <w:right w:val="single" w:sz="4" w:space="0" w:color="000000"/>
            </w:tcBorders>
          </w:tcPr>
          <w:p w14:paraId="231AC076" w14:textId="649FD3C9" w:rsidR="0055334D" w:rsidRDefault="0055334D" w:rsidP="0055334D">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54562FD4" w14:textId="628CA9AC" w:rsidR="0055334D" w:rsidRDefault="0055334D" w:rsidP="0055334D">
            <w:pPr>
              <w:spacing w:after="0" w:line="240" w:lineRule="auto"/>
            </w:pPr>
            <w:r>
              <w:t>Industry landscape documented sufficiently to provide explanation of the role that OpenHW project will play in technology development and adoption by taking on this project.</w:t>
            </w:r>
          </w:p>
        </w:tc>
      </w:tr>
      <w:tr w:rsidR="0055334D" w14:paraId="0C3701CE" w14:textId="77777777">
        <w:tc>
          <w:tcPr>
            <w:tcW w:w="3116" w:type="dxa"/>
            <w:tcBorders>
              <w:top w:val="single" w:sz="4" w:space="0" w:color="000000"/>
              <w:left w:val="single" w:sz="4" w:space="0" w:color="000000"/>
              <w:bottom w:val="single" w:sz="4" w:space="0" w:color="000000"/>
              <w:right w:val="single" w:sz="4" w:space="0" w:color="000000"/>
            </w:tcBorders>
          </w:tcPr>
          <w:p w14:paraId="1FD9E0BB" w14:textId="77777777" w:rsidR="0055334D" w:rsidRDefault="0055334D" w:rsidP="0055334D">
            <w:pPr>
              <w:spacing w:after="0" w:line="240" w:lineRule="auto"/>
            </w:pPr>
            <w:r>
              <w:t>List of project outputs</w:t>
            </w:r>
          </w:p>
        </w:tc>
        <w:tc>
          <w:tcPr>
            <w:tcW w:w="3117" w:type="dxa"/>
            <w:tcBorders>
              <w:top w:val="single" w:sz="4" w:space="0" w:color="000000"/>
              <w:left w:val="single" w:sz="4" w:space="0" w:color="000000"/>
              <w:bottom w:val="single" w:sz="4" w:space="0" w:color="000000"/>
              <w:right w:val="single" w:sz="4" w:space="0" w:color="000000"/>
            </w:tcBorders>
          </w:tcPr>
          <w:p w14:paraId="048F1FEF" w14:textId="77777777" w:rsidR="0055334D" w:rsidRDefault="0055334D" w:rsidP="0055334D">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01C8B792" w14:textId="793D2955" w:rsidR="0055334D" w:rsidRDefault="0055334D" w:rsidP="0055334D">
            <w:pPr>
              <w:spacing w:after="0" w:line="240" w:lineRule="auto"/>
            </w:pPr>
            <w:r>
              <w:t>All project outputs identified</w:t>
            </w:r>
          </w:p>
        </w:tc>
      </w:tr>
      <w:tr w:rsidR="0055334D" w14:paraId="46B4AC28" w14:textId="77777777">
        <w:tc>
          <w:tcPr>
            <w:tcW w:w="3116" w:type="dxa"/>
            <w:tcBorders>
              <w:top w:val="single" w:sz="4" w:space="0" w:color="000000"/>
              <w:left w:val="single" w:sz="4" w:space="0" w:color="000000"/>
              <w:bottom w:val="single" w:sz="4" w:space="0" w:color="000000"/>
              <w:right w:val="single" w:sz="4" w:space="0" w:color="000000"/>
            </w:tcBorders>
          </w:tcPr>
          <w:p w14:paraId="354D044B" w14:textId="77777777" w:rsidR="0055334D" w:rsidRDefault="0055334D" w:rsidP="0055334D">
            <w:pPr>
              <w:spacing w:after="0" w:line="240" w:lineRule="auto"/>
            </w:pPr>
            <w:r>
              <w:lastRenderedPageBreak/>
              <w:t>TGs Impacted/Resource requirements</w:t>
            </w:r>
          </w:p>
        </w:tc>
        <w:tc>
          <w:tcPr>
            <w:tcW w:w="3117" w:type="dxa"/>
            <w:tcBorders>
              <w:top w:val="single" w:sz="4" w:space="0" w:color="000000"/>
              <w:left w:val="single" w:sz="4" w:space="0" w:color="000000"/>
              <w:bottom w:val="single" w:sz="4" w:space="0" w:color="000000"/>
              <w:right w:val="single" w:sz="4" w:space="0" w:color="000000"/>
            </w:tcBorders>
          </w:tcPr>
          <w:p w14:paraId="66AA9484" w14:textId="3A67A933" w:rsidR="0055334D" w:rsidRDefault="0055334D" w:rsidP="0055334D">
            <w:pPr>
              <w:spacing w:after="0" w:line="240" w:lineRule="auto"/>
            </w:pPr>
            <w:r>
              <w:t>(</w:t>
            </w:r>
            <w:proofErr w:type="gramStart"/>
            <w:r>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39107065" w14:textId="35D2E52A" w:rsidR="0055334D" w:rsidRDefault="0055334D" w:rsidP="0055334D">
            <w:pPr>
              <w:spacing w:after="0" w:line="240" w:lineRule="auto"/>
            </w:pPr>
            <w:r>
              <w:t xml:space="preserve">List of TG that will be involved in the technical work with approximate resource requirement per TG, aligning with preliminary resource estimates </w:t>
            </w:r>
          </w:p>
        </w:tc>
      </w:tr>
      <w:tr w:rsidR="0055334D" w14:paraId="7F1BACF5" w14:textId="77777777">
        <w:tc>
          <w:tcPr>
            <w:tcW w:w="3116" w:type="dxa"/>
            <w:tcBorders>
              <w:top w:val="single" w:sz="4" w:space="0" w:color="000000"/>
              <w:left w:val="single" w:sz="4" w:space="0" w:color="000000"/>
              <w:bottom w:val="single" w:sz="4" w:space="0" w:color="000000"/>
              <w:right w:val="single" w:sz="4" w:space="0" w:color="000000"/>
            </w:tcBorders>
          </w:tcPr>
          <w:p w14:paraId="1C3D4FBA" w14:textId="1A01650F" w:rsidR="0055334D" w:rsidRDefault="0055334D" w:rsidP="0055334D">
            <w:pPr>
              <w:spacing w:after="0" w:line="240" w:lineRule="auto"/>
            </w:pPr>
            <w:r>
              <w:t>OpenHW engineering staff resource plan: requirement and availability</w:t>
            </w:r>
          </w:p>
        </w:tc>
        <w:tc>
          <w:tcPr>
            <w:tcW w:w="3117" w:type="dxa"/>
            <w:tcBorders>
              <w:top w:val="single" w:sz="4" w:space="0" w:color="000000"/>
              <w:left w:val="single" w:sz="4" w:space="0" w:color="000000"/>
              <w:bottom w:val="single" w:sz="4" w:space="0" w:color="000000"/>
              <w:right w:val="single" w:sz="4" w:space="0" w:color="000000"/>
            </w:tcBorders>
          </w:tcPr>
          <w:p w14:paraId="77285A33" w14:textId="428EA161" w:rsidR="0055334D" w:rsidRDefault="0055334D" w:rsidP="0055334D">
            <w:pPr>
              <w:spacing w:after="0" w:line="240" w:lineRule="auto"/>
            </w:pPr>
            <w:r>
              <w:t>(</w:t>
            </w:r>
            <w:proofErr w:type="gramStart"/>
            <w:r>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6219493E" w14:textId="74D1D12A" w:rsidR="0055334D" w:rsidRDefault="0055334D" w:rsidP="0055334D">
            <w:pPr>
              <w:spacing w:after="0" w:line="240" w:lineRule="auto"/>
            </w:pPr>
            <w:r>
              <w:t>OpenHW engineering resource estimated requirements, with availability identified and agreed by OpenHW CEO.</w:t>
            </w:r>
          </w:p>
        </w:tc>
      </w:tr>
      <w:tr w:rsidR="0055334D" w14:paraId="08A69DF8" w14:textId="77777777">
        <w:tc>
          <w:tcPr>
            <w:tcW w:w="3116" w:type="dxa"/>
            <w:tcBorders>
              <w:top w:val="single" w:sz="4" w:space="0" w:color="000000"/>
              <w:left w:val="single" w:sz="4" w:space="0" w:color="000000"/>
              <w:bottom w:val="single" w:sz="4" w:space="0" w:color="000000"/>
              <w:right w:val="single" w:sz="4" w:space="0" w:color="000000"/>
            </w:tcBorders>
          </w:tcPr>
          <w:p w14:paraId="153A71BB" w14:textId="63B7B7B2" w:rsidR="0055334D" w:rsidRDefault="0055334D" w:rsidP="0055334D">
            <w:pPr>
              <w:spacing w:after="0" w:line="240" w:lineRule="auto"/>
            </w:pPr>
            <w:r>
              <w:t>Engineering resource supplied by members - requirement and availability</w:t>
            </w:r>
          </w:p>
        </w:tc>
        <w:tc>
          <w:tcPr>
            <w:tcW w:w="3117" w:type="dxa"/>
            <w:tcBorders>
              <w:top w:val="single" w:sz="4" w:space="0" w:color="000000"/>
              <w:left w:val="single" w:sz="4" w:space="0" w:color="000000"/>
              <w:bottom w:val="single" w:sz="4" w:space="0" w:color="000000"/>
              <w:right w:val="single" w:sz="4" w:space="0" w:color="000000"/>
            </w:tcBorders>
          </w:tcPr>
          <w:p w14:paraId="7E29C402" w14:textId="30522AAD" w:rsidR="0055334D" w:rsidRDefault="0055334D" w:rsidP="0055334D">
            <w:pPr>
              <w:spacing w:after="0" w:line="240" w:lineRule="auto"/>
            </w:pPr>
            <w:r>
              <w:t>(</w:t>
            </w:r>
            <w:proofErr w:type="gramStart"/>
            <w:r>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23517FF5" w14:textId="5B3BF069" w:rsidR="0055334D" w:rsidRDefault="0055334D" w:rsidP="0055334D">
            <w:pPr>
              <w:spacing w:after="0" w:line="240" w:lineRule="auto"/>
            </w:pPr>
            <w:r>
              <w:t xml:space="preserve">Member engineering resource estimated requirements, with availability identified and agreed by identified members. </w:t>
            </w:r>
          </w:p>
        </w:tc>
      </w:tr>
      <w:tr w:rsidR="0055334D" w14:paraId="33E3341E" w14:textId="77777777">
        <w:tc>
          <w:tcPr>
            <w:tcW w:w="3116" w:type="dxa"/>
            <w:tcBorders>
              <w:top w:val="single" w:sz="4" w:space="0" w:color="000000"/>
              <w:left w:val="single" w:sz="4" w:space="0" w:color="000000"/>
              <w:bottom w:val="single" w:sz="4" w:space="0" w:color="000000"/>
              <w:right w:val="single" w:sz="4" w:space="0" w:color="000000"/>
            </w:tcBorders>
          </w:tcPr>
          <w:p w14:paraId="63C7203F" w14:textId="62D0B93C" w:rsidR="0055334D" w:rsidRDefault="0055334D" w:rsidP="0055334D">
            <w:pPr>
              <w:spacing w:after="0" w:line="240" w:lineRule="auto"/>
            </w:pPr>
            <w:r>
              <w:t>OpenHW marketing resource - requirement and availability</w:t>
            </w:r>
          </w:p>
        </w:tc>
        <w:tc>
          <w:tcPr>
            <w:tcW w:w="3117" w:type="dxa"/>
            <w:tcBorders>
              <w:top w:val="single" w:sz="4" w:space="0" w:color="000000"/>
              <w:left w:val="single" w:sz="4" w:space="0" w:color="000000"/>
              <w:bottom w:val="single" w:sz="4" w:space="0" w:color="000000"/>
              <w:right w:val="single" w:sz="4" w:space="0" w:color="000000"/>
            </w:tcBorders>
          </w:tcPr>
          <w:p w14:paraId="692D0ACB" w14:textId="2582C383" w:rsidR="0055334D" w:rsidRDefault="0055334D" w:rsidP="0055334D">
            <w:pPr>
              <w:spacing w:after="0" w:line="240" w:lineRule="auto"/>
            </w:pPr>
            <w:r>
              <w:t>(</w:t>
            </w:r>
            <w:proofErr w:type="gramStart"/>
            <w:r>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0003FBE5" w14:textId="419D6557" w:rsidR="0055334D" w:rsidRDefault="0055334D" w:rsidP="0055334D">
            <w:pPr>
              <w:spacing w:after="0" w:line="240" w:lineRule="auto"/>
            </w:pPr>
            <w:r>
              <w:t>(</w:t>
            </w:r>
            <w:proofErr w:type="gramStart"/>
            <w:r>
              <w:t>*)OpenHW</w:t>
            </w:r>
            <w:proofErr w:type="gramEnd"/>
            <w:r>
              <w:t xml:space="preserve"> marketing resource estimated requirements and availability identified and agreed by OpenHW CEO.</w:t>
            </w:r>
          </w:p>
        </w:tc>
      </w:tr>
      <w:tr w:rsidR="0055334D" w14:paraId="4DA1A5A9" w14:textId="77777777">
        <w:tc>
          <w:tcPr>
            <w:tcW w:w="3116" w:type="dxa"/>
            <w:tcBorders>
              <w:top w:val="single" w:sz="4" w:space="0" w:color="000000"/>
              <w:left w:val="single" w:sz="4" w:space="0" w:color="000000"/>
              <w:bottom w:val="single" w:sz="4" w:space="0" w:color="000000"/>
              <w:right w:val="single" w:sz="4" w:space="0" w:color="000000"/>
            </w:tcBorders>
          </w:tcPr>
          <w:p w14:paraId="4EA62ABB" w14:textId="4BBB7A4E" w:rsidR="0055334D" w:rsidRDefault="0055334D" w:rsidP="0055334D">
            <w:pPr>
              <w:spacing w:after="0" w:line="240" w:lineRule="auto"/>
            </w:pPr>
            <w:r>
              <w:t>Marketing resource supplied by members - requirement and availability</w:t>
            </w:r>
          </w:p>
        </w:tc>
        <w:tc>
          <w:tcPr>
            <w:tcW w:w="3117" w:type="dxa"/>
            <w:tcBorders>
              <w:top w:val="single" w:sz="4" w:space="0" w:color="000000"/>
              <w:left w:val="single" w:sz="4" w:space="0" w:color="000000"/>
              <w:bottom w:val="single" w:sz="4" w:space="0" w:color="000000"/>
              <w:right w:val="single" w:sz="4" w:space="0" w:color="000000"/>
            </w:tcBorders>
          </w:tcPr>
          <w:p w14:paraId="57C238D9" w14:textId="4E45A2D5" w:rsidR="0055334D" w:rsidRDefault="0055334D" w:rsidP="0055334D">
            <w:pPr>
              <w:spacing w:after="0" w:line="240" w:lineRule="auto"/>
            </w:pPr>
            <w:r>
              <w:t>(</w:t>
            </w:r>
            <w:proofErr w:type="gramStart"/>
            <w:r>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510BD2C5" w14:textId="58EBAF63" w:rsidR="0055334D" w:rsidRDefault="0055334D" w:rsidP="0055334D">
            <w:pPr>
              <w:spacing w:after="0" w:line="240" w:lineRule="auto"/>
            </w:pPr>
            <w:r>
              <w:t>(</w:t>
            </w:r>
            <w:proofErr w:type="gramStart"/>
            <w:r>
              <w:t>*)Member</w:t>
            </w:r>
            <w:proofErr w:type="gramEnd"/>
            <w:r>
              <w:t xml:space="preserve"> marketing resource estimated requirements, with availability identified and agreed by identified members. </w:t>
            </w:r>
          </w:p>
        </w:tc>
      </w:tr>
      <w:tr w:rsidR="0055334D" w14:paraId="5AFFA761" w14:textId="77777777">
        <w:tc>
          <w:tcPr>
            <w:tcW w:w="3116" w:type="dxa"/>
            <w:tcBorders>
              <w:top w:val="single" w:sz="4" w:space="0" w:color="000000"/>
              <w:left w:val="single" w:sz="4" w:space="0" w:color="000000"/>
              <w:bottom w:val="single" w:sz="4" w:space="0" w:color="000000"/>
              <w:right w:val="single" w:sz="4" w:space="0" w:color="000000"/>
            </w:tcBorders>
          </w:tcPr>
          <w:p w14:paraId="2E533805" w14:textId="225C1216" w:rsidR="0055334D" w:rsidRDefault="0055334D" w:rsidP="0055334D">
            <w:pPr>
              <w:spacing w:after="0" w:line="240" w:lineRule="auto"/>
            </w:pPr>
            <w:r>
              <w:t xml:space="preserve">Funding supplied by OpenHW - requirement and availability </w:t>
            </w:r>
          </w:p>
        </w:tc>
        <w:tc>
          <w:tcPr>
            <w:tcW w:w="3117" w:type="dxa"/>
            <w:tcBorders>
              <w:top w:val="single" w:sz="4" w:space="0" w:color="000000"/>
              <w:left w:val="single" w:sz="4" w:space="0" w:color="000000"/>
              <w:bottom w:val="single" w:sz="4" w:space="0" w:color="000000"/>
              <w:right w:val="single" w:sz="4" w:space="0" w:color="000000"/>
            </w:tcBorders>
          </w:tcPr>
          <w:p w14:paraId="4998E64E" w14:textId="64B458C2" w:rsidR="0055334D" w:rsidRDefault="0055334D" w:rsidP="0055334D">
            <w:pPr>
              <w:spacing w:after="0" w:line="240" w:lineRule="auto"/>
            </w:pPr>
            <w:r>
              <w:t>(</w:t>
            </w:r>
            <w:proofErr w:type="gramStart"/>
            <w:r>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09C80F4D" w14:textId="75BDE49D" w:rsidR="0055334D" w:rsidRDefault="0055334D" w:rsidP="0055334D">
            <w:pPr>
              <w:spacing w:after="0" w:line="240" w:lineRule="auto"/>
            </w:pPr>
            <w:r>
              <w:t>Any specific required funding from OpenHW identified and approved by OpenHW CEO</w:t>
            </w:r>
          </w:p>
        </w:tc>
      </w:tr>
      <w:tr w:rsidR="0055334D" w14:paraId="38EBD5F0" w14:textId="77777777">
        <w:tc>
          <w:tcPr>
            <w:tcW w:w="3116" w:type="dxa"/>
            <w:tcBorders>
              <w:top w:val="single" w:sz="4" w:space="0" w:color="000000"/>
              <w:left w:val="single" w:sz="4" w:space="0" w:color="000000"/>
              <w:bottom w:val="single" w:sz="4" w:space="0" w:color="000000"/>
              <w:right w:val="single" w:sz="4" w:space="0" w:color="000000"/>
            </w:tcBorders>
          </w:tcPr>
          <w:p w14:paraId="1CC52D1A" w14:textId="34B42411" w:rsidR="0055334D" w:rsidRDefault="0055334D" w:rsidP="0055334D">
            <w:pPr>
              <w:spacing w:after="0" w:line="240" w:lineRule="auto"/>
            </w:pPr>
            <w:r>
              <w:t>Funding supplied by members - requirement and availability</w:t>
            </w:r>
          </w:p>
        </w:tc>
        <w:tc>
          <w:tcPr>
            <w:tcW w:w="3117" w:type="dxa"/>
            <w:tcBorders>
              <w:top w:val="single" w:sz="4" w:space="0" w:color="000000"/>
              <w:left w:val="single" w:sz="4" w:space="0" w:color="000000"/>
              <w:bottom w:val="single" w:sz="4" w:space="0" w:color="000000"/>
              <w:right w:val="single" w:sz="4" w:space="0" w:color="000000"/>
            </w:tcBorders>
          </w:tcPr>
          <w:p w14:paraId="535FF165" w14:textId="10F84895" w:rsidR="0055334D" w:rsidRDefault="0055334D" w:rsidP="0055334D">
            <w:pPr>
              <w:spacing w:after="0" w:line="240" w:lineRule="auto"/>
            </w:pPr>
            <w:r>
              <w:t>(</w:t>
            </w:r>
            <w:proofErr w:type="gramStart"/>
            <w:r>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22BC9D50" w14:textId="20054530" w:rsidR="0055334D" w:rsidRDefault="0055334D" w:rsidP="0055334D">
            <w:pPr>
              <w:spacing w:after="0" w:line="240" w:lineRule="auto"/>
            </w:pPr>
            <w:r>
              <w:t>Any specific required funding from members identified and agreed by identified members</w:t>
            </w:r>
          </w:p>
        </w:tc>
      </w:tr>
      <w:tr w:rsidR="0055334D" w14:paraId="580F503A" w14:textId="77777777">
        <w:tc>
          <w:tcPr>
            <w:tcW w:w="3116" w:type="dxa"/>
            <w:tcBorders>
              <w:top w:val="single" w:sz="4" w:space="0" w:color="000000"/>
              <w:left w:val="single" w:sz="4" w:space="0" w:color="000000"/>
              <w:bottom w:val="single" w:sz="4" w:space="0" w:color="000000"/>
              <w:right w:val="single" w:sz="4" w:space="0" w:color="000000"/>
            </w:tcBorders>
          </w:tcPr>
          <w:p w14:paraId="2A55A45C" w14:textId="77777777" w:rsidR="0055334D" w:rsidRDefault="0055334D" w:rsidP="0055334D">
            <w:pPr>
              <w:spacing w:after="0" w:line="240" w:lineRule="auto"/>
            </w:pPr>
            <w:r>
              <w:t>External dependencies</w:t>
            </w:r>
          </w:p>
        </w:tc>
        <w:tc>
          <w:tcPr>
            <w:tcW w:w="3117" w:type="dxa"/>
            <w:tcBorders>
              <w:top w:val="single" w:sz="4" w:space="0" w:color="000000"/>
              <w:left w:val="single" w:sz="4" w:space="0" w:color="000000"/>
              <w:bottom w:val="single" w:sz="4" w:space="0" w:color="000000"/>
              <w:right w:val="single" w:sz="4" w:space="0" w:color="000000"/>
            </w:tcBorders>
          </w:tcPr>
          <w:p w14:paraId="328F3145" w14:textId="053BF9BD" w:rsidR="0055334D" w:rsidRDefault="00301742" w:rsidP="0055334D">
            <w:pPr>
              <w:spacing w:after="0" w:line="240" w:lineRule="auto"/>
            </w:pPr>
            <w:r>
              <w:t>(</w:t>
            </w:r>
            <w:proofErr w:type="gramStart"/>
            <w:r>
              <w:t>*)</w:t>
            </w:r>
            <w:r w:rsidR="0055334D">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3A61E15C" w14:textId="68E87D15" w:rsidR="0055334D" w:rsidRDefault="0055334D" w:rsidP="0055334D">
            <w:pPr>
              <w:spacing w:after="0" w:line="240" w:lineRule="auto"/>
            </w:pPr>
            <w:r>
              <w:t xml:space="preserve">Major assumptions regarding required external to OpenHW input, knowledge, tools, cooperation, review, etc. </w:t>
            </w:r>
          </w:p>
        </w:tc>
      </w:tr>
      <w:tr w:rsidR="0055334D" w14:paraId="1C08D16F" w14:textId="77777777">
        <w:tc>
          <w:tcPr>
            <w:tcW w:w="3116" w:type="dxa"/>
            <w:tcBorders>
              <w:top w:val="single" w:sz="4" w:space="0" w:color="000000"/>
              <w:left w:val="single" w:sz="4" w:space="0" w:color="000000"/>
              <w:bottom w:val="single" w:sz="4" w:space="0" w:color="000000"/>
              <w:right w:val="single" w:sz="4" w:space="0" w:color="000000"/>
            </w:tcBorders>
          </w:tcPr>
          <w:p w14:paraId="5E8597B0" w14:textId="77777777" w:rsidR="0055334D" w:rsidRDefault="0055334D" w:rsidP="0055334D">
            <w:pPr>
              <w:spacing w:after="0" w:line="240" w:lineRule="auto"/>
            </w:pPr>
            <w:r>
              <w:t>Architecture diagram</w:t>
            </w:r>
          </w:p>
        </w:tc>
        <w:tc>
          <w:tcPr>
            <w:tcW w:w="3117" w:type="dxa"/>
            <w:tcBorders>
              <w:top w:val="single" w:sz="4" w:space="0" w:color="000000"/>
              <w:left w:val="single" w:sz="4" w:space="0" w:color="000000"/>
              <w:bottom w:val="single" w:sz="4" w:space="0" w:color="000000"/>
              <w:right w:val="single" w:sz="4" w:space="0" w:color="000000"/>
            </w:tcBorders>
          </w:tcPr>
          <w:p w14:paraId="461913E1" w14:textId="3A137C06" w:rsidR="0055334D" w:rsidRDefault="00301742" w:rsidP="0055334D">
            <w:pPr>
              <w:spacing w:after="0" w:line="240" w:lineRule="auto"/>
            </w:pPr>
            <w:r>
              <w:t>(</w:t>
            </w:r>
            <w:proofErr w:type="gramStart"/>
            <w:r>
              <w:t>*)</w:t>
            </w:r>
            <w:r w:rsidR="0055334D">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3D79FEBE" w14:textId="1889D384" w:rsidR="0055334D" w:rsidRDefault="00301742" w:rsidP="0055334D">
            <w:pPr>
              <w:spacing w:after="0" w:line="240" w:lineRule="auto"/>
              <w:rPr>
                <w:i/>
              </w:rPr>
            </w:pPr>
            <w:r>
              <w:t>(</w:t>
            </w:r>
            <w:proofErr w:type="gramStart"/>
            <w:r>
              <w:t>*)</w:t>
            </w:r>
            <w:r w:rsidR="0055334D">
              <w:t>A</w:t>
            </w:r>
            <w:proofErr w:type="gramEnd"/>
            <w:r w:rsidR="0055334D">
              <w:t xml:space="preserve"> diagram is available to show the technical architecture of the major components of the project.</w:t>
            </w:r>
            <w:r>
              <w:t xml:space="preserve"> The diagram may be deferred by decision of the TWG.</w:t>
            </w:r>
          </w:p>
          <w:p w14:paraId="4B1C6984" w14:textId="0B73D8A6" w:rsidR="0055334D" w:rsidRDefault="0055334D" w:rsidP="0055334D">
            <w:pPr>
              <w:spacing w:after="0" w:line="240" w:lineRule="auto"/>
            </w:pPr>
          </w:p>
        </w:tc>
      </w:tr>
      <w:tr w:rsidR="0055334D" w14:paraId="7F91BDD2" w14:textId="77777777">
        <w:tc>
          <w:tcPr>
            <w:tcW w:w="3116" w:type="dxa"/>
            <w:tcBorders>
              <w:top w:val="single" w:sz="4" w:space="0" w:color="000000"/>
              <w:left w:val="single" w:sz="4" w:space="0" w:color="000000"/>
              <w:bottom w:val="single" w:sz="4" w:space="0" w:color="000000"/>
              <w:right w:val="single" w:sz="4" w:space="0" w:color="000000"/>
            </w:tcBorders>
          </w:tcPr>
          <w:p w14:paraId="1957590E" w14:textId="77777777" w:rsidR="0055334D" w:rsidRDefault="0055334D" w:rsidP="0055334D">
            <w:pPr>
              <w:spacing w:after="0" w:line="240" w:lineRule="auto"/>
            </w:pPr>
            <w:r>
              <w:t>Who would make use of OpenHW output</w:t>
            </w:r>
          </w:p>
        </w:tc>
        <w:tc>
          <w:tcPr>
            <w:tcW w:w="3117" w:type="dxa"/>
            <w:tcBorders>
              <w:top w:val="single" w:sz="4" w:space="0" w:color="000000"/>
              <w:left w:val="single" w:sz="4" w:space="0" w:color="000000"/>
              <w:bottom w:val="single" w:sz="4" w:space="0" w:color="000000"/>
              <w:right w:val="single" w:sz="4" w:space="0" w:color="000000"/>
            </w:tcBorders>
          </w:tcPr>
          <w:p w14:paraId="47003DBC" w14:textId="77777777" w:rsidR="0055334D" w:rsidRDefault="0055334D" w:rsidP="0055334D">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6F4D325B" w14:textId="764B11FF" w:rsidR="0055334D" w:rsidRDefault="0055334D" w:rsidP="0055334D">
            <w:pPr>
              <w:spacing w:after="0" w:line="240" w:lineRule="auto"/>
            </w:pPr>
            <w:r>
              <w:t xml:space="preserve">A description of the typical users of the project output, such as SoC developers, software developers, end users, etc. The description should explain who the primary customers are driving the project requirements. </w:t>
            </w:r>
          </w:p>
        </w:tc>
      </w:tr>
      <w:tr w:rsidR="0055334D" w14:paraId="1DF8437B" w14:textId="77777777">
        <w:tc>
          <w:tcPr>
            <w:tcW w:w="3116" w:type="dxa"/>
            <w:tcBorders>
              <w:top w:val="single" w:sz="4" w:space="0" w:color="000000"/>
              <w:left w:val="single" w:sz="4" w:space="0" w:color="000000"/>
              <w:bottom w:val="single" w:sz="4" w:space="0" w:color="000000"/>
              <w:right w:val="single" w:sz="4" w:space="0" w:color="000000"/>
            </w:tcBorders>
          </w:tcPr>
          <w:p w14:paraId="152C2FBB" w14:textId="77777777" w:rsidR="0055334D" w:rsidRDefault="0055334D" w:rsidP="0055334D">
            <w:pPr>
              <w:spacing w:after="0" w:line="240" w:lineRule="auto"/>
            </w:pPr>
            <w:r>
              <w:lastRenderedPageBreak/>
              <w:t>Project license model</w:t>
            </w:r>
          </w:p>
        </w:tc>
        <w:tc>
          <w:tcPr>
            <w:tcW w:w="3117" w:type="dxa"/>
            <w:tcBorders>
              <w:top w:val="single" w:sz="4" w:space="0" w:color="000000"/>
              <w:left w:val="single" w:sz="4" w:space="0" w:color="000000"/>
              <w:bottom w:val="single" w:sz="4" w:space="0" w:color="000000"/>
              <w:right w:val="single" w:sz="4" w:space="0" w:color="000000"/>
            </w:tcBorders>
          </w:tcPr>
          <w:p w14:paraId="5B2FD7F2" w14:textId="77777777" w:rsidR="0055334D" w:rsidRDefault="0055334D" w:rsidP="0055334D">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26A64C0F" w14:textId="38FE5E98" w:rsidR="0055334D" w:rsidRDefault="0055334D" w:rsidP="0055334D">
            <w:pPr>
              <w:spacing w:after="0" w:line="240" w:lineRule="auto"/>
              <w:rPr>
                <w:i/>
              </w:rPr>
            </w:pPr>
            <w:r>
              <w:t xml:space="preserve">Description of the licenses under which the project will be released and under which contributions will be made. Compliance of the project license model with terms of the OpenHW Membership Agreement will be verified. </w:t>
            </w:r>
          </w:p>
          <w:p w14:paraId="557C55E6" w14:textId="1FFFB2D7" w:rsidR="0055334D" w:rsidRPr="00E53C70" w:rsidRDefault="0055334D" w:rsidP="0055334D">
            <w:pPr>
              <w:spacing w:after="0" w:line="240" w:lineRule="auto"/>
              <w:rPr>
                <w:i/>
              </w:rPr>
            </w:pPr>
          </w:p>
        </w:tc>
      </w:tr>
      <w:tr w:rsidR="00301742" w14:paraId="0C7A4547" w14:textId="77777777" w:rsidTr="0051780C">
        <w:tc>
          <w:tcPr>
            <w:tcW w:w="3116" w:type="dxa"/>
            <w:tcBorders>
              <w:top w:val="single" w:sz="4" w:space="0" w:color="000000"/>
              <w:left w:val="single" w:sz="4" w:space="0" w:color="000000"/>
              <w:bottom w:val="single" w:sz="4" w:space="0" w:color="000000"/>
              <w:right w:val="single" w:sz="4" w:space="0" w:color="000000"/>
            </w:tcBorders>
          </w:tcPr>
          <w:p w14:paraId="08C75F4A" w14:textId="77777777" w:rsidR="00301742" w:rsidRDefault="00301742" w:rsidP="0051780C">
            <w:pPr>
              <w:spacing w:after="0" w:line="240" w:lineRule="auto"/>
            </w:pPr>
            <w:r>
              <w:t>Description of initial code contribution, if required</w:t>
            </w:r>
          </w:p>
        </w:tc>
        <w:tc>
          <w:tcPr>
            <w:tcW w:w="3117" w:type="dxa"/>
            <w:tcBorders>
              <w:top w:val="single" w:sz="4" w:space="0" w:color="000000"/>
              <w:left w:val="single" w:sz="4" w:space="0" w:color="000000"/>
              <w:bottom w:val="single" w:sz="4" w:space="0" w:color="000000"/>
              <w:right w:val="single" w:sz="4" w:space="0" w:color="000000"/>
            </w:tcBorders>
          </w:tcPr>
          <w:p w14:paraId="639F4198" w14:textId="77777777" w:rsidR="00301742" w:rsidRDefault="00301742" w:rsidP="0051780C">
            <w:pPr>
              <w:spacing w:after="0" w:line="240" w:lineRule="auto"/>
            </w:pPr>
            <w:r>
              <w:t>preliminary</w:t>
            </w:r>
          </w:p>
        </w:tc>
        <w:tc>
          <w:tcPr>
            <w:tcW w:w="3117" w:type="dxa"/>
            <w:tcBorders>
              <w:top w:val="single" w:sz="4" w:space="0" w:color="000000"/>
              <w:left w:val="single" w:sz="4" w:space="0" w:color="000000"/>
              <w:bottom w:val="single" w:sz="4" w:space="0" w:color="000000"/>
              <w:right w:val="single" w:sz="4" w:space="0" w:color="000000"/>
            </w:tcBorders>
          </w:tcPr>
          <w:p w14:paraId="6FA44865" w14:textId="77777777" w:rsidR="00301742" w:rsidRDefault="00301742" w:rsidP="0051780C">
            <w:pPr>
              <w:spacing w:after="0" w:line="240" w:lineRule="auto"/>
            </w:pPr>
            <w:r>
              <w:t xml:space="preserve">A description of the provenance, ownership and content of the initial code contribution, and the license under which it will be contributed. </w:t>
            </w:r>
          </w:p>
        </w:tc>
      </w:tr>
      <w:tr w:rsidR="0055334D" w14:paraId="529BE649" w14:textId="77777777">
        <w:tc>
          <w:tcPr>
            <w:tcW w:w="3116" w:type="dxa"/>
            <w:tcBorders>
              <w:top w:val="single" w:sz="4" w:space="0" w:color="000000"/>
              <w:left w:val="single" w:sz="4" w:space="0" w:color="000000"/>
              <w:bottom w:val="single" w:sz="4" w:space="0" w:color="000000"/>
              <w:right w:val="single" w:sz="4" w:space="0" w:color="000000"/>
            </w:tcBorders>
          </w:tcPr>
          <w:p w14:paraId="584180E0" w14:textId="77777777" w:rsidR="0055334D" w:rsidRDefault="0055334D" w:rsidP="0055334D">
            <w:pPr>
              <w:spacing w:after="0" w:line="240" w:lineRule="auto"/>
            </w:pPr>
            <w:r>
              <w:t>Project distribution model</w:t>
            </w:r>
          </w:p>
        </w:tc>
        <w:tc>
          <w:tcPr>
            <w:tcW w:w="3117" w:type="dxa"/>
            <w:tcBorders>
              <w:top w:val="single" w:sz="4" w:space="0" w:color="000000"/>
              <w:left w:val="single" w:sz="4" w:space="0" w:color="000000"/>
              <w:bottom w:val="single" w:sz="4" w:space="0" w:color="000000"/>
              <w:right w:val="single" w:sz="4" w:space="0" w:color="000000"/>
            </w:tcBorders>
          </w:tcPr>
          <w:p w14:paraId="63F9FE3E" w14:textId="2F7C9A3A" w:rsidR="0055334D" w:rsidRDefault="00301742" w:rsidP="0055334D">
            <w:pPr>
              <w:spacing w:after="0" w:line="240" w:lineRule="auto"/>
            </w:pPr>
            <w:r>
              <w:t>(</w:t>
            </w:r>
            <w:proofErr w:type="gramStart"/>
            <w:r>
              <w:t>*)</w:t>
            </w:r>
            <w:r w:rsidR="0055334D">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089B8DCF" w14:textId="5A357EC8" w:rsidR="0055334D" w:rsidRDefault="0055334D" w:rsidP="0055334D">
            <w:pPr>
              <w:spacing w:after="0" w:line="240" w:lineRule="auto"/>
            </w:pPr>
            <w:r>
              <w:t>Description of how and where the project outputs will be distributed.</w:t>
            </w:r>
          </w:p>
        </w:tc>
      </w:tr>
      <w:tr w:rsidR="0055334D" w14:paraId="248157DA" w14:textId="77777777">
        <w:tc>
          <w:tcPr>
            <w:tcW w:w="3116" w:type="dxa"/>
            <w:tcBorders>
              <w:top w:val="single" w:sz="4" w:space="0" w:color="000000"/>
              <w:left w:val="single" w:sz="4" w:space="0" w:color="000000"/>
              <w:bottom w:val="single" w:sz="4" w:space="0" w:color="000000"/>
              <w:right w:val="single" w:sz="4" w:space="0" w:color="000000"/>
            </w:tcBorders>
          </w:tcPr>
          <w:p w14:paraId="41DE5F2D" w14:textId="77777777" w:rsidR="0055334D" w:rsidRDefault="0055334D" w:rsidP="0055334D">
            <w:pPr>
              <w:spacing w:after="0" w:line="240" w:lineRule="auto"/>
            </w:pPr>
            <w:r>
              <w:t>Project plan</w:t>
            </w:r>
          </w:p>
        </w:tc>
        <w:tc>
          <w:tcPr>
            <w:tcW w:w="3117" w:type="dxa"/>
            <w:tcBorders>
              <w:top w:val="single" w:sz="4" w:space="0" w:color="000000"/>
              <w:left w:val="single" w:sz="4" w:space="0" w:color="000000"/>
              <w:bottom w:val="single" w:sz="4" w:space="0" w:color="000000"/>
              <w:right w:val="single" w:sz="4" w:space="0" w:color="000000"/>
            </w:tcBorders>
          </w:tcPr>
          <w:p w14:paraId="0AF62754" w14:textId="514DA515" w:rsidR="0055334D" w:rsidRDefault="00301742" w:rsidP="0055334D">
            <w:pPr>
              <w:spacing w:after="0" w:line="240" w:lineRule="auto"/>
            </w:pPr>
            <w:r>
              <w:t>(</w:t>
            </w:r>
            <w:proofErr w:type="gramStart"/>
            <w:r>
              <w:t>*)</w:t>
            </w:r>
            <w:r w:rsidR="0055334D">
              <w:t>preliminary</w:t>
            </w:r>
            <w:proofErr w:type="gramEnd"/>
          </w:p>
        </w:tc>
        <w:tc>
          <w:tcPr>
            <w:tcW w:w="3117" w:type="dxa"/>
            <w:tcBorders>
              <w:top w:val="single" w:sz="4" w:space="0" w:color="000000"/>
              <w:left w:val="single" w:sz="4" w:space="0" w:color="000000"/>
              <w:bottom w:val="single" w:sz="4" w:space="0" w:color="000000"/>
              <w:right w:val="single" w:sz="4" w:space="0" w:color="000000"/>
            </w:tcBorders>
          </w:tcPr>
          <w:p w14:paraId="7DFBAC73" w14:textId="73386F5B" w:rsidR="0055334D" w:rsidRDefault="0055334D" w:rsidP="0055334D">
            <w:pPr>
              <w:spacing w:after="0" w:line="240" w:lineRule="auto"/>
            </w:pPr>
            <w:r>
              <w:t xml:space="preserve">preliminary </w:t>
            </w:r>
          </w:p>
          <w:p w14:paraId="204F7D29" w14:textId="20615ECD" w:rsidR="0055334D" w:rsidRDefault="0055334D" w:rsidP="0055334D">
            <w:pPr>
              <w:spacing w:after="0" w:line="240" w:lineRule="auto"/>
            </w:pPr>
            <w:r>
              <w:t>(note, a completed and detailed project plan is not necessarily required for PL</w:t>
            </w:r>
            <w:r w:rsidR="00301742">
              <w:t xml:space="preserve">. A further gate, Project Plan Approved is defined in Section </w:t>
            </w:r>
            <w:r w:rsidR="00301742">
              <w:fldChar w:fldCharType="begin"/>
            </w:r>
            <w:r w:rsidR="00301742">
              <w:instrText xml:space="preserve"> REF _Ref48060899 \r \h </w:instrText>
            </w:r>
            <w:r w:rsidR="00301742">
              <w:fldChar w:fldCharType="separate"/>
            </w:r>
            <w:r w:rsidR="00301742">
              <w:t>1.3.1.2</w:t>
            </w:r>
            <w:r w:rsidR="00301742">
              <w:fldChar w:fldCharType="end"/>
            </w:r>
            <w:r>
              <w:t>)</w:t>
            </w:r>
          </w:p>
        </w:tc>
      </w:tr>
    </w:tbl>
    <w:p w14:paraId="6D4A3E44" w14:textId="2AC2FC15" w:rsidR="006215AB" w:rsidRDefault="006215AB" w:rsidP="00881422">
      <w:pPr>
        <w:pStyle w:val="Caption"/>
      </w:pPr>
      <w:r>
        <w:t xml:space="preserve">Table </w:t>
      </w:r>
      <w:r w:rsidR="00326291">
        <w:fldChar w:fldCharType="begin"/>
      </w:r>
      <w:r w:rsidR="00326291">
        <w:instrText xml:space="preserve"> SEQ Table \* ARABIC </w:instrText>
      </w:r>
      <w:r w:rsidR="00326291">
        <w:fldChar w:fldCharType="separate"/>
      </w:r>
      <w:r w:rsidR="00326291">
        <w:rPr>
          <w:noProof/>
        </w:rPr>
        <w:t>2</w:t>
      </w:r>
      <w:r w:rsidR="00326291">
        <w:fldChar w:fldCharType="end"/>
      </w:r>
      <w:r>
        <w:t xml:space="preserve"> Project Approval Gate Details</w:t>
      </w:r>
    </w:p>
    <w:p w14:paraId="26F4DDBA" w14:textId="340FF8DF" w:rsidR="00A72F01" w:rsidRPr="00E53C70" w:rsidRDefault="00301742" w:rsidP="00881422">
      <w:pPr>
        <w:pStyle w:val="Caption"/>
        <w:rPr>
          <w:i w:val="0"/>
        </w:rPr>
      </w:pPr>
      <w:r>
        <w:rPr>
          <w:i w:val="0"/>
        </w:rPr>
        <w:t>(*)</w:t>
      </w:r>
      <w:r w:rsidR="00A72F01">
        <w:rPr>
          <w:i w:val="0"/>
        </w:rPr>
        <w:t xml:space="preserve"> </w:t>
      </w:r>
      <w:r>
        <w:rPr>
          <w:i w:val="0"/>
        </w:rPr>
        <w:t>denotes optional criteria for the gate. TWG members can vote to pass a gate if some criteria are incomplete or missing.</w:t>
      </w:r>
    </w:p>
    <w:p w14:paraId="0298C5F6" w14:textId="77777777" w:rsidR="006215AB" w:rsidRDefault="006215AB" w:rsidP="00881422">
      <w:pPr>
        <w:pStyle w:val="Caption"/>
        <w:jc w:val="center"/>
      </w:pPr>
    </w:p>
    <w:p w14:paraId="47F91AAA" w14:textId="40153C96" w:rsidR="00AC4529" w:rsidRPr="000830B8" w:rsidRDefault="00445F15" w:rsidP="00A83146">
      <w:pPr>
        <w:pStyle w:val="Heading4"/>
        <w:rPr>
          <w:rStyle w:val="Heading4Char"/>
          <w:i/>
          <w:iCs/>
          <w:sz w:val="22"/>
          <w:szCs w:val="22"/>
        </w:rPr>
      </w:pPr>
      <w:bookmarkStart w:id="244" w:name="_Ref48060899"/>
      <w:bookmarkStart w:id="245" w:name="_Toc48068021"/>
      <w:r w:rsidRPr="000830B8">
        <w:rPr>
          <w:rStyle w:val="Heading4Char"/>
          <w:i/>
          <w:iCs/>
          <w:sz w:val="22"/>
          <w:szCs w:val="22"/>
        </w:rPr>
        <w:t>Project Plan Approved Gate</w:t>
      </w:r>
      <w:r w:rsidR="006215AB" w:rsidRPr="000830B8">
        <w:rPr>
          <w:rStyle w:val="Heading4Char"/>
          <w:i/>
          <w:iCs/>
          <w:sz w:val="22"/>
          <w:szCs w:val="22"/>
        </w:rPr>
        <w:t xml:space="preserve"> (PPA)</w:t>
      </w:r>
      <w:bookmarkEnd w:id="244"/>
      <w:bookmarkEnd w:id="245"/>
    </w:p>
    <w:p w14:paraId="3A80B749" w14:textId="113AD09A" w:rsidR="00AC4529" w:rsidRDefault="00445F15">
      <w:r>
        <w:t>The Project Plan Approved (PPA) Gate is a checkpoint indicat</w:t>
      </w:r>
      <w:r w:rsidR="006215AB">
        <w:t>ing</w:t>
      </w:r>
      <w:r>
        <w:t xml:space="preserve"> that a full project plan is available and has been approved by the TWG. </w:t>
      </w:r>
    </w:p>
    <w:p w14:paraId="69186BB3" w14:textId="6F1D17E8" w:rsidR="003679E5" w:rsidRDefault="00A97FDF">
      <w:r>
        <w:t>It is expected that much of the project plan can be directly take</w:t>
      </w:r>
      <w:r w:rsidR="005A33EE">
        <w:t>n</w:t>
      </w:r>
      <w:r>
        <w:t xml:space="preserve"> from the PL Gate review materials.</w:t>
      </w:r>
    </w:p>
    <w:p w14:paraId="04496B0A" w14:textId="77777777" w:rsidR="00301742" w:rsidRDefault="007976CF">
      <w:r>
        <w:t>The PL and PPA Gates can be held in a joint meeting</w:t>
      </w:r>
      <w:r w:rsidR="00301742">
        <w:t xml:space="preserve"> if all the required information is available at the PL gate review.</w:t>
      </w:r>
    </w:p>
    <w:p w14:paraId="770448F4" w14:textId="74093588" w:rsidR="00AC4529" w:rsidRDefault="00445F15">
      <w:r>
        <w:t xml:space="preserve">The following table shows the typical elements in the project plan. Note that </w:t>
      </w:r>
      <w:r w:rsidR="006215AB">
        <w:t xml:space="preserve">by approval from </w:t>
      </w:r>
      <w:r w:rsidR="003A7A40">
        <w:t>the TWG</w:t>
      </w:r>
      <w:r w:rsidR="006215AB">
        <w:t xml:space="preserve">, </w:t>
      </w:r>
      <w:r w:rsidR="00A236DC">
        <w:t xml:space="preserve">the Project </w:t>
      </w:r>
      <w:proofErr w:type="gramStart"/>
      <w:r w:rsidR="00A236DC">
        <w:t>Manager</w:t>
      </w:r>
      <w:r w:rsidR="006215AB">
        <w:t xml:space="preserve"> </w:t>
      </w:r>
      <w:r w:rsidR="00206F79">
        <w:t xml:space="preserve"> may</w:t>
      </w:r>
      <w:proofErr w:type="gramEnd"/>
      <w:r>
        <w:t xml:space="preserve"> modify this list so that an appropriate set of elements is determined for a particular project. </w:t>
      </w:r>
    </w:p>
    <w:tbl>
      <w:tblPr>
        <w:tblW w:w="9242" w:type="dxa"/>
        <w:tblInd w:w="108" w:type="dxa"/>
        <w:tblLook w:val="04A0" w:firstRow="1" w:lastRow="0" w:firstColumn="1" w:lastColumn="0" w:noHBand="0" w:noVBand="1"/>
      </w:tblPr>
      <w:tblGrid>
        <w:gridCol w:w="4630"/>
        <w:gridCol w:w="4612"/>
      </w:tblGrid>
      <w:tr w:rsidR="008B385D" w14:paraId="283BC903" w14:textId="1EF927DD" w:rsidTr="00881422">
        <w:tc>
          <w:tcPr>
            <w:tcW w:w="4630" w:type="dxa"/>
            <w:tcBorders>
              <w:top w:val="single" w:sz="4" w:space="0" w:color="000000"/>
              <w:left w:val="single" w:sz="4" w:space="0" w:color="000000"/>
              <w:bottom w:val="single" w:sz="4" w:space="0" w:color="000000"/>
              <w:right w:val="single" w:sz="4" w:space="0" w:color="000000"/>
            </w:tcBorders>
          </w:tcPr>
          <w:p w14:paraId="7A6FA5E2" w14:textId="77777777" w:rsidR="008B385D" w:rsidRDefault="008B385D">
            <w:pPr>
              <w:spacing w:after="0" w:line="240" w:lineRule="auto"/>
              <w:rPr>
                <w:b/>
                <w:bCs/>
              </w:rPr>
            </w:pPr>
            <w:r>
              <w:rPr>
                <w:b/>
                <w:bCs/>
              </w:rPr>
              <w:t>Project Plan Element</w:t>
            </w:r>
          </w:p>
        </w:tc>
        <w:tc>
          <w:tcPr>
            <w:tcW w:w="4612" w:type="dxa"/>
            <w:tcBorders>
              <w:top w:val="single" w:sz="4" w:space="0" w:color="000000"/>
              <w:left w:val="single" w:sz="4" w:space="0" w:color="000000"/>
              <w:bottom w:val="single" w:sz="4" w:space="0" w:color="000000"/>
              <w:right w:val="single" w:sz="4" w:space="0" w:color="000000"/>
            </w:tcBorders>
          </w:tcPr>
          <w:p w14:paraId="577B0A79" w14:textId="000EE874" w:rsidR="008B385D" w:rsidRDefault="008B385D">
            <w:pPr>
              <w:spacing w:after="0" w:line="240" w:lineRule="auto"/>
              <w:rPr>
                <w:b/>
                <w:bCs/>
              </w:rPr>
            </w:pPr>
            <w:r>
              <w:rPr>
                <w:b/>
                <w:bCs/>
              </w:rPr>
              <w:t>Description</w:t>
            </w:r>
          </w:p>
        </w:tc>
      </w:tr>
      <w:tr w:rsidR="008B385D" w14:paraId="16F1082C" w14:textId="264D9ED9" w:rsidTr="00881422">
        <w:tc>
          <w:tcPr>
            <w:tcW w:w="4630" w:type="dxa"/>
            <w:tcBorders>
              <w:top w:val="single" w:sz="4" w:space="0" w:color="000000"/>
              <w:left w:val="single" w:sz="4" w:space="0" w:color="000000"/>
              <w:bottom w:val="single" w:sz="4" w:space="0" w:color="000000"/>
              <w:right w:val="single" w:sz="4" w:space="0" w:color="000000"/>
            </w:tcBorders>
          </w:tcPr>
          <w:p w14:paraId="189B3FF3" w14:textId="5AAF8C6C" w:rsidR="008B385D" w:rsidRDefault="00A236DC">
            <w:pPr>
              <w:spacing w:after="0" w:line="240" w:lineRule="auto"/>
            </w:pPr>
            <w:r>
              <w:t xml:space="preserve">Technical </w:t>
            </w:r>
            <w:r w:rsidR="008B385D">
              <w:t>Project Leader</w:t>
            </w:r>
            <w:r>
              <w:t>(s)</w:t>
            </w:r>
          </w:p>
        </w:tc>
        <w:tc>
          <w:tcPr>
            <w:tcW w:w="4612" w:type="dxa"/>
            <w:tcBorders>
              <w:top w:val="single" w:sz="4" w:space="0" w:color="000000"/>
              <w:left w:val="single" w:sz="4" w:space="0" w:color="000000"/>
              <w:bottom w:val="single" w:sz="4" w:space="0" w:color="000000"/>
              <w:right w:val="single" w:sz="4" w:space="0" w:color="000000"/>
            </w:tcBorders>
          </w:tcPr>
          <w:p w14:paraId="0AD3AAF9" w14:textId="5ACCE606" w:rsidR="008B385D" w:rsidRDefault="00A236DC">
            <w:pPr>
              <w:spacing w:after="0" w:line="240" w:lineRule="auto"/>
            </w:pPr>
            <w:r>
              <w:t xml:space="preserve">As described in Section </w:t>
            </w:r>
            <w:r>
              <w:fldChar w:fldCharType="begin"/>
            </w:r>
            <w:r>
              <w:instrText xml:space="preserve"> REF _Ref48057629 \r \h </w:instrText>
            </w:r>
            <w:r>
              <w:fldChar w:fldCharType="separate"/>
            </w:r>
            <w:r>
              <w:t>1.1.1.1</w:t>
            </w:r>
            <w:r>
              <w:fldChar w:fldCharType="end"/>
            </w:r>
          </w:p>
        </w:tc>
      </w:tr>
      <w:tr w:rsidR="00A236DC" w14:paraId="5BAE938A" w14:textId="77777777" w:rsidTr="00881422">
        <w:tc>
          <w:tcPr>
            <w:tcW w:w="4630" w:type="dxa"/>
            <w:tcBorders>
              <w:top w:val="single" w:sz="4" w:space="0" w:color="000000"/>
              <w:left w:val="single" w:sz="4" w:space="0" w:color="000000"/>
              <w:bottom w:val="single" w:sz="4" w:space="0" w:color="000000"/>
              <w:right w:val="single" w:sz="4" w:space="0" w:color="000000"/>
            </w:tcBorders>
          </w:tcPr>
          <w:p w14:paraId="1F58011F" w14:textId="4A0D010B" w:rsidR="00A236DC" w:rsidRDefault="00A236DC">
            <w:pPr>
              <w:spacing w:after="0" w:line="240" w:lineRule="auto"/>
            </w:pPr>
            <w:r>
              <w:t>Project Manager</w:t>
            </w:r>
          </w:p>
        </w:tc>
        <w:tc>
          <w:tcPr>
            <w:tcW w:w="4612" w:type="dxa"/>
            <w:tcBorders>
              <w:top w:val="single" w:sz="4" w:space="0" w:color="000000"/>
              <w:left w:val="single" w:sz="4" w:space="0" w:color="000000"/>
              <w:bottom w:val="single" w:sz="4" w:space="0" w:color="000000"/>
              <w:right w:val="single" w:sz="4" w:space="0" w:color="000000"/>
            </w:tcBorders>
          </w:tcPr>
          <w:p w14:paraId="0E2FD297" w14:textId="0656E11F" w:rsidR="00A236DC" w:rsidRDefault="00A236DC">
            <w:pPr>
              <w:spacing w:after="0" w:line="240" w:lineRule="auto"/>
            </w:pPr>
            <w:r>
              <w:t xml:space="preserve">As described in Section </w:t>
            </w:r>
            <w:r>
              <w:fldChar w:fldCharType="begin"/>
            </w:r>
            <w:r>
              <w:instrText xml:space="preserve"> REF _Ref48057336 \r \h </w:instrText>
            </w:r>
            <w:r>
              <w:fldChar w:fldCharType="separate"/>
            </w:r>
            <w:r>
              <w:t>1.1.1.2</w:t>
            </w:r>
            <w:r>
              <w:fldChar w:fldCharType="end"/>
            </w:r>
          </w:p>
        </w:tc>
      </w:tr>
      <w:tr w:rsidR="008B385D" w14:paraId="40D69496" w14:textId="7552D883" w:rsidTr="00881422">
        <w:tc>
          <w:tcPr>
            <w:tcW w:w="4630" w:type="dxa"/>
            <w:tcBorders>
              <w:top w:val="single" w:sz="4" w:space="0" w:color="000000"/>
              <w:left w:val="single" w:sz="4" w:space="0" w:color="000000"/>
              <w:bottom w:val="single" w:sz="4" w:space="0" w:color="000000"/>
              <w:right w:val="single" w:sz="4" w:space="0" w:color="000000"/>
            </w:tcBorders>
          </w:tcPr>
          <w:p w14:paraId="37D350FC" w14:textId="01A15EE2" w:rsidR="008B385D" w:rsidRDefault="008B385D">
            <w:pPr>
              <w:spacing w:after="0" w:line="240" w:lineRule="auto"/>
            </w:pPr>
            <w:r>
              <w:t>Scope</w:t>
            </w:r>
          </w:p>
        </w:tc>
        <w:tc>
          <w:tcPr>
            <w:tcW w:w="4612" w:type="dxa"/>
            <w:tcBorders>
              <w:top w:val="single" w:sz="4" w:space="0" w:color="000000"/>
              <w:left w:val="single" w:sz="4" w:space="0" w:color="000000"/>
              <w:bottom w:val="single" w:sz="4" w:space="0" w:color="000000"/>
              <w:right w:val="single" w:sz="4" w:space="0" w:color="000000"/>
            </w:tcBorders>
          </w:tcPr>
          <w:p w14:paraId="0649136D" w14:textId="26C1AA64" w:rsidR="008B385D" w:rsidRDefault="008B385D">
            <w:pPr>
              <w:spacing w:after="0" w:line="240" w:lineRule="auto"/>
            </w:pPr>
            <w:r>
              <w:t>Overall project scope</w:t>
            </w:r>
          </w:p>
        </w:tc>
      </w:tr>
      <w:tr w:rsidR="00A236DC" w14:paraId="7D4DBF93" w14:textId="77777777" w:rsidTr="00881422">
        <w:tc>
          <w:tcPr>
            <w:tcW w:w="4630" w:type="dxa"/>
            <w:tcBorders>
              <w:top w:val="single" w:sz="4" w:space="0" w:color="000000"/>
              <w:left w:val="single" w:sz="4" w:space="0" w:color="000000"/>
              <w:bottom w:val="single" w:sz="4" w:space="0" w:color="000000"/>
              <w:right w:val="single" w:sz="4" w:space="0" w:color="000000"/>
            </w:tcBorders>
          </w:tcPr>
          <w:p w14:paraId="68DD384C" w14:textId="3CA321FB" w:rsidR="00A236DC" w:rsidRDefault="00A236DC">
            <w:pPr>
              <w:spacing w:after="0" w:line="240" w:lineRule="auto"/>
            </w:pPr>
            <w:r>
              <w:lastRenderedPageBreak/>
              <w:t>Project Outputs</w:t>
            </w:r>
          </w:p>
        </w:tc>
        <w:tc>
          <w:tcPr>
            <w:tcW w:w="4612" w:type="dxa"/>
            <w:tcBorders>
              <w:top w:val="single" w:sz="4" w:space="0" w:color="000000"/>
              <w:left w:val="single" w:sz="4" w:space="0" w:color="000000"/>
              <w:bottom w:val="single" w:sz="4" w:space="0" w:color="000000"/>
              <w:right w:val="single" w:sz="4" w:space="0" w:color="000000"/>
            </w:tcBorders>
          </w:tcPr>
          <w:p w14:paraId="09C59E12" w14:textId="1B77B206" w:rsidR="00A236DC" w:rsidRDefault="00A236DC">
            <w:pPr>
              <w:spacing w:after="0" w:line="240" w:lineRule="auto"/>
            </w:pPr>
            <w:r>
              <w:t>The set of project deliverables</w:t>
            </w:r>
          </w:p>
        </w:tc>
      </w:tr>
      <w:tr w:rsidR="008B385D" w14:paraId="7336DCCB" w14:textId="3C7AFD90" w:rsidTr="00881422">
        <w:tc>
          <w:tcPr>
            <w:tcW w:w="4630" w:type="dxa"/>
            <w:tcBorders>
              <w:top w:val="single" w:sz="4" w:space="0" w:color="000000"/>
              <w:left w:val="single" w:sz="4" w:space="0" w:color="000000"/>
              <w:bottom w:val="single" w:sz="4" w:space="0" w:color="000000"/>
              <w:right w:val="single" w:sz="4" w:space="0" w:color="000000"/>
            </w:tcBorders>
          </w:tcPr>
          <w:p w14:paraId="030F0B73" w14:textId="77777777" w:rsidR="008B385D" w:rsidRDefault="008B385D">
            <w:pPr>
              <w:spacing w:after="0" w:line="240" w:lineRule="auto"/>
            </w:pPr>
            <w:r>
              <w:t>Work Breakdown</w:t>
            </w:r>
          </w:p>
        </w:tc>
        <w:tc>
          <w:tcPr>
            <w:tcW w:w="4612" w:type="dxa"/>
            <w:tcBorders>
              <w:top w:val="single" w:sz="4" w:space="0" w:color="000000"/>
              <w:left w:val="single" w:sz="4" w:space="0" w:color="000000"/>
              <w:bottom w:val="single" w:sz="4" w:space="0" w:color="000000"/>
              <w:right w:val="single" w:sz="4" w:space="0" w:color="000000"/>
            </w:tcBorders>
          </w:tcPr>
          <w:p w14:paraId="555E434B" w14:textId="381469A2" w:rsidR="008B385D" w:rsidRDefault="008B385D">
            <w:pPr>
              <w:spacing w:after="0" w:line="240" w:lineRule="auto"/>
            </w:pPr>
            <w:r>
              <w:t>A set of tasks to achieve the project outputs</w:t>
            </w:r>
          </w:p>
        </w:tc>
      </w:tr>
      <w:tr w:rsidR="008B385D" w14:paraId="03445164" w14:textId="1C48871D" w:rsidTr="00881422">
        <w:tc>
          <w:tcPr>
            <w:tcW w:w="4630" w:type="dxa"/>
            <w:tcBorders>
              <w:top w:val="single" w:sz="4" w:space="0" w:color="000000"/>
              <w:left w:val="single" w:sz="4" w:space="0" w:color="000000"/>
              <w:bottom w:val="single" w:sz="4" w:space="0" w:color="000000"/>
              <w:right w:val="single" w:sz="4" w:space="0" w:color="000000"/>
            </w:tcBorders>
          </w:tcPr>
          <w:p w14:paraId="1AC1436C" w14:textId="77777777" w:rsidR="008B385D" w:rsidRDefault="008B385D">
            <w:pPr>
              <w:spacing w:after="0" w:line="240" w:lineRule="auto"/>
            </w:pPr>
            <w:r>
              <w:t>Schedule Baseline</w:t>
            </w:r>
          </w:p>
        </w:tc>
        <w:tc>
          <w:tcPr>
            <w:tcW w:w="4612" w:type="dxa"/>
            <w:tcBorders>
              <w:top w:val="single" w:sz="4" w:space="0" w:color="000000"/>
              <w:left w:val="single" w:sz="4" w:space="0" w:color="000000"/>
              <w:bottom w:val="single" w:sz="4" w:space="0" w:color="000000"/>
              <w:right w:val="single" w:sz="4" w:space="0" w:color="000000"/>
            </w:tcBorders>
          </w:tcPr>
          <w:p w14:paraId="25742879" w14:textId="3C086F75" w:rsidR="008B385D" w:rsidRDefault="008B385D">
            <w:pPr>
              <w:spacing w:after="0" w:line="240" w:lineRule="auto"/>
            </w:pPr>
            <w:r>
              <w:t>A first-cut view of the project schedule.</w:t>
            </w:r>
          </w:p>
        </w:tc>
      </w:tr>
      <w:tr w:rsidR="008B385D" w14:paraId="00B5F03A" w14:textId="744161A0" w:rsidTr="00881422">
        <w:tc>
          <w:tcPr>
            <w:tcW w:w="4630" w:type="dxa"/>
            <w:tcBorders>
              <w:top w:val="single" w:sz="4" w:space="0" w:color="000000"/>
              <w:left w:val="single" w:sz="4" w:space="0" w:color="000000"/>
              <w:bottom w:val="single" w:sz="4" w:space="0" w:color="000000"/>
              <w:right w:val="single" w:sz="4" w:space="0" w:color="000000"/>
            </w:tcBorders>
          </w:tcPr>
          <w:p w14:paraId="6EF323EB" w14:textId="77777777" w:rsidR="008B385D" w:rsidRDefault="008B385D">
            <w:pPr>
              <w:spacing w:after="0" w:line="240" w:lineRule="auto"/>
            </w:pPr>
            <w:r>
              <w:t xml:space="preserve">Design methodology (waterfall, agile, other). </w:t>
            </w:r>
          </w:p>
        </w:tc>
        <w:tc>
          <w:tcPr>
            <w:tcW w:w="4612" w:type="dxa"/>
            <w:tcBorders>
              <w:top w:val="single" w:sz="4" w:space="0" w:color="000000"/>
              <w:left w:val="single" w:sz="4" w:space="0" w:color="000000"/>
              <w:bottom w:val="single" w:sz="4" w:space="0" w:color="000000"/>
              <w:right w:val="single" w:sz="4" w:space="0" w:color="000000"/>
            </w:tcBorders>
          </w:tcPr>
          <w:p w14:paraId="0B4B35C2" w14:textId="72FAC29A" w:rsidR="008B385D" w:rsidRDefault="008B385D">
            <w:pPr>
              <w:spacing w:after="0" w:line="240" w:lineRule="auto"/>
            </w:pPr>
            <w:r>
              <w:t>How the work will be organized and planned, for example use of Sprints.</w:t>
            </w:r>
          </w:p>
        </w:tc>
      </w:tr>
      <w:tr w:rsidR="008B385D" w14:paraId="11FBF730" w14:textId="5F5A060D" w:rsidTr="00881422">
        <w:tc>
          <w:tcPr>
            <w:tcW w:w="4630" w:type="dxa"/>
            <w:tcBorders>
              <w:top w:val="single" w:sz="4" w:space="0" w:color="000000"/>
              <w:left w:val="single" w:sz="4" w:space="0" w:color="000000"/>
              <w:bottom w:val="single" w:sz="4" w:space="0" w:color="000000"/>
              <w:right w:val="single" w:sz="4" w:space="0" w:color="000000"/>
            </w:tcBorders>
          </w:tcPr>
          <w:p w14:paraId="5ECDA33B" w14:textId="77777777" w:rsidR="008B385D" w:rsidRDefault="008B385D">
            <w:pPr>
              <w:spacing w:after="0" w:line="240" w:lineRule="auto"/>
            </w:pPr>
            <w:r>
              <w:t>Phases</w:t>
            </w:r>
          </w:p>
        </w:tc>
        <w:tc>
          <w:tcPr>
            <w:tcW w:w="4612" w:type="dxa"/>
            <w:tcBorders>
              <w:top w:val="single" w:sz="4" w:space="0" w:color="000000"/>
              <w:left w:val="single" w:sz="4" w:space="0" w:color="000000"/>
              <w:bottom w:val="single" w:sz="4" w:space="0" w:color="000000"/>
              <w:right w:val="single" w:sz="4" w:space="0" w:color="000000"/>
            </w:tcBorders>
          </w:tcPr>
          <w:p w14:paraId="1BA711DE" w14:textId="6C8105BC" w:rsidR="008B385D" w:rsidRDefault="00185745">
            <w:pPr>
              <w:spacing w:after="0" w:line="240" w:lineRule="auto"/>
            </w:pPr>
            <w:r>
              <w:t>A description of the</w:t>
            </w:r>
            <w:r w:rsidR="008B385D">
              <w:t xml:space="preserve"> different releases or phases of the projec</w:t>
            </w:r>
            <w:r>
              <w:t>t, if any.</w:t>
            </w:r>
          </w:p>
        </w:tc>
      </w:tr>
      <w:tr w:rsidR="008B385D" w14:paraId="53C7B64A" w14:textId="73652FC3" w:rsidTr="00881422">
        <w:tc>
          <w:tcPr>
            <w:tcW w:w="4630" w:type="dxa"/>
            <w:tcBorders>
              <w:top w:val="single" w:sz="4" w:space="0" w:color="000000"/>
              <w:left w:val="single" w:sz="4" w:space="0" w:color="000000"/>
              <w:bottom w:val="single" w:sz="4" w:space="0" w:color="000000"/>
              <w:right w:val="single" w:sz="4" w:space="0" w:color="000000"/>
            </w:tcBorders>
          </w:tcPr>
          <w:p w14:paraId="0A46A8D5" w14:textId="77777777" w:rsidR="008B385D" w:rsidRDefault="008B385D">
            <w:pPr>
              <w:spacing w:after="0" w:line="240" w:lineRule="auto"/>
            </w:pPr>
            <w:r>
              <w:t xml:space="preserve">Resource Breakdown including key personnel </w:t>
            </w:r>
          </w:p>
        </w:tc>
        <w:tc>
          <w:tcPr>
            <w:tcW w:w="4612" w:type="dxa"/>
            <w:tcBorders>
              <w:top w:val="single" w:sz="4" w:space="0" w:color="000000"/>
              <w:left w:val="single" w:sz="4" w:space="0" w:color="000000"/>
              <w:bottom w:val="single" w:sz="4" w:space="0" w:color="000000"/>
              <w:right w:val="single" w:sz="4" w:space="0" w:color="000000"/>
            </w:tcBorders>
          </w:tcPr>
          <w:p w14:paraId="0BE63BF0" w14:textId="4211F330" w:rsidR="008B385D" w:rsidRDefault="008B385D">
            <w:pPr>
              <w:spacing w:after="0" w:line="240" w:lineRule="auto"/>
            </w:pPr>
            <w:r>
              <w:t>Resources and their availability, including from OpenHW staff, member companies or other sources.</w:t>
            </w:r>
            <w:r w:rsidR="00446D14">
              <w:t xml:space="preserve"> As described in PL gate, or more detailed if required.</w:t>
            </w:r>
          </w:p>
        </w:tc>
      </w:tr>
      <w:tr w:rsidR="008B385D" w14:paraId="04D4734E" w14:textId="1A960F7A" w:rsidTr="00881422">
        <w:tc>
          <w:tcPr>
            <w:tcW w:w="4630" w:type="dxa"/>
            <w:tcBorders>
              <w:top w:val="single" w:sz="4" w:space="0" w:color="000000"/>
              <w:left w:val="single" w:sz="4" w:space="0" w:color="000000"/>
              <w:bottom w:val="single" w:sz="4" w:space="0" w:color="000000"/>
              <w:right w:val="single" w:sz="4" w:space="0" w:color="000000"/>
            </w:tcBorders>
          </w:tcPr>
          <w:p w14:paraId="2FA91697" w14:textId="77777777" w:rsidR="008B385D" w:rsidRDefault="008B385D">
            <w:pPr>
              <w:spacing w:after="0" w:line="240" w:lineRule="auto"/>
            </w:pPr>
            <w:r>
              <w:t>Tools required</w:t>
            </w:r>
          </w:p>
        </w:tc>
        <w:tc>
          <w:tcPr>
            <w:tcW w:w="4612" w:type="dxa"/>
            <w:tcBorders>
              <w:top w:val="single" w:sz="4" w:space="0" w:color="000000"/>
              <w:left w:val="single" w:sz="4" w:space="0" w:color="000000"/>
              <w:bottom w:val="single" w:sz="4" w:space="0" w:color="000000"/>
              <w:right w:val="single" w:sz="4" w:space="0" w:color="000000"/>
            </w:tcBorders>
          </w:tcPr>
          <w:p w14:paraId="09DC7206" w14:textId="2072E89E" w:rsidR="008B385D" w:rsidRDefault="008B385D">
            <w:pPr>
              <w:spacing w:after="0" w:line="240" w:lineRule="auto"/>
            </w:pPr>
            <w:r>
              <w:t>Requirements for tooling, software, etc.</w:t>
            </w:r>
          </w:p>
        </w:tc>
      </w:tr>
      <w:tr w:rsidR="008B385D" w14:paraId="00C2F282" w14:textId="690EF438" w:rsidTr="00881422">
        <w:tc>
          <w:tcPr>
            <w:tcW w:w="4630" w:type="dxa"/>
            <w:tcBorders>
              <w:top w:val="single" w:sz="4" w:space="0" w:color="000000"/>
              <w:left w:val="single" w:sz="4" w:space="0" w:color="000000"/>
              <w:bottom w:val="single" w:sz="4" w:space="0" w:color="000000"/>
              <w:right w:val="single" w:sz="4" w:space="0" w:color="000000"/>
            </w:tcBorders>
          </w:tcPr>
          <w:p w14:paraId="65581FA5" w14:textId="77777777" w:rsidR="008B385D" w:rsidRDefault="008B385D">
            <w:pPr>
              <w:spacing w:after="0" w:line="240" w:lineRule="auto"/>
            </w:pPr>
            <w:r>
              <w:t>Funding resources</w:t>
            </w:r>
          </w:p>
        </w:tc>
        <w:tc>
          <w:tcPr>
            <w:tcW w:w="4612" w:type="dxa"/>
            <w:tcBorders>
              <w:top w:val="single" w:sz="4" w:space="0" w:color="000000"/>
              <w:left w:val="single" w:sz="4" w:space="0" w:color="000000"/>
              <w:bottom w:val="single" w:sz="4" w:space="0" w:color="000000"/>
              <w:right w:val="single" w:sz="4" w:space="0" w:color="000000"/>
            </w:tcBorders>
          </w:tcPr>
          <w:p w14:paraId="7DBBF057" w14:textId="3EB585C9" w:rsidR="008B385D" w:rsidRDefault="008B385D">
            <w:pPr>
              <w:spacing w:after="0" w:line="240" w:lineRule="auto"/>
            </w:pPr>
            <w:r>
              <w:t xml:space="preserve">Description of how the project and its resources will be funded. </w:t>
            </w:r>
          </w:p>
        </w:tc>
      </w:tr>
      <w:tr w:rsidR="008B385D" w14:paraId="505DE373" w14:textId="2E003E4E" w:rsidTr="00881422">
        <w:tc>
          <w:tcPr>
            <w:tcW w:w="4630" w:type="dxa"/>
            <w:tcBorders>
              <w:top w:val="single" w:sz="4" w:space="0" w:color="000000"/>
              <w:left w:val="single" w:sz="4" w:space="0" w:color="000000"/>
              <w:bottom w:val="single" w:sz="4" w:space="0" w:color="000000"/>
              <w:right w:val="single" w:sz="4" w:space="0" w:color="000000"/>
            </w:tcBorders>
          </w:tcPr>
          <w:p w14:paraId="51DE187A" w14:textId="6EB29133" w:rsidR="008B385D" w:rsidRDefault="006B0399">
            <w:pPr>
              <w:spacing w:after="0" w:line="240" w:lineRule="auto"/>
            </w:pPr>
            <w:commentRangeStart w:id="246"/>
            <w:commentRangeStart w:id="247"/>
            <w:r>
              <w:t xml:space="preserve">Technical </w:t>
            </w:r>
            <w:commentRangeEnd w:id="246"/>
            <w:r w:rsidR="00025535">
              <w:rPr>
                <w:rStyle w:val="CommentReference"/>
              </w:rPr>
              <w:commentReference w:id="246"/>
            </w:r>
            <w:commentRangeEnd w:id="247"/>
            <w:r w:rsidR="00E63ACF">
              <w:rPr>
                <w:rStyle w:val="CommentReference"/>
              </w:rPr>
              <w:commentReference w:id="247"/>
            </w:r>
            <w:r w:rsidR="008B385D">
              <w:t>milestones to be tracked in project</w:t>
            </w:r>
          </w:p>
        </w:tc>
        <w:tc>
          <w:tcPr>
            <w:tcW w:w="4612" w:type="dxa"/>
            <w:tcBorders>
              <w:top w:val="single" w:sz="4" w:space="0" w:color="000000"/>
              <w:left w:val="single" w:sz="4" w:space="0" w:color="000000"/>
              <w:bottom w:val="single" w:sz="4" w:space="0" w:color="000000"/>
              <w:right w:val="single" w:sz="4" w:space="0" w:color="000000"/>
            </w:tcBorders>
          </w:tcPr>
          <w:p w14:paraId="5A63042F" w14:textId="1A9DE25A" w:rsidR="008B385D" w:rsidRDefault="008B385D">
            <w:pPr>
              <w:spacing w:after="0" w:line="240" w:lineRule="auto"/>
            </w:pPr>
            <w:r>
              <w:t>The list of Technical Milestones</w:t>
            </w:r>
            <w:r w:rsidR="006B0399">
              <w:t xml:space="preserve"> and the criteria</w:t>
            </w:r>
            <w:r w:rsidR="0059342E">
              <w:t xml:space="preserve"> and process</w:t>
            </w:r>
            <w:r w:rsidR="006B0399">
              <w:t xml:space="preserve"> to pass them</w:t>
            </w:r>
          </w:p>
        </w:tc>
      </w:tr>
      <w:tr w:rsidR="008B385D" w14:paraId="36FF32B9" w14:textId="23A474B7" w:rsidTr="00881422">
        <w:tc>
          <w:tcPr>
            <w:tcW w:w="4630" w:type="dxa"/>
            <w:tcBorders>
              <w:top w:val="single" w:sz="4" w:space="0" w:color="000000"/>
              <w:left w:val="single" w:sz="4" w:space="0" w:color="000000"/>
              <w:bottom w:val="single" w:sz="4" w:space="0" w:color="000000"/>
              <w:right w:val="single" w:sz="4" w:space="0" w:color="000000"/>
            </w:tcBorders>
          </w:tcPr>
          <w:p w14:paraId="3CEBA3FF" w14:textId="77777777" w:rsidR="008B385D" w:rsidRDefault="008B385D">
            <w:pPr>
              <w:spacing w:after="0" w:line="240" w:lineRule="auto"/>
            </w:pPr>
            <w:r>
              <w:t xml:space="preserve">Project </w:t>
            </w:r>
            <w:commentRangeStart w:id="248"/>
            <w:commentRangeStart w:id="249"/>
            <w:commentRangeStart w:id="250"/>
            <w:r>
              <w:t>Artifacts</w:t>
            </w:r>
            <w:commentRangeEnd w:id="248"/>
            <w:r w:rsidR="00F575F4">
              <w:rPr>
                <w:rStyle w:val="CommentReference"/>
              </w:rPr>
              <w:commentReference w:id="248"/>
            </w:r>
            <w:commentRangeEnd w:id="249"/>
            <w:r w:rsidR="00E63ACF">
              <w:rPr>
                <w:rStyle w:val="CommentReference"/>
              </w:rPr>
              <w:commentReference w:id="249"/>
            </w:r>
            <w:commentRangeEnd w:id="250"/>
            <w:r w:rsidR="00446D14">
              <w:rPr>
                <w:rStyle w:val="CommentReference"/>
              </w:rPr>
              <w:commentReference w:id="250"/>
            </w:r>
            <w:r>
              <w:t xml:space="preserve"> </w:t>
            </w:r>
          </w:p>
        </w:tc>
        <w:tc>
          <w:tcPr>
            <w:tcW w:w="4612" w:type="dxa"/>
            <w:tcBorders>
              <w:top w:val="single" w:sz="4" w:space="0" w:color="000000"/>
              <w:left w:val="single" w:sz="4" w:space="0" w:color="000000"/>
              <w:bottom w:val="single" w:sz="4" w:space="0" w:color="000000"/>
              <w:right w:val="single" w:sz="4" w:space="0" w:color="000000"/>
            </w:tcBorders>
          </w:tcPr>
          <w:p w14:paraId="771E4AB2" w14:textId="1A411487" w:rsidR="008B385D" w:rsidRDefault="008B385D">
            <w:pPr>
              <w:spacing w:after="0" w:line="240" w:lineRule="auto"/>
            </w:pPr>
            <w:r>
              <w:t>The documents or technical artifacts produced by the project</w:t>
            </w:r>
            <w:r w:rsidR="00A236DC">
              <w:t xml:space="preserve"> </w:t>
            </w:r>
            <w:r w:rsidR="00446D14">
              <w:t>(including the project outputs and those not intended as outputs).</w:t>
            </w:r>
          </w:p>
        </w:tc>
      </w:tr>
      <w:tr w:rsidR="008B385D" w14:paraId="5FDE29F3" w14:textId="60249409" w:rsidTr="00881422">
        <w:tc>
          <w:tcPr>
            <w:tcW w:w="4630" w:type="dxa"/>
            <w:tcBorders>
              <w:top w:val="single" w:sz="4" w:space="0" w:color="000000"/>
              <w:left w:val="single" w:sz="4" w:space="0" w:color="000000"/>
              <w:bottom w:val="single" w:sz="4" w:space="0" w:color="000000"/>
              <w:right w:val="single" w:sz="4" w:space="0" w:color="000000"/>
            </w:tcBorders>
          </w:tcPr>
          <w:p w14:paraId="7749A8D0" w14:textId="77777777" w:rsidR="008B385D" w:rsidRDefault="008B385D">
            <w:pPr>
              <w:spacing w:after="0" w:line="240" w:lineRule="auto"/>
            </w:pPr>
            <w:r>
              <w:t>Project Artifact under change control</w:t>
            </w:r>
          </w:p>
        </w:tc>
        <w:tc>
          <w:tcPr>
            <w:tcW w:w="4612" w:type="dxa"/>
            <w:tcBorders>
              <w:top w:val="single" w:sz="4" w:space="0" w:color="000000"/>
              <w:left w:val="single" w:sz="4" w:space="0" w:color="000000"/>
              <w:bottom w:val="single" w:sz="4" w:space="0" w:color="000000"/>
              <w:right w:val="single" w:sz="4" w:space="0" w:color="000000"/>
            </w:tcBorders>
          </w:tcPr>
          <w:p w14:paraId="76500365" w14:textId="123BBCA4" w:rsidR="008B385D" w:rsidRDefault="008B385D">
            <w:pPr>
              <w:spacing w:after="0" w:line="240" w:lineRule="auto"/>
            </w:pPr>
            <w:r>
              <w:t xml:space="preserve">Of the project artifacts, which are under change control. </w:t>
            </w:r>
          </w:p>
        </w:tc>
      </w:tr>
      <w:tr w:rsidR="008B385D" w14:paraId="2CB6B617" w14:textId="769F29A2" w:rsidTr="00881422">
        <w:tc>
          <w:tcPr>
            <w:tcW w:w="4630" w:type="dxa"/>
            <w:tcBorders>
              <w:top w:val="single" w:sz="4" w:space="0" w:color="000000"/>
              <w:left w:val="single" w:sz="4" w:space="0" w:color="000000"/>
              <w:bottom w:val="single" w:sz="4" w:space="0" w:color="000000"/>
              <w:right w:val="single" w:sz="4" w:space="0" w:color="000000"/>
            </w:tcBorders>
          </w:tcPr>
          <w:p w14:paraId="68FC28D1" w14:textId="77777777" w:rsidR="008B385D" w:rsidRDefault="008B385D">
            <w:pPr>
              <w:spacing w:after="0" w:line="240" w:lineRule="auto"/>
            </w:pPr>
            <w:r>
              <w:t>Risk Breakdown and management</w:t>
            </w:r>
          </w:p>
        </w:tc>
        <w:tc>
          <w:tcPr>
            <w:tcW w:w="4612" w:type="dxa"/>
            <w:tcBorders>
              <w:top w:val="single" w:sz="4" w:space="0" w:color="000000"/>
              <w:left w:val="single" w:sz="4" w:space="0" w:color="000000"/>
              <w:bottom w:val="single" w:sz="4" w:space="0" w:color="000000"/>
              <w:right w:val="single" w:sz="4" w:space="0" w:color="000000"/>
            </w:tcBorders>
          </w:tcPr>
          <w:p w14:paraId="530D1413" w14:textId="33645A9F" w:rsidR="008B385D" w:rsidRDefault="008B385D">
            <w:pPr>
              <w:spacing w:after="0" w:line="240" w:lineRule="auto"/>
            </w:pPr>
            <w:r>
              <w:t>Identify the project risks and management plan for the risks</w:t>
            </w:r>
          </w:p>
        </w:tc>
      </w:tr>
      <w:tr w:rsidR="008B385D" w14:paraId="21C23861" w14:textId="37C81038" w:rsidTr="00881422">
        <w:tc>
          <w:tcPr>
            <w:tcW w:w="4630" w:type="dxa"/>
            <w:tcBorders>
              <w:top w:val="single" w:sz="4" w:space="0" w:color="000000"/>
              <w:left w:val="single" w:sz="4" w:space="0" w:color="000000"/>
              <w:bottom w:val="single" w:sz="4" w:space="0" w:color="000000"/>
              <w:right w:val="single" w:sz="4" w:space="0" w:color="000000"/>
            </w:tcBorders>
          </w:tcPr>
          <w:p w14:paraId="787453DD" w14:textId="77777777" w:rsidR="008B385D" w:rsidRDefault="008B385D">
            <w:pPr>
              <w:spacing w:after="0" w:line="240" w:lineRule="auto"/>
            </w:pPr>
            <w:r>
              <w:t>Project Repository</w:t>
            </w:r>
          </w:p>
        </w:tc>
        <w:tc>
          <w:tcPr>
            <w:tcW w:w="4612" w:type="dxa"/>
            <w:tcBorders>
              <w:top w:val="single" w:sz="4" w:space="0" w:color="000000"/>
              <w:left w:val="single" w:sz="4" w:space="0" w:color="000000"/>
              <w:bottom w:val="single" w:sz="4" w:space="0" w:color="000000"/>
              <w:right w:val="single" w:sz="4" w:space="0" w:color="000000"/>
            </w:tcBorders>
          </w:tcPr>
          <w:p w14:paraId="1122FCBA" w14:textId="7B5E27DB" w:rsidR="008B385D" w:rsidRDefault="008B385D">
            <w:pPr>
              <w:spacing w:after="0" w:line="240" w:lineRule="auto"/>
            </w:pPr>
            <w:r>
              <w:t>The project repository structure</w:t>
            </w:r>
          </w:p>
        </w:tc>
      </w:tr>
      <w:tr w:rsidR="008B385D" w14:paraId="2BCB0227" w14:textId="064630E2" w:rsidTr="00881422">
        <w:tc>
          <w:tcPr>
            <w:tcW w:w="4630" w:type="dxa"/>
            <w:tcBorders>
              <w:top w:val="single" w:sz="4" w:space="0" w:color="000000"/>
              <w:left w:val="single" w:sz="4" w:space="0" w:color="000000"/>
              <w:bottom w:val="single" w:sz="4" w:space="0" w:color="000000"/>
              <w:right w:val="single" w:sz="4" w:space="0" w:color="000000"/>
            </w:tcBorders>
          </w:tcPr>
          <w:p w14:paraId="32F994B7" w14:textId="77777777" w:rsidR="008B385D" w:rsidRDefault="008B385D">
            <w:pPr>
              <w:spacing w:after="0" w:line="240" w:lineRule="auto"/>
            </w:pPr>
            <w:r>
              <w:t>Eclipse sub-project under which this project falls</w:t>
            </w:r>
          </w:p>
        </w:tc>
        <w:tc>
          <w:tcPr>
            <w:tcW w:w="4612" w:type="dxa"/>
            <w:tcBorders>
              <w:top w:val="single" w:sz="4" w:space="0" w:color="000000"/>
              <w:left w:val="single" w:sz="4" w:space="0" w:color="000000"/>
              <w:bottom w:val="single" w:sz="4" w:space="0" w:color="000000"/>
              <w:right w:val="single" w:sz="4" w:space="0" w:color="000000"/>
            </w:tcBorders>
          </w:tcPr>
          <w:p w14:paraId="4DCE0240" w14:textId="292716C3" w:rsidR="008B385D" w:rsidRDefault="008B385D">
            <w:pPr>
              <w:spacing w:after="0" w:line="240" w:lineRule="auto"/>
            </w:pPr>
            <w:r>
              <w:t>Where does the project align with the Eclipse OpenHW sub-project</w:t>
            </w:r>
          </w:p>
        </w:tc>
      </w:tr>
      <w:tr w:rsidR="008B385D" w14:paraId="78111B2C" w14:textId="73393B45" w:rsidTr="00881422">
        <w:tc>
          <w:tcPr>
            <w:tcW w:w="4630" w:type="dxa"/>
            <w:tcBorders>
              <w:top w:val="single" w:sz="4" w:space="0" w:color="000000"/>
              <w:left w:val="single" w:sz="4" w:space="0" w:color="000000"/>
              <w:bottom w:val="single" w:sz="4" w:space="0" w:color="000000"/>
              <w:right w:val="single" w:sz="4" w:space="0" w:color="000000"/>
            </w:tcBorders>
          </w:tcPr>
          <w:p w14:paraId="261E6B8F" w14:textId="77777777" w:rsidR="008B385D" w:rsidRDefault="008B385D">
            <w:pPr>
              <w:spacing w:after="0" w:line="240" w:lineRule="auto"/>
            </w:pPr>
            <w:r>
              <w:t>Initial code contribution description</w:t>
            </w:r>
          </w:p>
        </w:tc>
        <w:tc>
          <w:tcPr>
            <w:tcW w:w="4612" w:type="dxa"/>
            <w:tcBorders>
              <w:top w:val="single" w:sz="4" w:space="0" w:color="000000"/>
              <w:left w:val="single" w:sz="4" w:space="0" w:color="000000"/>
              <w:bottom w:val="single" w:sz="4" w:space="0" w:color="000000"/>
              <w:right w:val="single" w:sz="4" w:space="0" w:color="000000"/>
            </w:tcBorders>
          </w:tcPr>
          <w:p w14:paraId="75A3C717" w14:textId="537932D2" w:rsidR="008B385D" w:rsidRDefault="00446D14">
            <w:pPr>
              <w:spacing w:after="0" w:line="240" w:lineRule="auto"/>
            </w:pPr>
            <w:r>
              <w:t>As described in the PL gate</w:t>
            </w:r>
          </w:p>
        </w:tc>
      </w:tr>
      <w:tr w:rsidR="008B385D" w14:paraId="6303067F" w14:textId="2719B578" w:rsidTr="00881422">
        <w:tc>
          <w:tcPr>
            <w:tcW w:w="4630" w:type="dxa"/>
            <w:tcBorders>
              <w:top w:val="single" w:sz="4" w:space="0" w:color="000000"/>
              <w:left w:val="single" w:sz="4" w:space="0" w:color="000000"/>
              <w:bottom w:val="single" w:sz="4" w:space="0" w:color="000000"/>
              <w:right w:val="single" w:sz="4" w:space="0" w:color="000000"/>
            </w:tcBorders>
          </w:tcPr>
          <w:p w14:paraId="434C591A" w14:textId="4177D830" w:rsidR="008B385D" w:rsidRDefault="008B385D" w:rsidP="00881422">
            <w:pPr>
              <w:keepNext/>
              <w:spacing w:after="0" w:line="240" w:lineRule="auto"/>
            </w:pPr>
            <w:r>
              <w:t>Eclipse Foundation Contribution Questionnaire result (for IP due diligence)</w:t>
            </w:r>
          </w:p>
        </w:tc>
        <w:tc>
          <w:tcPr>
            <w:tcW w:w="4612" w:type="dxa"/>
            <w:tcBorders>
              <w:top w:val="single" w:sz="4" w:space="0" w:color="000000"/>
              <w:left w:val="single" w:sz="4" w:space="0" w:color="000000"/>
              <w:bottom w:val="single" w:sz="4" w:space="0" w:color="000000"/>
              <w:right w:val="single" w:sz="4" w:space="0" w:color="000000"/>
            </w:tcBorders>
          </w:tcPr>
          <w:p w14:paraId="205376AA" w14:textId="24559084" w:rsidR="008B385D" w:rsidRDefault="008B385D" w:rsidP="006215AB">
            <w:pPr>
              <w:keepNext/>
              <w:spacing w:after="0" w:line="240" w:lineRule="auto"/>
            </w:pPr>
            <w:r>
              <w:t>Result of IP due diligence on the initial code contribution</w:t>
            </w:r>
          </w:p>
        </w:tc>
      </w:tr>
    </w:tbl>
    <w:p w14:paraId="061D1DFE" w14:textId="6B9F8A10" w:rsidR="00AC4529" w:rsidRDefault="006215AB" w:rsidP="00881422">
      <w:pPr>
        <w:pStyle w:val="Caption"/>
      </w:pPr>
      <w:r>
        <w:t xml:space="preserve">Table </w:t>
      </w:r>
      <w:r w:rsidR="00326291">
        <w:fldChar w:fldCharType="begin"/>
      </w:r>
      <w:r w:rsidR="00326291">
        <w:instrText xml:space="preserve"> SEQ Table \* ARABIC </w:instrText>
      </w:r>
      <w:r w:rsidR="00326291">
        <w:fldChar w:fldCharType="separate"/>
      </w:r>
      <w:r w:rsidR="00326291">
        <w:rPr>
          <w:noProof/>
        </w:rPr>
        <w:t>3</w:t>
      </w:r>
      <w:r w:rsidR="00326291">
        <w:fldChar w:fldCharType="end"/>
      </w:r>
      <w:r>
        <w:t xml:space="preserve"> Project Plan Typical Elements</w:t>
      </w:r>
    </w:p>
    <w:p w14:paraId="2614434F" w14:textId="77777777" w:rsidR="00AC4529" w:rsidRDefault="00AC4529"/>
    <w:p w14:paraId="726703B7" w14:textId="77777777" w:rsidR="00AC4529" w:rsidRDefault="00AC4529"/>
    <w:p w14:paraId="75067166" w14:textId="77777777" w:rsidR="00AC4529" w:rsidRDefault="00AC4529"/>
    <w:p w14:paraId="15206933" w14:textId="48C4D04D" w:rsidR="00A97FDF" w:rsidRPr="000830B8" w:rsidRDefault="00A97FDF" w:rsidP="00A83146">
      <w:pPr>
        <w:pStyle w:val="Heading4"/>
        <w:rPr>
          <w:rStyle w:val="Heading4Char"/>
          <w:i/>
          <w:iCs/>
          <w:sz w:val="22"/>
          <w:szCs w:val="22"/>
        </w:rPr>
      </w:pPr>
      <w:bookmarkStart w:id="251" w:name="_Ref45632616"/>
      <w:bookmarkStart w:id="252" w:name="_Toc48068022"/>
      <w:r w:rsidRPr="000830B8">
        <w:rPr>
          <w:rStyle w:val="Heading4Char"/>
          <w:i/>
          <w:iCs/>
          <w:sz w:val="22"/>
          <w:szCs w:val="22"/>
        </w:rPr>
        <w:t>Project Close</w:t>
      </w:r>
      <w:r w:rsidR="00EA26D9" w:rsidRPr="000830B8">
        <w:rPr>
          <w:rStyle w:val="Heading4Char"/>
          <w:i/>
          <w:iCs/>
          <w:sz w:val="22"/>
          <w:szCs w:val="22"/>
        </w:rPr>
        <w:t xml:space="preserve"> Gate</w:t>
      </w:r>
      <w:bookmarkEnd w:id="252"/>
    </w:p>
    <w:p w14:paraId="13C19441" w14:textId="04614547" w:rsidR="00EA26D9" w:rsidRDefault="00EA26D9" w:rsidP="00EA26D9"/>
    <w:p w14:paraId="22AB6918" w14:textId="496CBFB0" w:rsidR="00EA26D9" w:rsidRPr="003A7A40" w:rsidRDefault="00EA26D9" w:rsidP="00E53C70">
      <w:r>
        <w:t>The Project Close Gate signifies the completion of the technical deliverables of a project. If a Maintenance Project is required for ongoing support, bug fix, etc., that Maintenance Project is preferably scoped out and presented to TWG at the same time as the Project Close Gate.</w:t>
      </w:r>
    </w:p>
    <w:p w14:paraId="133941E1" w14:textId="75794F72" w:rsidR="00AC4529" w:rsidRPr="000830B8" w:rsidRDefault="00445F15" w:rsidP="000830B8">
      <w:pPr>
        <w:pStyle w:val="Heading3"/>
        <w:rPr>
          <w:rStyle w:val="Heading3Char"/>
          <w:b/>
          <w:bCs/>
        </w:rPr>
      </w:pPr>
      <w:bookmarkStart w:id="253" w:name="_Ref48058677"/>
      <w:bookmarkStart w:id="254" w:name="_Toc48068023"/>
      <w:r w:rsidRPr="000830B8">
        <w:rPr>
          <w:rStyle w:val="Heading3Char"/>
          <w:b/>
          <w:bCs/>
        </w:rPr>
        <w:lastRenderedPageBreak/>
        <w:t xml:space="preserve">Technical Milestones </w:t>
      </w:r>
      <w:r w:rsidR="00EA26D9" w:rsidRPr="000830B8">
        <w:rPr>
          <w:rStyle w:val="Heading3Char"/>
          <w:b/>
          <w:bCs/>
        </w:rPr>
        <w:t>for OTP</w:t>
      </w:r>
      <w:bookmarkEnd w:id="251"/>
      <w:bookmarkEnd w:id="253"/>
      <w:bookmarkEnd w:id="254"/>
    </w:p>
    <w:p w14:paraId="3B9408B5" w14:textId="50109974" w:rsidR="00AE42FE" w:rsidRDefault="00445F15" w:rsidP="00AE42FE">
      <w:r>
        <w:t xml:space="preserve">The technical milestones which will be tracked and reported to the OpenHW membership are determined as appropriate for each project. </w:t>
      </w:r>
      <w:r w:rsidR="00AE42FE">
        <w:t>The project team sets out the milestones in the project plan, which is agreed at the PPA Gate by the TWG.</w:t>
      </w:r>
    </w:p>
    <w:p w14:paraId="16A116E7" w14:textId="391ED442" w:rsidR="00AC4529" w:rsidRDefault="00AC4529"/>
    <w:p w14:paraId="3CF85E4E" w14:textId="77777777" w:rsidR="00AC4529" w:rsidRDefault="00AC4529"/>
    <w:p w14:paraId="1F46ADA1" w14:textId="75BD3F2D" w:rsidR="00AC4529" w:rsidRPr="00E53C70" w:rsidRDefault="00896ACD" w:rsidP="00A83146">
      <w:pPr>
        <w:pStyle w:val="Heading4"/>
        <w:rPr>
          <w:rStyle w:val="Heading4Char"/>
        </w:rPr>
      </w:pPr>
      <w:bookmarkStart w:id="255" w:name="_Toc48068024"/>
      <w:r w:rsidRPr="000830B8">
        <w:rPr>
          <w:rStyle w:val="Heading4Char"/>
          <w:i/>
          <w:iCs/>
          <w:sz w:val="22"/>
          <w:szCs w:val="22"/>
        </w:rPr>
        <w:t xml:space="preserve">Technical Milestones for </w:t>
      </w:r>
      <w:r w:rsidR="006B129A" w:rsidRPr="000830B8">
        <w:rPr>
          <w:rStyle w:val="Heading4Char"/>
          <w:i/>
          <w:iCs/>
          <w:sz w:val="22"/>
          <w:szCs w:val="22"/>
        </w:rPr>
        <w:t xml:space="preserve">Design </w:t>
      </w:r>
      <w:r w:rsidR="00445F15" w:rsidRPr="000830B8">
        <w:rPr>
          <w:rStyle w:val="Heading4Char"/>
          <w:i/>
          <w:iCs/>
          <w:sz w:val="22"/>
          <w:szCs w:val="22"/>
        </w:rPr>
        <w:t>Integrated Circuit</w:t>
      </w:r>
      <w:r w:rsidR="006B129A" w:rsidRPr="000830B8">
        <w:rPr>
          <w:rStyle w:val="Heading4Char"/>
          <w:i/>
          <w:iCs/>
          <w:sz w:val="22"/>
          <w:szCs w:val="22"/>
        </w:rPr>
        <w:t xml:space="preserve"> IP</w:t>
      </w:r>
      <w:r w:rsidR="00445F15" w:rsidRPr="000830B8">
        <w:rPr>
          <w:rStyle w:val="Heading4Char"/>
          <w:i/>
          <w:iCs/>
          <w:sz w:val="22"/>
          <w:szCs w:val="22"/>
        </w:rPr>
        <w:t xml:space="preserve"> </w:t>
      </w:r>
      <w:r w:rsidR="00AE42FE" w:rsidRPr="000830B8">
        <w:rPr>
          <w:rStyle w:val="Heading4Char"/>
          <w:i/>
          <w:iCs/>
          <w:sz w:val="22"/>
          <w:szCs w:val="22"/>
        </w:rPr>
        <w:t xml:space="preserve">OpenHW Technical </w:t>
      </w:r>
      <w:r w:rsidR="00445F15" w:rsidRPr="000830B8">
        <w:rPr>
          <w:rStyle w:val="Heading4Char"/>
          <w:i/>
          <w:iCs/>
          <w:sz w:val="22"/>
          <w:szCs w:val="22"/>
        </w:rPr>
        <w:t>Project</w:t>
      </w:r>
      <w:r w:rsidR="008B385D" w:rsidRPr="000830B8">
        <w:rPr>
          <w:rStyle w:val="Heading4Char"/>
          <w:i/>
          <w:iCs/>
          <w:sz w:val="22"/>
          <w:szCs w:val="22"/>
        </w:rPr>
        <w:t xml:space="preserve"> (DIP</w:t>
      </w:r>
      <w:r w:rsidR="00AE42FE" w:rsidRPr="00E53C70">
        <w:rPr>
          <w:rStyle w:val="Heading4Char"/>
        </w:rPr>
        <w:t xml:space="preserve"> OTP</w:t>
      </w:r>
      <w:r w:rsidR="008B385D" w:rsidRPr="00E53C70">
        <w:rPr>
          <w:rStyle w:val="Heading4Char"/>
        </w:rPr>
        <w:t>)</w:t>
      </w:r>
      <w:bookmarkEnd w:id="255"/>
    </w:p>
    <w:p w14:paraId="757FC46A" w14:textId="479A5EB2" w:rsidR="00AC4529" w:rsidRDefault="00AC4529"/>
    <w:p w14:paraId="082FB0A1" w14:textId="3E19B0AE" w:rsidR="008B385D" w:rsidRDefault="008B385D">
      <w:r>
        <w:t xml:space="preserve">A Design </w:t>
      </w:r>
      <w:r w:rsidR="00AE42FE">
        <w:t xml:space="preserve">Integrated Circuit IP (DIP) OTP comprises the design and verification of an RTL “IP block”. For example, a RISC-V core would be designed or imported, and OpenHW would verify the IP. The end-result of a DIP OTP would be fully verified RTL code. </w:t>
      </w:r>
      <w:r w:rsidR="008F2C81">
        <w:t xml:space="preserve"> A typical flow of technical milestones is shown in </w:t>
      </w:r>
      <w:r w:rsidR="008F2C81">
        <w:fldChar w:fldCharType="begin"/>
      </w:r>
      <w:r w:rsidR="008F2C81">
        <w:instrText xml:space="preserve"> REF _Ref46235731 \h </w:instrText>
      </w:r>
      <w:r w:rsidR="008F2C81">
        <w:fldChar w:fldCharType="separate"/>
      </w:r>
      <w:r w:rsidR="008F2C81">
        <w:t xml:space="preserve">Figure </w:t>
      </w:r>
      <w:r w:rsidR="008F2C81">
        <w:rPr>
          <w:noProof/>
        </w:rPr>
        <w:t>2</w:t>
      </w:r>
      <w:r w:rsidR="008F2C81">
        <w:fldChar w:fldCharType="end"/>
      </w:r>
    </w:p>
    <w:p w14:paraId="7D6783D4" w14:textId="77777777" w:rsidR="008F2C81" w:rsidRDefault="008F2C81" w:rsidP="00881422">
      <w:pPr>
        <w:keepNext/>
      </w:pPr>
      <w:r>
        <w:rPr>
          <w:noProof/>
          <w:lang w:val="fr-FR" w:eastAsia="fr-FR"/>
        </w:rPr>
        <w:drawing>
          <wp:inline distT="0" distB="0" distL="0" distR="0" wp14:anchorId="125955BA" wp14:editId="6876D1CF">
            <wp:extent cx="5961380" cy="8652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0337" cy="883986"/>
                    </a:xfrm>
                    <a:prstGeom prst="rect">
                      <a:avLst/>
                    </a:prstGeom>
                    <a:noFill/>
                  </pic:spPr>
                </pic:pic>
              </a:graphicData>
            </a:graphic>
          </wp:inline>
        </w:drawing>
      </w:r>
    </w:p>
    <w:p w14:paraId="5062FAD8" w14:textId="3E948A68" w:rsidR="008F2C81" w:rsidRDefault="008F2C81" w:rsidP="00881422">
      <w:pPr>
        <w:pStyle w:val="Caption"/>
        <w:jc w:val="center"/>
      </w:pPr>
      <w:bookmarkStart w:id="256" w:name="_Ref46235731"/>
      <w:bookmarkStart w:id="257" w:name="_Ref46235701"/>
      <w:r>
        <w:t xml:space="preserve">Figure </w:t>
      </w:r>
      <w:r w:rsidR="0051780C">
        <w:fldChar w:fldCharType="begin"/>
      </w:r>
      <w:r w:rsidR="0051780C">
        <w:instrText xml:space="preserve"> SEQ Figure \* ARABIC </w:instrText>
      </w:r>
      <w:r w:rsidR="0051780C">
        <w:fldChar w:fldCharType="separate"/>
      </w:r>
      <w:r>
        <w:rPr>
          <w:noProof/>
        </w:rPr>
        <w:t>2</w:t>
      </w:r>
      <w:r w:rsidR="0051780C">
        <w:rPr>
          <w:noProof/>
        </w:rPr>
        <w:fldChar w:fldCharType="end"/>
      </w:r>
      <w:bookmarkEnd w:id="256"/>
      <w:r>
        <w:t xml:space="preserve"> Design Integrated Circuit - Typical Technical Milestones</w:t>
      </w:r>
      <w:bookmarkEnd w:id="257"/>
    </w:p>
    <w:p w14:paraId="67C222FF" w14:textId="77777777" w:rsidR="008F2C81" w:rsidRDefault="008F2C81"/>
    <w:p w14:paraId="419F08EC" w14:textId="35381284" w:rsidR="00AC4529" w:rsidRDefault="00445F15">
      <w:r>
        <w:t>Typical engineering milestones tracked in OpenHW Integrated Circuit design and verification OTP are shown in</w:t>
      </w:r>
      <w:r w:rsidR="00AE42FE">
        <w:t xml:space="preserve"> </w:t>
      </w:r>
      <w:r w:rsidR="00AE42FE">
        <w:fldChar w:fldCharType="begin"/>
      </w:r>
      <w:r w:rsidR="00AE42FE">
        <w:instrText xml:space="preserve"> REF _Ref46233873 \h </w:instrText>
      </w:r>
      <w:r w:rsidR="00AE42FE">
        <w:fldChar w:fldCharType="separate"/>
      </w:r>
      <w:r w:rsidR="00AE42FE">
        <w:t xml:space="preserve">Table </w:t>
      </w:r>
      <w:r w:rsidR="00AE42FE">
        <w:rPr>
          <w:noProof/>
        </w:rPr>
        <w:t>4</w:t>
      </w:r>
      <w:r w:rsidR="00AE42FE">
        <w:fldChar w:fldCharType="end"/>
      </w:r>
      <w:r>
        <w:t xml:space="preserve">. </w:t>
      </w:r>
    </w:p>
    <w:p w14:paraId="0D262DAA" w14:textId="77777777" w:rsidR="00AC4529" w:rsidRDefault="00AC4529"/>
    <w:tbl>
      <w:tblPr>
        <w:tblW w:w="6233" w:type="dxa"/>
        <w:tblInd w:w="108" w:type="dxa"/>
        <w:tblLook w:val="04A0" w:firstRow="1" w:lastRow="0" w:firstColumn="1" w:lastColumn="0" w:noHBand="0" w:noVBand="1"/>
      </w:tblPr>
      <w:tblGrid>
        <w:gridCol w:w="3116"/>
        <w:gridCol w:w="3117"/>
      </w:tblGrid>
      <w:tr w:rsidR="00AC4529" w14:paraId="36CA9798" w14:textId="77777777">
        <w:tc>
          <w:tcPr>
            <w:tcW w:w="3116" w:type="dxa"/>
            <w:tcBorders>
              <w:top w:val="single" w:sz="4" w:space="0" w:color="000000"/>
              <w:left w:val="single" w:sz="4" w:space="0" w:color="000000"/>
              <w:bottom w:val="single" w:sz="4" w:space="0" w:color="000000"/>
              <w:right w:val="single" w:sz="4" w:space="0" w:color="000000"/>
            </w:tcBorders>
          </w:tcPr>
          <w:p w14:paraId="0CB283C4" w14:textId="77777777" w:rsidR="00AC4529" w:rsidRPr="00881422" w:rsidRDefault="00445F15">
            <w:pPr>
              <w:spacing w:after="0" w:line="240" w:lineRule="auto"/>
              <w:rPr>
                <w:b/>
                <w:bCs/>
              </w:rPr>
            </w:pPr>
            <w:r w:rsidRPr="00881422">
              <w:rPr>
                <w:b/>
                <w:bCs/>
              </w:rPr>
              <w:t>Engineering Milestone</w:t>
            </w:r>
          </w:p>
        </w:tc>
        <w:tc>
          <w:tcPr>
            <w:tcW w:w="3117" w:type="dxa"/>
            <w:tcBorders>
              <w:top w:val="single" w:sz="4" w:space="0" w:color="000000"/>
              <w:left w:val="single" w:sz="4" w:space="0" w:color="000000"/>
              <w:bottom w:val="single" w:sz="4" w:space="0" w:color="000000"/>
              <w:right w:val="single" w:sz="4" w:space="0" w:color="000000"/>
            </w:tcBorders>
          </w:tcPr>
          <w:p w14:paraId="3775A1BD" w14:textId="77777777" w:rsidR="00AC4529" w:rsidRPr="00881422" w:rsidRDefault="00445F15">
            <w:pPr>
              <w:spacing w:after="0" w:line="240" w:lineRule="auto"/>
              <w:rPr>
                <w:b/>
                <w:bCs/>
              </w:rPr>
            </w:pPr>
            <w:r w:rsidRPr="00881422">
              <w:rPr>
                <w:b/>
                <w:bCs/>
              </w:rPr>
              <w:t>Description</w:t>
            </w:r>
          </w:p>
        </w:tc>
      </w:tr>
      <w:tr w:rsidR="00AC4529" w14:paraId="5CCFAAA3" w14:textId="77777777">
        <w:tc>
          <w:tcPr>
            <w:tcW w:w="3116" w:type="dxa"/>
            <w:tcBorders>
              <w:top w:val="single" w:sz="4" w:space="0" w:color="000000"/>
              <w:left w:val="single" w:sz="4" w:space="0" w:color="000000"/>
              <w:bottom w:val="single" w:sz="4" w:space="0" w:color="000000"/>
              <w:right w:val="single" w:sz="4" w:space="0" w:color="000000"/>
            </w:tcBorders>
          </w:tcPr>
          <w:p w14:paraId="15266415" w14:textId="2A2CDF0F" w:rsidR="00AC4529" w:rsidRDefault="00445F15">
            <w:pPr>
              <w:spacing w:after="0" w:line="240" w:lineRule="auto"/>
            </w:pPr>
            <w:r>
              <w:t>Feature</w:t>
            </w:r>
            <w:r w:rsidR="001B0481">
              <w:t xml:space="preserve"> and Performance</w:t>
            </w:r>
            <w:r>
              <w:t xml:space="preserve">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7CDA4680" w14:textId="4C84B82C" w:rsidR="00AC4529" w:rsidRDefault="00445F15">
            <w:pPr>
              <w:spacing w:after="0" w:line="240" w:lineRule="auto"/>
            </w:pPr>
            <w:r>
              <w:t xml:space="preserve">An agreed Feature </w:t>
            </w:r>
            <w:r w:rsidR="001B0481">
              <w:t xml:space="preserve">and Performance </w:t>
            </w:r>
            <w:r>
              <w:t>Specification has been reviewed and agreed by the working group.</w:t>
            </w:r>
            <w:r w:rsidR="00CE19D2">
              <w:t xml:space="preserve"> Including external interfaces.</w:t>
            </w:r>
            <w:r w:rsidR="001B0481">
              <w:t xml:space="preserve"> AKA Datasheet.</w:t>
            </w:r>
          </w:p>
        </w:tc>
      </w:tr>
      <w:tr w:rsidR="00AC4529" w14:paraId="44BC9AB9" w14:textId="77777777">
        <w:tc>
          <w:tcPr>
            <w:tcW w:w="3116" w:type="dxa"/>
            <w:tcBorders>
              <w:top w:val="single" w:sz="4" w:space="0" w:color="000000"/>
              <w:left w:val="single" w:sz="4" w:space="0" w:color="000000"/>
              <w:bottom w:val="single" w:sz="4" w:space="0" w:color="000000"/>
              <w:right w:val="single" w:sz="4" w:space="0" w:color="000000"/>
            </w:tcBorders>
          </w:tcPr>
          <w:p w14:paraId="25D21F16" w14:textId="061D7FBD" w:rsidR="00AC4529" w:rsidRDefault="00445F15">
            <w:pPr>
              <w:spacing w:after="0" w:line="240" w:lineRule="auto"/>
            </w:pPr>
            <w:commentRangeStart w:id="258"/>
            <w:commentRangeStart w:id="259"/>
            <w:r>
              <w:t xml:space="preserve">Design </w:t>
            </w:r>
            <w:r w:rsidR="00EA10EE">
              <w:t xml:space="preserve">or Solution </w:t>
            </w:r>
            <w:r>
              <w:t xml:space="preserve">Specification </w:t>
            </w:r>
            <w:commentRangeEnd w:id="258"/>
            <w:r w:rsidR="00BD484C">
              <w:rPr>
                <w:rStyle w:val="CommentReference"/>
              </w:rPr>
              <w:commentReference w:id="258"/>
            </w:r>
            <w:commentRangeEnd w:id="259"/>
            <w:r w:rsidR="00E63ACF">
              <w:rPr>
                <w:rStyle w:val="CommentReference"/>
              </w:rPr>
              <w:commentReference w:id="259"/>
            </w:r>
            <w:r>
              <w:t>Complete</w:t>
            </w:r>
          </w:p>
        </w:tc>
        <w:tc>
          <w:tcPr>
            <w:tcW w:w="3117" w:type="dxa"/>
            <w:tcBorders>
              <w:top w:val="single" w:sz="4" w:space="0" w:color="000000"/>
              <w:left w:val="single" w:sz="4" w:space="0" w:color="000000"/>
              <w:bottom w:val="single" w:sz="4" w:space="0" w:color="000000"/>
              <w:right w:val="single" w:sz="4" w:space="0" w:color="000000"/>
            </w:tcBorders>
          </w:tcPr>
          <w:p w14:paraId="08FF49BD" w14:textId="3CAD40CE" w:rsidR="00AC4529" w:rsidRDefault="00445F15">
            <w:pPr>
              <w:spacing w:after="0" w:line="240" w:lineRule="auto"/>
            </w:pPr>
            <w:r>
              <w:t>An agreed Design</w:t>
            </w:r>
            <w:r w:rsidR="00EA10EE">
              <w:t xml:space="preserve"> or Solution</w:t>
            </w:r>
            <w:r>
              <w:t xml:space="preserve"> Specification has been reviewed and agreed by the working group</w:t>
            </w:r>
            <w:r w:rsidR="00CE19D2">
              <w:t>. Internal structure, internal bus specification, etc. Can be optional for existing RTL.</w:t>
            </w:r>
          </w:p>
        </w:tc>
      </w:tr>
      <w:tr w:rsidR="001B0481" w14:paraId="2467F654" w14:textId="77777777">
        <w:tc>
          <w:tcPr>
            <w:tcW w:w="3116" w:type="dxa"/>
            <w:tcBorders>
              <w:top w:val="single" w:sz="4" w:space="0" w:color="000000"/>
              <w:left w:val="single" w:sz="4" w:space="0" w:color="000000"/>
              <w:bottom w:val="single" w:sz="4" w:space="0" w:color="000000"/>
              <w:right w:val="single" w:sz="4" w:space="0" w:color="000000"/>
            </w:tcBorders>
          </w:tcPr>
          <w:p w14:paraId="43ACB07F" w14:textId="7892742F" w:rsidR="001B0481" w:rsidRDefault="001B0481">
            <w:pPr>
              <w:spacing w:after="0" w:line="240" w:lineRule="auto"/>
            </w:pPr>
            <w:r>
              <w:t>User Manual</w:t>
            </w:r>
          </w:p>
        </w:tc>
        <w:tc>
          <w:tcPr>
            <w:tcW w:w="3117" w:type="dxa"/>
            <w:tcBorders>
              <w:top w:val="single" w:sz="4" w:space="0" w:color="000000"/>
              <w:left w:val="single" w:sz="4" w:space="0" w:color="000000"/>
              <w:bottom w:val="single" w:sz="4" w:space="0" w:color="000000"/>
              <w:right w:val="single" w:sz="4" w:space="0" w:color="000000"/>
            </w:tcBorders>
          </w:tcPr>
          <w:p w14:paraId="52FBE408" w14:textId="6C438FB7" w:rsidR="001B0481" w:rsidDel="00272725" w:rsidRDefault="001B0481">
            <w:pPr>
              <w:spacing w:after="0" w:line="240" w:lineRule="auto"/>
            </w:pPr>
            <w:r>
              <w:t>Define the structure and function of the Control and Status Registers (CSR), interrupts</w:t>
            </w:r>
            <w:r w:rsidR="00EA10EE">
              <w:t xml:space="preserve"> and other aspects </w:t>
            </w:r>
            <w:r w:rsidR="00EA10EE">
              <w:lastRenderedPageBreak/>
              <w:t>used by s</w:t>
            </w:r>
            <w:r w:rsidR="00CE19D2">
              <w:t>oftware integrators wil</w:t>
            </w:r>
            <w:r w:rsidR="00EA10EE">
              <w:t>l use.</w:t>
            </w:r>
          </w:p>
        </w:tc>
      </w:tr>
      <w:tr w:rsidR="00AC4529" w14:paraId="41570EA9" w14:textId="77777777">
        <w:tc>
          <w:tcPr>
            <w:tcW w:w="3116" w:type="dxa"/>
            <w:tcBorders>
              <w:top w:val="single" w:sz="4" w:space="0" w:color="000000"/>
              <w:left w:val="single" w:sz="4" w:space="0" w:color="000000"/>
              <w:bottom w:val="single" w:sz="4" w:space="0" w:color="000000"/>
              <w:right w:val="single" w:sz="4" w:space="0" w:color="000000"/>
            </w:tcBorders>
          </w:tcPr>
          <w:p w14:paraId="3ACBF806" w14:textId="77777777" w:rsidR="00AC4529" w:rsidRDefault="00445F15">
            <w:pPr>
              <w:spacing w:after="0" w:line="240" w:lineRule="auto"/>
            </w:pPr>
            <w:r>
              <w:lastRenderedPageBreak/>
              <w:t>RTL Coding Complete</w:t>
            </w:r>
          </w:p>
        </w:tc>
        <w:tc>
          <w:tcPr>
            <w:tcW w:w="3117" w:type="dxa"/>
            <w:tcBorders>
              <w:top w:val="single" w:sz="4" w:space="0" w:color="000000"/>
              <w:left w:val="single" w:sz="4" w:space="0" w:color="000000"/>
              <w:bottom w:val="single" w:sz="4" w:space="0" w:color="000000"/>
              <w:right w:val="single" w:sz="4" w:space="0" w:color="000000"/>
            </w:tcBorders>
          </w:tcPr>
          <w:p w14:paraId="3DF6D506" w14:textId="489F5438" w:rsidR="00AC4529" w:rsidRDefault="00272725">
            <w:pPr>
              <w:spacing w:after="0" w:line="240" w:lineRule="auto"/>
            </w:pPr>
            <w:r>
              <w:t>R</w:t>
            </w:r>
            <w:r w:rsidR="00445F15">
              <w:t xml:space="preserve">TL </w:t>
            </w:r>
            <w:r>
              <w:t xml:space="preserve">design </w:t>
            </w:r>
            <w:r w:rsidR="00445F15">
              <w:t>coding is complete</w:t>
            </w:r>
          </w:p>
        </w:tc>
      </w:tr>
      <w:tr w:rsidR="00AC4529" w14:paraId="79C30704" w14:textId="77777777">
        <w:tc>
          <w:tcPr>
            <w:tcW w:w="3116" w:type="dxa"/>
            <w:tcBorders>
              <w:top w:val="single" w:sz="4" w:space="0" w:color="000000"/>
              <w:left w:val="single" w:sz="4" w:space="0" w:color="000000"/>
              <w:bottom w:val="single" w:sz="4" w:space="0" w:color="000000"/>
              <w:right w:val="single" w:sz="4" w:space="0" w:color="000000"/>
            </w:tcBorders>
          </w:tcPr>
          <w:p w14:paraId="43DA4E2C" w14:textId="13A71AC3" w:rsidR="00AC4529" w:rsidRDefault="00445F15">
            <w:pPr>
              <w:spacing w:after="0" w:line="240" w:lineRule="auto"/>
            </w:pPr>
            <w:r>
              <w:t>Verification Complete</w:t>
            </w:r>
          </w:p>
        </w:tc>
        <w:tc>
          <w:tcPr>
            <w:tcW w:w="3117" w:type="dxa"/>
            <w:tcBorders>
              <w:top w:val="single" w:sz="4" w:space="0" w:color="000000"/>
              <w:left w:val="single" w:sz="4" w:space="0" w:color="000000"/>
              <w:bottom w:val="single" w:sz="4" w:space="0" w:color="000000"/>
              <w:right w:val="single" w:sz="4" w:space="0" w:color="000000"/>
            </w:tcBorders>
          </w:tcPr>
          <w:p w14:paraId="28F5D397" w14:textId="236EB333" w:rsidR="00AC4529" w:rsidRDefault="00445F15" w:rsidP="00881422">
            <w:pPr>
              <w:keepNext/>
              <w:spacing w:after="0" w:line="240" w:lineRule="auto"/>
            </w:pPr>
            <w:r>
              <w:t>The Testbench has been reviewed and agreed by the working group</w:t>
            </w:r>
            <w:r w:rsidR="006B129A">
              <w:t xml:space="preserve">, test cases </w:t>
            </w:r>
            <w:r w:rsidR="003A7A40">
              <w:t>prepared,</w:t>
            </w:r>
            <w:r w:rsidR="006B129A">
              <w:t xml:space="preserve"> and test cases run</w:t>
            </w:r>
          </w:p>
        </w:tc>
      </w:tr>
      <w:tr w:rsidR="00272725" w14:paraId="5232D92A" w14:textId="77777777">
        <w:tc>
          <w:tcPr>
            <w:tcW w:w="3116" w:type="dxa"/>
            <w:tcBorders>
              <w:top w:val="single" w:sz="4" w:space="0" w:color="000000"/>
              <w:left w:val="single" w:sz="4" w:space="0" w:color="000000"/>
              <w:bottom w:val="single" w:sz="4" w:space="0" w:color="000000"/>
              <w:right w:val="single" w:sz="4" w:space="0" w:color="000000"/>
            </w:tcBorders>
          </w:tcPr>
          <w:p w14:paraId="3D4C5C0F" w14:textId="7BEF85E1" w:rsidR="00272725" w:rsidRDefault="00272725" w:rsidP="00272725">
            <w:pPr>
              <w:spacing w:after="0" w:line="240" w:lineRule="auto"/>
            </w:pPr>
            <w:r>
              <w:t>RTL Freeze</w:t>
            </w:r>
          </w:p>
        </w:tc>
        <w:tc>
          <w:tcPr>
            <w:tcW w:w="3117" w:type="dxa"/>
            <w:tcBorders>
              <w:top w:val="single" w:sz="4" w:space="0" w:color="000000"/>
              <w:left w:val="single" w:sz="4" w:space="0" w:color="000000"/>
              <w:bottom w:val="single" w:sz="4" w:space="0" w:color="000000"/>
              <w:right w:val="single" w:sz="4" w:space="0" w:color="000000"/>
            </w:tcBorders>
          </w:tcPr>
          <w:p w14:paraId="35748584" w14:textId="54680F67" w:rsidR="00272725" w:rsidRDefault="00272725" w:rsidP="00272725">
            <w:pPr>
              <w:keepNext/>
              <w:spacing w:after="0" w:line="240" w:lineRule="auto"/>
            </w:pPr>
            <w:r>
              <w:t xml:space="preserve">Final </w:t>
            </w:r>
            <w:commentRangeStart w:id="260"/>
            <w:commentRangeStart w:id="261"/>
            <w:r>
              <w:t xml:space="preserve">post-verification </w:t>
            </w:r>
            <w:commentRangeEnd w:id="260"/>
            <w:r>
              <w:rPr>
                <w:rStyle w:val="CommentReference"/>
              </w:rPr>
              <w:commentReference w:id="260"/>
            </w:r>
            <w:commentRangeEnd w:id="261"/>
            <w:r>
              <w:rPr>
                <w:rStyle w:val="CommentReference"/>
              </w:rPr>
              <w:commentReference w:id="261"/>
            </w:r>
            <w:r>
              <w:t>RTL coding is complete</w:t>
            </w:r>
          </w:p>
        </w:tc>
      </w:tr>
    </w:tbl>
    <w:p w14:paraId="49F12960" w14:textId="68DD709C" w:rsidR="00AC4529" w:rsidRDefault="00AE42FE" w:rsidP="00881422">
      <w:pPr>
        <w:pStyle w:val="Caption"/>
        <w:tabs>
          <w:tab w:val="left" w:pos="1418"/>
        </w:tabs>
      </w:pPr>
      <w:bookmarkStart w:id="262" w:name="_Ref46233873"/>
      <w:r>
        <w:t xml:space="preserve">Table </w:t>
      </w:r>
      <w:r w:rsidR="00326291">
        <w:fldChar w:fldCharType="begin"/>
      </w:r>
      <w:r w:rsidR="00326291">
        <w:instrText xml:space="preserve"> SEQ Table \* ARABIC </w:instrText>
      </w:r>
      <w:r w:rsidR="00326291">
        <w:fldChar w:fldCharType="separate"/>
      </w:r>
      <w:r w:rsidR="00326291">
        <w:rPr>
          <w:noProof/>
        </w:rPr>
        <w:t>4</w:t>
      </w:r>
      <w:r w:rsidR="00326291">
        <w:fldChar w:fldCharType="end"/>
      </w:r>
      <w:bookmarkEnd w:id="262"/>
      <w:r>
        <w:t xml:space="preserve"> Design IP OTP – Typical Technical Milestones</w:t>
      </w:r>
    </w:p>
    <w:p w14:paraId="501B5E86" w14:textId="77777777" w:rsidR="00AE42FE" w:rsidRDefault="00AE42FE" w:rsidP="00881422">
      <w:pPr>
        <w:pStyle w:val="Caption"/>
        <w:tabs>
          <w:tab w:val="left" w:pos="1418"/>
        </w:tabs>
        <w:jc w:val="center"/>
      </w:pPr>
    </w:p>
    <w:p w14:paraId="45EB98CD" w14:textId="4459F837" w:rsidR="006B129A" w:rsidRPr="00E53C70" w:rsidRDefault="00896ACD" w:rsidP="00A83146">
      <w:pPr>
        <w:pStyle w:val="Heading4"/>
        <w:rPr>
          <w:rStyle w:val="Heading4Char"/>
        </w:rPr>
      </w:pPr>
      <w:bookmarkStart w:id="263" w:name="_Toc48068025"/>
      <w:r w:rsidRPr="00E53C70">
        <w:rPr>
          <w:rStyle w:val="Heading4Char"/>
        </w:rPr>
        <w:t xml:space="preserve">Technical Milestones for </w:t>
      </w:r>
      <w:r w:rsidR="006B129A" w:rsidRPr="00E53C70">
        <w:rPr>
          <w:rStyle w:val="Heading4Char"/>
        </w:rPr>
        <w:t>Verification Integrated Circuit IP Project</w:t>
      </w:r>
      <w:r w:rsidR="00AE42FE" w:rsidRPr="00E53C70">
        <w:rPr>
          <w:rStyle w:val="Heading4Char"/>
        </w:rPr>
        <w:t xml:space="preserve"> (VIP OTP)</w:t>
      </w:r>
      <w:bookmarkEnd w:id="263"/>
    </w:p>
    <w:p w14:paraId="7A51D4E0" w14:textId="672DE7C5" w:rsidR="006B129A" w:rsidRDefault="00AE42FE" w:rsidP="006B129A">
      <w:r>
        <w:t xml:space="preserve">A variety of Verification Integrated Circuit IP (VIP) projects could be envisaged, for </w:t>
      </w:r>
      <w:r w:rsidR="00753FDB">
        <w:t>example</w:t>
      </w:r>
      <w:r>
        <w:t xml:space="preserve">, a project to develop a RISC-V instruction generator. </w:t>
      </w:r>
    </w:p>
    <w:p w14:paraId="30607E80" w14:textId="6F83CC09" w:rsidR="006B129A" w:rsidRDefault="00AE42FE" w:rsidP="006B129A">
      <w:r>
        <w:t>Although</w:t>
      </w:r>
      <w:r w:rsidR="006B129A">
        <w:t xml:space="preserve"> engineering milestones tracked in</w:t>
      </w:r>
      <w:r>
        <w:t xml:space="preserve"> a VIP OTP</w:t>
      </w:r>
      <w:r w:rsidR="006B129A">
        <w:t xml:space="preserve"> </w:t>
      </w:r>
      <w:r>
        <w:t>would be highly dependent on the nature of the project, some typical milestones are show in</w:t>
      </w:r>
      <w:r w:rsidR="00753FDB">
        <w:t xml:space="preserve"> </w:t>
      </w:r>
      <w:r w:rsidR="00753FDB">
        <w:fldChar w:fldCharType="begin"/>
      </w:r>
      <w:r w:rsidR="00753FDB">
        <w:instrText xml:space="preserve"> REF _Ref46236695 \h </w:instrText>
      </w:r>
      <w:r w:rsidR="00753FDB">
        <w:fldChar w:fldCharType="separate"/>
      </w:r>
      <w:r w:rsidR="00753FDB">
        <w:t xml:space="preserve">Table </w:t>
      </w:r>
      <w:r w:rsidR="00753FDB">
        <w:rPr>
          <w:noProof/>
        </w:rPr>
        <w:t>5</w:t>
      </w:r>
      <w:r w:rsidR="00753FDB">
        <w:fldChar w:fldCharType="end"/>
      </w:r>
      <w:r>
        <w:t xml:space="preserve"> </w:t>
      </w:r>
      <w:r w:rsidR="006B129A">
        <w:t>. The project team sets out the milestones in the project plan which is agreed at the PPA Gate.</w:t>
      </w:r>
    </w:p>
    <w:p w14:paraId="00E1C859" w14:textId="77777777" w:rsidR="006B129A" w:rsidRDefault="006B129A"/>
    <w:tbl>
      <w:tblPr>
        <w:tblW w:w="6233" w:type="dxa"/>
        <w:jc w:val="center"/>
        <w:tblLook w:val="04A0" w:firstRow="1" w:lastRow="0" w:firstColumn="1" w:lastColumn="0" w:noHBand="0" w:noVBand="1"/>
      </w:tblPr>
      <w:tblGrid>
        <w:gridCol w:w="3116"/>
        <w:gridCol w:w="3117"/>
      </w:tblGrid>
      <w:tr w:rsidR="006B129A" w14:paraId="61A636B1" w14:textId="77777777" w:rsidTr="00881422">
        <w:trPr>
          <w:jc w:val="center"/>
        </w:trPr>
        <w:tc>
          <w:tcPr>
            <w:tcW w:w="3116" w:type="dxa"/>
            <w:tcBorders>
              <w:top w:val="single" w:sz="4" w:space="0" w:color="000000"/>
              <w:left w:val="single" w:sz="4" w:space="0" w:color="000000"/>
              <w:bottom w:val="single" w:sz="4" w:space="0" w:color="000000"/>
              <w:right w:val="single" w:sz="4" w:space="0" w:color="000000"/>
            </w:tcBorders>
          </w:tcPr>
          <w:p w14:paraId="70CFBB9F" w14:textId="77777777" w:rsidR="006B129A" w:rsidRPr="00881422" w:rsidRDefault="006B129A">
            <w:pPr>
              <w:spacing w:after="0" w:line="240" w:lineRule="auto"/>
              <w:rPr>
                <w:b/>
                <w:bCs/>
              </w:rPr>
            </w:pPr>
            <w:r w:rsidRPr="00881422">
              <w:rPr>
                <w:b/>
                <w:bCs/>
              </w:rPr>
              <w:t>Engineering Milestone</w:t>
            </w:r>
          </w:p>
        </w:tc>
        <w:tc>
          <w:tcPr>
            <w:tcW w:w="3117" w:type="dxa"/>
            <w:tcBorders>
              <w:top w:val="single" w:sz="4" w:space="0" w:color="000000"/>
              <w:left w:val="single" w:sz="4" w:space="0" w:color="000000"/>
              <w:bottom w:val="single" w:sz="4" w:space="0" w:color="000000"/>
              <w:right w:val="single" w:sz="4" w:space="0" w:color="000000"/>
            </w:tcBorders>
          </w:tcPr>
          <w:p w14:paraId="6C5DB2EE" w14:textId="77777777" w:rsidR="006B129A" w:rsidRPr="00881422" w:rsidRDefault="006B129A">
            <w:pPr>
              <w:spacing w:after="0" w:line="240" w:lineRule="auto"/>
              <w:rPr>
                <w:b/>
                <w:bCs/>
              </w:rPr>
            </w:pPr>
            <w:r w:rsidRPr="00881422">
              <w:rPr>
                <w:b/>
                <w:bCs/>
              </w:rPr>
              <w:t>Description</w:t>
            </w:r>
          </w:p>
        </w:tc>
      </w:tr>
      <w:tr w:rsidR="006B129A" w14:paraId="37B8CBB5" w14:textId="77777777" w:rsidTr="00881422">
        <w:trPr>
          <w:jc w:val="center"/>
        </w:trPr>
        <w:tc>
          <w:tcPr>
            <w:tcW w:w="3116" w:type="dxa"/>
            <w:tcBorders>
              <w:top w:val="single" w:sz="4" w:space="0" w:color="000000"/>
              <w:left w:val="single" w:sz="4" w:space="0" w:color="000000"/>
              <w:bottom w:val="single" w:sz="4" w:space="0" w:color="000000"/>
              <w:right w:val="single" w:sz="4" w:space="0" w:color="000000"/>
            </w:tcBorders>
          </w:tcPr>
          <w:p w14:paraId="408D033C" w14:textId="645677CB" w:rsidR="006B129A" w:rsidRDefault="00AE42FE">
            <w:pPr>
              <w:spacing w:after="0" w:line="240" w:lineRule="auto"/>
            </w:pPr>
            <w:r>
              <w:t xml:space="preserve">Verification </w:t>
            </w:r>
            <w:r w:rsidR="006B129A">
              <w:t>Feature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7CC1F3F4" w14:textId="77777777" w:rsidR="006B129A" w:rsidRDefault="006B129A">
            <w:pPr>
              <w:spacing w:after="0" w:line="240" w:lineRule="auto"/>
            </w:pPr>
            <w:r>
              <w:t xml:space="preserve">An agreed Feature Specification has been reviewed and agreed by the working group. </w:t>
            </w:r>
          </w:p>
        </w:tc>
      </w:tr>
      <w:tr w:rsidR="006B129A" w14:paraId="346DDBDD" w14:textId="77777777" w:rsidTr="00881422">
        <w:trPr>
          <w:jc w:val="center"/>
        </w:trPr>
        <w:tc>
          <w:tcPr>
            <w:tcW w:w="3116" w:type="dxa"/>
            <w:tcBorders>
              <w:top w:val="single" w:sz="4" w:space="0" w:color="000000"/>
              <w:left w:val="single" w:sz="4" w:space="0" w:color="000000"/>
              <w:bottom w:val="single" w:sz="4" w:space="0" w:color="000000"/>
              <w:right w:val="single" w:sz="4" w:space="0" w:color="000000"/>
            </w:tcBorders>
          </w:tcPr>
          <w:p w14:paraId="476BA02B" w14:textId="6CFD0E09" w:rsidR="006B129A" w:rsidRDefault="00AE42FE">
            <w:pPr>
              <w:spacing w:after="0" w:line="240" w:lineRule="auto"/>
            </w:pPr>
            <w:r>
              <w:t xml:space="preserve">Verification </w:t>
            </w:r>
            <w:r w:rsidR="006B129A">
              <w:t>Design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06EC5B0E" w14:textId="77777777" w:rsidR="006B129A" w:rsidRDefault="006B129A">
            <w:pPr>
              <w:spacing w:after="0" w:line="240" w:lineRule="auto"/>
            </w:pPr>
            <w:r>
              <w:t>An agreed Design Specification has been reviewed and agreed by the working group</w:t>
            </w:r>
          </w:p>
        </w:tc>
      </w:tr>
      <w:tr w:rsidR="006B129A" w14:paraId="786DD069" w14:textId="77777777" w:rsidTr="00881422">
        <w:trPr>
          <w:jc w:val="center"/>
        </w:trPr>
        <w:tc>
          <w:tcPr>
            <w:tcW w:w="3116" w:type="dxa"/>
            <w:tcBorders>
              <w:top w:val="single" w:sz="4" w:space="0" w:color="000000"/>
              <w:left w:val="single" w:sz="4" w:space="0" w:color="000000"/>
              <w:bottom w:val="single" w:sz="4" w:space="0" w:color="000000"/>
              <w:right w:val="single" w:sz="4" w:space="0" w:color="000000"/>
            </w:tcBorders>
          </w:tcPr>
          <w:p w14:paraId="105271A0" w14:textId="276BED40" w:rsidR="006B129A" w:rsidRDefault="006B129A">
            <w:pPr>
              <w:spacing w:after="0" w:line="240" w:lineRule="auto"/>
            </w:pPr>
            <w:r>
              <w:t xml:space="preserve">Verification </w:t>
            </w:r>
            <w:r w:rsidR="00774CD9">
              <w:t>Design</w:t>
            </w:r>
            <w:r>
              <w:t xml:space="preserve"> Complete</w:t>
            </w:r>
          </w:p>
          <w:p w14:paraId="0A29C553" w14:textId="45DDC0D2" w:rsidR="006B129A" w:rsidRDefault="006B129A">
            <w:pPr>
              <w:spacing w:after="0" w:line="240" w:lineRule="auto"/>
            </w:pPr>
          </w:p>
        </w:tc>
        <w:tc>
          <w:tcPr>
            <w:tcW w:w="3117" w:type="dxa"/>
            <w:tcBorders>
              <w:top w:val="single" w:sz="4" w:space="0" w:color="000000"/>
              <w:left w:val="single" w:sz="4" w:space="0" w:color="000000"/>
              <w:bottom w:val="single" w:sz="4" w:space="0" w:color="000000"/>
              <w:right w:val="single" w:sz="4" w:space="0" w:color="000000"/>
            </w:tcBorders>
          </w:tcPr>
          <w:p w14:paraId="7F83A56A" w14:textId="29EEA097" w:rsidR="006B129A" w:rsidRDefault="006B129A" w:rsidP="00881422">
            <w:pPr>
              <w:keepNext/>
              <w:spacing w:after="0" w:line="240" w:lineRule="auto"/>
            </w:pPr>
            <w:r>
              <w:t xml:space="preserve">The </w:t>
            </w:r>
            <w:r w:rsidR="00774CD9">
              <w:t>Verification tool or capability is completed</w:t>
            </w:r>
          </w:p>
        </w:tc>
      </w:tr>
    </w:tbl>
    <w:p w14:paraId="413268CF" w14:textId="2D0C4E8B" w:rsidR="006B129A" w:rsidRDefault="00AE42FE" w:rsidP="00881422">
      <w:pPr>
        <w:pStyle w:val="Caption"/>
      </w:pPr>
      <w:bookmarkStart w:id="264" w:name="_Ref46236695"/>
      <w:bookmarkStart w:id="265" w:name="_Ref46236688"/>
      <w:r>
        <w:t xml:space="preserve">Table </w:t>
      </w:r>
      <w:r w:rsidR="00326291">
        <w:fldChar w:fldCharType="begin"/>
      </w:r>
      <w:r w:rsidR="00326291">
        <w:instrText xml:space="preserve"> SEQ Table \* ARABIC </w:instrText>
      </w:r>
      <w:r w:rsidR="00326291">
        <w:fldChar w:fldCharType="separate"/>
      </w:r>
      <w:r w:rsidR="00326291">
        <w:rPr>
          <w:noProof/>
        </w:rPr>
        <w:t>5</w:t>
      </w:r>
      <w:r w:rsidR="00326291">
        <w:fldChar w:fldCharType="end"/>
      </w:r>
      <w:bookmarkEnd w:id="264"/>
      <w:r>
        <w:t xml:space="preserve"> Verification IP project - typical milestones</w:t>
      </w:r>
      <w:bookmarkEnd w:id="265"/>
    </w:p>
    <w:p w14:paraId="03F63171" w14:textId="77777777" w:rsidR="006B129A" w:rsidRDefault="006B129A" w:rsidP="006B129A">
      <w:pPr>
        <w:pStyle w:val="Heading4"/>
        <w:numPr>
          <w:ilvl w:val="0"/>
          <w:numId w:val="0"/>
        </w:numPr>
      </w:pPr>
    </w:p>
    <w:p w14:paraId="43CD2AB5" w14:textId="50527E1B" w:rsidR="00AC4529" w:rsidRPr="00E53C70" w:rsidRDefault="00896ACD" w:rsidP="00A83146">
      <w:pPr>
        <w:pStyle w:val="Heading4"/>
        <w:rPr>
          <w:rStyle w:val="Heading4Char"/>
        </w:rPr>
      </w:pPr>
      <w:bookmarkStart w:id="266" w:name="_Toc48068026"/>
      <w:r w:rsidRPr="00E53C70">
        <w:rPr>
          <w:rStyle w:val="Heading4Char"/>
        </w:rPr>
        <w:t xml:space="preserve">Technical Milestones for </w:t>
      </w:r>
      <w:r w:rsidR="00445F15" w:rsidRPr="00E53C70">
        <w:rPr>
          <w:rStyle w:val="Heading4Char"/>
        </w:rPr>
        <w:t>Software Project</w:t>
      </w:r>
      <w:r w:rsidR="00E41AB3" w:rsidRPr="00E53C70">
        <w:rPr>
          <w:rStyle w:val="Heading4Char"/>
        </w:rPr>
        <w:t xml:space="preserve"> (SW OTP)</w:t>
      </w:r>
      <w:bookmarkEnd w:id="266"/>
    </w:p>
    <w:p w14:paraId="30EC2BA2" w14:textId="2F189E33" w:rsidR="00AC4529" w:rsidRDefault="00445F15">
      <w:r>
        <w:t>Software projects may be run according to either waterfall or agile design methodology</w:t>
      </w:r>
    </w:p>
    <w:p w14:paraId="6F52C36F" w14:textId="77777777" w:rsidR="00AC4529" w:rsidRDefault="00445F15">
      <w:pPr>
        <w:rPr>
          <w:b/>
          <w:bCs/>
        </w:rPr>
      </w:pPr>
      <w:r>
        <w:rPr>
          <w:b/>
          <w:bCs/>
        </w:rPr>
        <w:t xml:space="preserve">SW Waterfall Approach </w:t>
      </w:r>
    </w:p>
    <w:tbl>
      <w:tblPr>
        <w:tblW w:w="6233" w:type="dxa"/>
        <w:tblInd w:w="108" w:type="dxa"/>
        <w:tblLook w:val="04A0" w:firstRow="1" w:lastRow="0" w:firstColumn="1" w:lastColumn="0" w:noHBand="0" w:noVBand="1"/>
      </w:tblPr>
      <w:tblGrid>
        <w:gridCol w:w="3116"/>
        <w:gridCol w:w="3117"/>
      </w:tblGrid>
      <w:tr w:rsidR="00AC4529" w14:paraId="1857EC33" w14:textId="77777777">
        <w:tc>
          <w:tcPr>
            <w:tcW w:w="3116" w:type="dxa"/>
            <w:tcBorders>
              <w:top w:val="single" w:sz="4" w:space="0" w:color="000000"/>
              <w:left w:val="single" w:sz="4" w:space="0" w:color="000000"/>
              <w:bottom w:val="single" w:sz="4" w:space="0" w:color="000000"/>
              <w:right w:val="single" w:sz="4" w:space="0" w:color="000000"/>
            </w:tcBorders>
          </w:tcPr>
          <w:p w14:paraId="55207481" w14:textId="77777777" w:rsidR="00AC4529" w:rsidRDefault="00445F15">
            <w:pPr>
              <w:spacing w:after="0" w:line="240" w:lineRule="auto"/>
            </w:pPr>
            <w:r>
              <w:t>Engineering Milestone</w:t>
            </w:r>
          </w:p>
        </w:tc>
        <w:tc>
          <w:tcPr>
            <w:tcW w:w="3117" w:type="dxa"/>
            <w:tcBorders>
              <w:top w:val="single" w:sz="4" w:space="0" w:color="000000"/>
              <w:left w:val="single" w:sz="4" w:space="0" w:color="000000"/>
              <w:bottom w:val="single" w:sz="4" w:space="0" w:color="000000"/>
              <w:right w:val="single" w:sz="4" w:space="0" w:color="000000"/>
            </w:tcBorders>
          </w:tcPr>
          <w:p w14:paraId="59226A61" w14:textId="77777777" w:rsidR="00AC4529" w:rsidRDefault="00445F15">
            <w:pPr>
              <w:spacing w:after="0" w:line="240" w:lineRule="auto"/>
            </w:pPr>
            <w:r>
              <w:t>Description</w:t>
            </w:r>
          </w:p>
        </w:tc>
      </w:tr>
      <w:tr w:rsidR="00AC4529" w14:paraId="73AA1841" w14:textId="77777777">
        <w:tc>
          <w:tcPr>
            <w:tcW w:w="3116" w:type="dxa"/>
            <w:tcBorders>
              <w:top w:val="single" w:sz="4" w:space="0" w:color="000000"/>
              <w:left w:val="single" w:sz="4" w:space="0" w:color="000000"/>
              <w:bottom w:val="single" w:sz="4" w:space="0" w:color="000000"/>
              <w:right w:val="single" w:sz="4" w:space="0" w:color="000000"/>
            </w:tcBorders>
          </w:tcPr>
          <w:p w14:paraId="000D15A8" w14:textId="77777777" w:rsidR="00AC4529" w:rsidRDefault="00445F15">
            <w:pPr>
              <w:spacing w:after="0" w:line="240" w:lineRule="auto"/>
            </w:pPr>
            <w:r>
              <w:t>Feature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11047931" w14:textId="77777777" w:rsidR="00AC4529" w:rsidRDefault="00445F15">
            <w:pPr>
              <w:spacing w:after="0" w:line="240" w:lineRule="auto"/>
            </w:pPr>
            <w:r>
              <w:t xml:space="preserve">An agreed Feature Specification has been reviewed and agreed by the working group. </w:t>
            </w:r>
          </w:p>
        </w:tc>
      </w:tr>
      <w:tr w:rsidR="00AC4529" w14:paraId="1843005A" w14:textId="77777777">
        <w:tc>
          <w:tcPr>
            <w:tcW w:w="3116" w:type="dxa"/>
            <w:tcBorders>
              <w:top w:val="single" w:sz="4" w:space="0" w:color="000000"/>
              <w:left w:val="single" w:sz="4" w:space="0" w:color="000000"/>
              <w:bottom w:val="single" w:sz="4" w:space="0" w:color="000000"/>
              <w:right w:val="single" w:sz="4" w:space="0" w:color="000000"/>
            </w:tcBorders>
          </w:tcPr>
          <w:p w14:paraId="5F7159BC" w14:textId="77777777" w:rsidR="00AC4529" w:rsidRDefault="00445F15">
            <w:pPr>
              <w:spacing w:after="0" w:line="240" w:lineRule="auto"/>
            </w:pPr>
            <w:r>
              <w:t>Design Specification Complete</w:t>
            </w:r>
          </w:p>
        </w:tc>
        <w:tc>
          <w:tcPr>
            <w:tcW w:w="3117" w:type="dxa"/>
            <w:tcBorders>
              <w:top w:val="single" w:sz="4" w:space="0" w:color="000000"/>
              <w:left w:val="single" w:sz="4" w:space="0" w:color="000000"/>
              <w:bottom w:val="single" w:sz="4" w:space="0" w:color="000000"/>
              <w:right w:val="single" w:sz="4" w:space="0" w:color="000000"/>
            </w:tcBorders>
          </w:tcPr>
          <w:p w14:paraId="1A8C6D1F" w14:textId="77777777" w:rsidR="00AC4529" w:rsidRDefault="00445F15">
            <w:pPr>
              <w:spacing w:after="0" w:line="240" w:lineRule="auto"/>
            </w:pPr>
            <w:r>
              <w:t>An agreed Design Specification has been reviewed and agreed by the working group</w:t>
            </w:r>
          </w:p>
        </w:tc>
      </w:tr>
      <w:tr w:rsidR="00AC4529" w14:paraId="3A3FB3D5" w14:textId="77777777">
        <w:tc>
          <w:tcPr>
            <w:tcW w:w="3116" w:type="dxa"/>
            <w:tcBorders>
              <w:top w:val="single" w:sz="4" w:space="0" w:color="000000"/>
              <w:left w:val="single" w:sz="4" w:space="0" w:color="000000"/>
              <w:bottom w:val="single" w:sz="4" w:space="0" w:color="000000"/>
              <w:right w:val="single" w:sz="4" w:space="0" w:color="000000"/>
            </w:tcBorders>
          </w:tcPr>
          <w:p w14:paraId="5D71381D" w14:textId="77777777" w:rsidR="00AC4529" w:rsidRDefault="00445F15">
            <w:pPr>
              <w:spacing w:after="0" w:line="240" w:lineRule="auto"/>
            </w:pPr>
            <w:r>
              <w:lastRenderedPageBreak/>
              <w:t>Initial Coding Complete</w:t>
            </w:r>
          </w:p>
        </w:tc>
        <w:tc>
          <w:tcPr>
            <w:tcW w:w="3117" w:type="dxa"/>
            <w:tcBorders>
              <w:top w:val="single" w:sz="4" w:space="0" w:color="000000"/>
              <w:left w:val="single" w:sz="4" w:space="0" w:color="000000"/>
              <w:bottom w:val="single" w:sz="4" w:space="0" w:color="000000"/>
              <w:right w:val="single" w:sz="4" w:space="0" w:color="000000"/>
            </w:tcBorders>
          </w:tcPr>
          <w:p w14:paraId="5B828BF2" w14:textId="77777777" w:rsidR="00AC4529" w:rsidRDefault="00445F15">
            <w:pPr>
              <w:spacing w:after="0" w:line="240" w:lineRule="auto"/>
            </w:pPr>
            <w:r>
              <w:t xml:space="preserve">Initial Coding is complete </w:t>
            </w:r>
          </w:p>
        </w:tc>
      </w:tr>
      <w:tr w:rsidR="00AC4529" w14:paraId="62C591D2" w14:textId="77777777">
        <w:tc>
          <w:tcPr>
            <w:tcW w:w="3116" w:type="dxa"/>
            <w:tcBorders>
              <w:top w:val="single" w:sz="4" w:space="0" w:color="000000"/>
              <w:left w:val="single" w:sz="4" w:space="0" w:color="000000"/>
              <w:bottom w:val="single" w:sz="4" w:space="0" w:color="000000"/>
              <w:right w:val="single" w:sz="4" w:space="0" w:color="000000"/>
            </w:tcBorders>
          </w:tcPr>
          <w:p w14:paraId="38E2C1F4" w14:textId="77777777" w:rsidR="00AC4529" w:rsidRDefault="00445F15">
            <w:pPr>
              <w:spacing w:after="0" w:line="240" w:lineRule="auto"/>
            </w:pPr>
            <w:r>
              <w:t>Testing Complete</w:t>
            </w:r>
          </w:p>
        </w:tc>
        <w:tc>
          <w:tcPr>
            <w:tcW w:w="3117" w:type="dxa"/>
            <w:tcBorders>
              <w:top w:val="single" w:sz="4" w:space="0" w:color="000000"/>
              <w:left w:val="single" w:sz="4" w:space="0" w:color="000000"/>
              <w:bottom w:val="single" w:sz="4" w:space="0" w:color="000000"/>
              <w:right w:val="single" w:sz="4" w:space="0" w:color="000000"/>
            </w:tcBorders>
          </w:tcPr>
          <w:p w14:paraId="6E3783BB" w14:textId="77777777" w:rsidR="00AC4529" w:rsidRDefault="00445F15">
            <w:pPr>
              <w:spacing w:after="0" w:line="240" w:lineRule="auto"/>
            </w:pPr>
            <w:r>
              <w:t>Final testing is complete</w:t>
            </w:r>
          </w:p>
        </w:tc>
      </w:tr>
      <w:tr w:rsidR="00AC4529" w14:paraId="5CA256AA" w14:textId="77777777">
        <w:tc>
          <w:tcPr>
            <w:tcW w:w="3116" w:type="dxa"/>
            <w:tcBorders>
              <w:top w:val="single" w:sz="4" w:space="0" w:color="000000"/>
              <w:left w:val="single" w:sz="4" w:space="0" w:color="000000"/>
              <w:bottom w:val="single" w:sz="4" w:space="0" w:color="000000"/>
              <w:right w:val="single" w:sz="4" w:space="0" w:color="000000"/>
            </w:tcBorders>
          </w:tcPr>
          <w:p w14:paraId="50780CEA" w14:textId="7AFAE2EC" w:rsidR="00AC4529" w:rsidRDefault="00E41AB3">
            <w:pPr>
              <w:spacing w:after="0" w:line="240" w:lineRule="auto"/>
            </w:pPr>
            <w:r>
              <w:t>Distribution Complete</w:t>
            </w:r>
          </w:p>
        </w:tc>
        <w:tc>
          <w:tcPr>
            <w:tcW w:w="3117" w:type="dxa"/>
            <w:tcBorders>
              <w:top w:val="single" w:sz="4" w:space="0" w:color="000000"/>
              <w:left w:val="single" w:sz="4" w:space="0" w:color="000000"/>
              <w:bottom w:val="single" w:sz="4" w:space="0" w:color="000000"/>
              <w:right w:val="single" w:sz="4" w:space="0" w:color="000000"/>
            </w:tcBorders>
          </w:tcPr>
          <w:p w14:paraId="28944EDE" w14:textId="7977FEBE" w:rsidR="00AC4529" w:rsidRDefault="00E41AB3" w:rsidP="00881422">
            <w:pPr>
              <w:keepNext/>
              <w:spacing w:after="0" w:line="240" w:lineRule="auto"/>
            </w:pPr>
            <w:r>
              <w:t>Packaging for distribution is complete</w:t>
            </w:r>
          </w:p>
        </w:tc>
      </w:tr>
    </w:tbl>
    <w:p w14:paraId="5AE3A48D" w14:textId="024D6513" w:rsidR="00AC4529" w:rsidRDefault="008F2C81" w:rsidP="00881422">
      <w:pPr>
        <w:pStyle w:val="Caption"/>
      </w:pPr>
      <w:r>
        <w:t xml:space="preserve">Table </w:t>
      </w:r>
      <w:r w:rsidR="00326291">
        <w:fldChar w:fldCharType="begin"/>
      </w:r>
      <w:r w:rsidR="00326291">
        <w:instrText xml:space="preserve"> SEQ Table \* ARABIC </w:instrText>
      </w:r>
      <w:r w:rsidR="00326291">
        <w:fldChar w:fldCharType="separate"/>
      </w:r>
      <w:r w:rsidR="00326291">
        <w:rPr>
          <w:noProof/>
        </w:rPr>
        <w:t>6</w:t>
      </w:r>
      <w:r w:rsidR="00326291">
        <w:fldChar w:fldCharType="end"/>
      </w:r>
      <w:r>
        <w:t xml:space="preserve"> - SW OTP - Waterfall Typical Milestones</w:t>
      </w:r>
    </w:p>
    <w:p w14:paraId="6A2CAB88" w14:textId="77777777" w:rsidR="00AC4529" w:rsidRDefault="00445F15">
      <w:pPr>
        <w:rPr>
          <w:b/>
          <w:bCs/>
        </w:rPr>
      </w:pPr>
      <w:r>
        <w:rPr>
          <w:b/>
          <w:bCs/>
        </w:rPr>
        <w:t>SW Agile Approach</w:t>
      </w:r>
    </w:p>
    <w:p w14:paraId="71C39A7A" w14:textId="77777777" w:rsidR="00E41AB3" w:rsidRDefault="00E41AB3" w:rsidP="00E41AB3">
      <w:r>
        <w:t>OpenHW Software projects which are run in an agile methodology will need a model which allows initial agreement on a feature specification, then iterative milestones allowing for incremental software releases.</w:t>
      </w:r>
    </w:p>
    <w:p w14:paraId="3A2C472C" w14:textId="5F3CD13E" w:rsidR="00E41AB3" w:rsidRDefault="00BE6F8D" w:rsidP="00E41AB3">
      <w:r>
        <w:t>Further</w:t>
      </w:r>
      <w:r w:rsidR="00E41AB3">
        <w:t xml:space="preserve"> investigation is needed to develop the technical milestone tracking strategy for agile projects. </w:t>
      </w:r>
    </w:p>
    <w:p w14:paraId="4EBD7957" w14:textId="77777777" w:rsidR="00AC4529" w:rsidRDefault="00AC4529"/>
    <w:p w14:paraId="55E4DEE3" w14:textId="67E08E61" w:rsidR="00AC4529" w:rsidRPr="00E53C70" w:rsidRDefault="00896ACD" w:rsidP="00A83146">
      <w:pPr>
        <w:pStyle w:val="Heading4"/>
        <w:rPr>
          <w:rStyle w:val="Heading4Char"/>
        </w:rPr>
      </w:pPr>
      <w:bookmarkStart w:id="267" w:name="_Toc48068027"/>
      <w:r w:rsidRPr="00E53C70">
        <w:rPr>
          <w:rStyle w:val="Heading4Char"/>
        </w:rPr>
        <w:t xml:space="preserve">Technical Milestones for </w:t>
      </w:r>
      <w:r w:rsidR="00445F15" w:rsidRPr="00E53C70">
        <w:rPr>
          <w:rStyle w:val="Heading4Char"/>
        </w:rPr>
        <w:t>FPGA Project</w:t>
      </w:r>
      <w:bookmarkEnd w:id="267"/>
    </w:p>
    <w:p w14:paraId="19E0F244" w14:textId="6A2C57DD" w:rsidR="008F2C81" w:rsidRDefault="00BE6F8D" w:rsidP="00881422">
      <w:r>
        <w:t>Further</w:t>
      </w:r>
      <w:r w:rsidR="008F2C81">
        <w:t xml:space="preserve"> investigation is needed to develop the technical milestone tracking strategy for FPGA OTP. </w:t>
      </w:r>
    </w:p>
    <w:p w14:paraId="26577744" w14:textId="1E38FBF1" w:rsidR="00AC4529" w:rsidRPr="00E53C70" w:rsidRDefault="00896ACD" w:rsidP="00A83146">
      <w:pPr>
        <w:pStyle w:val="Heading4"/>
        <w:rPr>
          <w:rStyle w:val="Heading4Char"/>
        </w:rPr>
      </w:pPr>
      <w:bookmarkStart w:id="268" w:name="_Toc48068028"/>
      <w:r w:rsidRPr="00E53C70">
        <w:rPr>
          <w:rStyle w:val="Heading4Char"/>
        </w:rPr>
        <w:t xml:space="preserve">Technical Milestones for </w:t>
      </w:r>
      <w:r w:rsidR="00445F15" w:rsidRPr="00E53C70">
        <w:rPr>
          <w:rStyle w:val="Heading4Char"/>
        </w:rPr>
        <w:t>Board Level Hardware Project</w:t>
      </w:r>
      <w:bookmarkEnd w:id="268"/>
    </w:p>
    <w:p w14:paraId="3BC5C489" w14:textId="6F7713CF" w:rsidR="008F2C81" w:rsidRDefault="00BE6F8D" w:rsidP="00881422">
      <w:r>
        <w:t>Further</w:t>
      </w:r>
      <w:r w:rsidR="008F2C81">
        <w:t xml:space="preserve"> investigation is needed to develop the technical milestone tracking strategy for Board Level Hardware OTP. </w:t>
      </w:r>
    </w:p>
    <w:p w14:paraId="4CC13F9C" w14:textId="0523DD27" w:rsidR="00E41AB3" w:rsidRDefault="00E41AB3"/>
    <w:p w14:paraId="1462DA53" w14:textId="06E4F6EF" w:rsidR="00EA26D9" w:rsidRPr="00A83146" w:rsidRDefault="00EA26D9" w:rsidP="000830B8">
      <w:pPr>
        <w:pStyle w:val="Heading3"/>
        <w:rPr>
          <w:rStyle w:val="Heading3Char"/>
          <w:b/>
          <w:bCs/>
        </w:rPr>
      </w:pPr>
      <w:bookmarkStart w:id="269" w:name="_Toc48068029"/>
      <w:r w:rsidRPr="00A83146">
        <w:rPr>
          <w:rStyle w:val="Heading3Char"/>
          <w:b/>
          <w:bCs/>
        </w:rPr>
        <w:t>Maintenance Projects</w:t>
      </w:r>
      <w:bookmarkEnd w:id="269"/>
    </w:p>
    <w:p w14:paraId="18E1DC02" w14:textId="46C8CE65" w:rsidR="00896ACD" w:rsidRDefault="003A7A40" w:rsidP="00896ACD">
      <w:r>
        <w:t>Maintenance</w:t>
      </w:r>
      <w:r w:rsidR="00896ACD">
        <w:t xml:space="preserve"> Projects are those which will provide ongoing support, bug fix, or minor feature enhancement for projects which reached the Project Close Gate.</w:t>
      </w:r>
    </w:p>
    <w:p w14:paraId="250B762C" w14:textId="39B29DBE" w:rsidR="00896ACD" w:rsidRDefault="00896ACD" w:rsidP="00896ACD">
      <w:r>
        <w:t>They follow a similar Gate Review process for OTP.</w:t>
      </w:r>
    </w:p>
    <w:tbl>
      <w:tblPr>
        <w:tblW w:w="8500" w:type="dxa"/>
        <w:tblInd w:w="108" w:type="dxa"/>
        <w:tblLook w:val="04A0" w:firstRow="1" w:lastRow="0" w:firstColumn="1" w:lastColumn="0" w:noHBand="0" w:noVBand="1"/>
      </w:tblPr>
      <w:tblGrid>
        <w:gridCol w:w="1916"/>
        <w:gridCol w:w="3180"/>
        <w:gridCol w:w="3404"/>
      </w:tblGrid>
      <w:tr w:rsidR="00896ACD" w14:paraId="4C770DC6" w14:textId="77777777" w:rsidTr="00283354">
        <w:tc>
          <w:tcPr>
            <w:tcW w:w="1916" w:type="dxa"/>
            <w:tcBorders>
              <w:top w:val="single" w:sz="4" w:space="0" w:color="000000"/>
              <w:left w:val="single" w:sz="4" w:space="0" w:color="000000"/>
              <w:bottom w:val="single" w:sz="4" w:space="0" w:color="000000"/>
              <w:right w:val="single" w:sz="4" w:space="0" w:color="000000"/>
            </w:tcBorders>
          </w:tcPr>
          <w:p w14:paraId="36EAFFC3" w14:textId="008BE640" w:rsidR="00896ACD" w:rsidRDefault="00896ACD" w:rsidP="00283354">
            <w:pPr>
              <w:spacing w:after="0" w:line="240" w:lineRule="auto"/>
              <w:rPr>
                <w:b/>
                <w:bCs/>
              </w:rPr>
            </w:pPr>
            <w:r>
              <w:rPr>
                <w:b/>
                <w:bCs/>
              </w:rPr>
              <w:t>Maintenance Project Gate</w:t>
            </w:r>
          </w:p>
        </w:tc>
        <w:tc>
          <w:tcPr>
            <w:tcW w:w="3180" w:type="dxa"/>
            <w:tcBorders>
              <w:top w:val="single" w:sz="4" w:space="0" w:color="000000"/>
              <w:left w:val="single" w:sz="4" w:space="0" w:color="000000"/>
              <w:bottom w:val="single" w:sz="4" w:space="0" w:color="000000"/>
              <w:right w:val="single" w:sz="4" w:space="0" w:color="000000"/>
            </w:tcBorders>
          </w:tcPr>
          <w:p w14:paraId="7062BE71" w14:textId="77777777" w:rsidR="00896ACD" w:rsidRDefault="00896ACD" w:rsidP="00283354">
            <w:pPr>
              <w:spacing w:after="0" w:line="240" w:lineRule="auto"/>
              <w:rPr>
                <w:b/>
                <w:bCs/>
              </w:rPr>
            </w:pPr>
            <w:r>
              <w:rPr>
                <w:b/>
                <w:bCs/>
              </w:rPr>
              <w:t>Gate Criteria</w:t>
            </w:r>
          </w:p>
        </w:tc>
        <w:tc>
          <w:tcPr>
            <w:tcW w:w="3404" w:type="dxa"/>
            <w:tcBorders>
              <w:top w:val="single" w:sz="4" w:space="0" w:color="000000"/>
              <w:left w:val="single" w:sz="4" w:space="0" w:color="000000"/>
              <w:bottom w:val="single" w:sz="4" w:space="0" w:color="000000"/>
              <w:right w:val="single" w:sz="4" w:space="0" w:color="000000"/>
            </w:tcBorders>
          </w:tcPr>
          <w:p w14:paraId="1730F6C1" w14:textId="77777777" w:rsidR="00896ACD" w:rsidRDefault="00896ACD" w:rsidP="00283354">
            <w:pPr>
              <w:spacing w:after="0" w:line="240" w:lineRule="auto"/>
              <w:rPr>
                <w:b/>
                <w:bCs/>
              </w:rPr>
            </w:pPr>
            <w:r>
              <w:rPr>
                <w:b/>
                <w:bCs/>
              </w:rPr>
              <w:t>Activities Leading up to Gate</w:t>
            </w:r>
          </w:p>
        </w:tc>
      </w:tr>
      <w:tr w:rsidR="00896ACD" w14:paraId="3E719D5B" w14:textId="77777777" w:rsidTr="00283354">
        <w:tc>
          <w:tcPr>
            <w:tcW w:w="1916" w:type="dxa"/>
            <w:tcBorders>
              <w:top w:val="single" w:sz="4" w:space="0" w:color="000000"/>
              <w:left w:val="single" w:sz="4" w:space="0" w:color="000000"/>
              <w:bottom w:val="single" w:sz="4" w:space="0" w:color="000000"/>
              <w:right w:val="single" w:sz="4" w:space="0" w:color="000000"/>
            </w:tcBorders>
          </w:tcPr>
          <w:p w14:paraId="0E583F99" w14:textId="6C9BBA23" w:rsidR="00896ACD" w:rsidRDefault="00896ACD" w:rsidP="00283354">
            <w:pPr>
              <w:spacing w:after="0" w:line="240" w:lineRule="auto"/>
            </w:pPr>
            <w:r>
              <w:t>Maintenance Launch (ML)</w:t>
            </w:r>
          </w:p>
          <w:p w14:paraId="6A8C7BD0" w14:textId="77777777" w:rsidR="00896ACD" w:rsidRDefault="00896ACD" w:rsidP="00283354">
            <w:pPr>
              <w:spacing w:after="0" w:line="240" w:lineRule="auto"/>
            </w:pPr>
          </w:p>
        </w:tc>
        <w:tc>
          <w:tcPr>
            <w:tcW w:w="3180" w:type="dxa"/>
            <w:tcBorders>
              <w:top w:val="single" w:sz="4" w:space="0" w:color="000000"/>
              <w:left w:val="single" w:sz="4" w:space="0" w:color="000000"/>
              <w:bottom w:val="single" w:sz="4" w:space="0" w:color="000000"/>
              <w:right w:val="single" w:sz="4" w:space="0" w:color="000000"/>
            </w:tcBorders>
          </w:tcPr>
          <w:p w14:paraId="0712AFBD" w14:textId="68D67D0A" w:rsidR="00896ACD" w:rsidRDefault="00896ACD" w:rsidP="00283354">
            <w:pPr>
              <w:pStyle w:val="ListParagraph"/>
              <w:numPr>
                <w:ilvl w:val="0"/>
                <w:numId w:val="9"/>
              </w:numPr>
              <w:spacing w:after="0" w:line="240" w:lineRule="auto"/>
              <w:ind w:left="319"/>
            </w:pPr>
            <w:r>
              <w:t xml:space="preserve">Scope of </w:t>
            </w:r>
            <w:r w:rsidR="003A7A40">
              <w:t>anticipated</w:t>
            </w:r>
            <w:r>
              <w:t xml:space="preserve"> ongoing maintenance, bug fix, or minor feature enhancement is identified and approved by TWG</w:t>
            </w:r>
          </w:p>
          <w:p w14:paraId="041802E0" w14:textId="36DC0D49" w:rsidR="00896ACD" w:rsidRDefault="00896ACD" w:rsidP="00283354">
            <w:pPr>
              <w:pStyle w:val="ListParagraph"/>
              <w:numPr>
                <w:ilvl w:val="0"/>
                <w:numId w:val="9"/>
              </w:numPr>
              <w:spacing w:after="0" w:line="240" w:lineRule="auto"/>
              <w:ind w:left="319"/>
            </w:pPr>
            <w:r>
              <w:t>Anticipated duration of maintenance is established</w:t>
            </w:r>
          </w:p>
          <w:p w14:paraId="2B96CFAE" w14:textId="203A0D94" w:rsidR="00896ACD" w:rsidRDefault="00896ACD" w:rsidP="00283354">
            <w:pPr>
              <w:pStyle w:val="ListParagraph"/>
              <w:numPr>
                <w:ilvl w:val="0"/>
                <w:numId w:val="9"/>
              </w:numPr>
              <w:spacing w:after="0" w:line="240" w:lineRule="auto"/>
              <w:ind w:left="319"/>
            </w:pPr>
            <w:r>
              <w:t xml:space="preserve">Resource and funding plan </w:t>
            </w:r>
            <w:proofErr w:type="gramStart"/>
            <w:r>
              <w:t>is</w:t>
            </w:r>
            <w:proofErr w:type="gramEnd"/>
            <w:r>
              <w:t xml:space="preserve"> developed and approved by OpenHW CEO</w:t>
            </w:r>
          </w:p>
        </w:tc>
        <w:tc>
          <w:tcPr>
            <w:tcW w:w="3404" w:type="dxa"/>
            <w:tcBorders>
              <w:top w:val="single" w:sz="4" w:space="0" w:color="000000"/>
              <w:left w:val="single" w:sz="4" w:space="0" w:color="000000"/>
              <w:bottom w:val="single" w:sz="4" w:space="0" w:color="000000"/>
              <w:right w:val="single" w:sz="4" w:space="0" w:color="000000"/>
            </w:tcBorders>
          </w:tcPr>
          <w:p w14:paraId="53AA1197" w14:textId="41967323" w:rsidR="00896ACD" w:rsidRDefault="00896ACD" w:rsidP="00283354">
            <w:pPr>
              <w:pStyle w:val="ListParagraph"/>
              <w:numPr>
                <w:ilvl w:val="0"/>
                <w:numId w:val="9"/>
              </w:numPr>
              <w:spacing w:after="0" w:line="240" w:lineRule="auto"/>
              <w:ind w:left="319"/>
            </w:pPr>
            <w:r>
              <w:t>Scope development for Maintenance Project</w:t>
            </w:r>
          </w:p>
        </w:tc>
      </w:tr>
      <w:tr w:rsidR="00896ACD" w14:paraId="5F133A01" w14:textId="77777777" w:rsidTr="00283354">
        <w:tc>
          <w:tcPr>
            <w:tcW w:w="1916" w:type="dxa"/>
            <w:tcBorders>
              <w:top w:val="single" w:sz="4" w:space="0" w:color="000000"/>
              <w:left w:val="single" w:sz="4" w:space="0" w:color="000000"/>
              <w:bottom w:val="single" w:sz="4" w:space="0" w:color="000000"/>
              <w:right w:val="single" w:sz="4" w:space="0" w:color="000000"/>
            </w:tcBorders>
          </w:tcPr>
          <w:p w14:paraId="27AE7B2F" w14:textId="37824A5D" w:rsidR="00896ACD" w:rsidRDefault="00896ACD" w:rsidP="00283354">
            <w:pPr>
              <w:spacing w:after="0" w:line="240" w:lineRule="auto"/>
            </w:pPr>
            <w:r>
              <w:t>Maintenance Closed (MC)</w:t>
            </w:r>
          </w:p>
        </w:tc>
        <w:tc>
          <w:tcPr>
            <w:tcW w:w="3180" w:type="dxa"/>
            <w:tcBorders>
              <w:top w:val="single" w:sz="4" w:space="0" w:color="000000"/>
              <w:left w:val="single" w:sz="4" w:space="0" w:color="000000"/>
              <w:bottom w:val="single" w:sz="4" w:space="0" w:color="000000"/>
              <w:right w:val="single" w:sz="4" w:space="0" w:color="000000"/>
            </w:tcBorders>
          </w:tcPr>
          <w:p w14:paraId="6301ACC6" w14:textId="10F8404C" w:rsidR="00896ACD" w:rsidRDefault="00896ACD" w:rsidP="00283354">
            <w:pPr>
              <w:pStyle w:val="ListParagraph"/>
              <w:numPr>
                <w:ilvl w:val="0"/>
                <w:numId w:val="9"/>
              </w:numPr>
              <w:spacing w:after="0" w:line="240" w:lineRule="auto"/>
              <w:ind w:left="319"/>
            </w:pPr>
            <w:r>
              <w:t>It is established and accepted by TWG that ongoing maintenance activities no longer required</w:t>
            </w:r>
          </w:p>
          <w:p w14:paraId="499C9B72" w14:textId="57A968F3" w:rsidR="00896ACD" w:rsidRDefault="00896ACD" w:rsidP="00283354">
            <w:pPr>
              <w:pStyle w:val="ListParagraph"/>
              <w:numPr>
                <w:ilvl w:val="0"/>
                <w:numId w:val="9"/>
              </w:numPr>
              <w:spacing w:after="0" w:line="240" w:lineRule="auto"/>
              <w:ind w:left="319"/>
            </w:pPr>
            <w:r>
              <w:lastRenderedPageBreak/>
              <w:t>Communication plan for maintenance closure is established, e.g. notification of user community</w:t>
            </w:r>
          </w:p>
        </w:tc>
        <w:tc>
          <w:tcPr>
            <w:tcW w:w="3404" w:type="dxa"/>
            <w:tcBorders>
              <w:top w:val="single" w:sz="4" w:space="0" w:color="000000"/>
              <w:left w:val="single" w:sz="4" w:space="0" w:color="000000"/>
              <w:bottom w:val="single" w:sz="4" w:space="0" w:color="000000"/>
              <w:right w:val="single" w:sz="4" w:space="0" w:color="000000"/>
            </w:tcBorders>
          </w:tcPr>
          <w:p w14:paraId="18044719" w14:textId="65F133B2" w:rsidR="00896ACD" w:rsidRDefault="00896ACD" w:rsidP="00283354">
            <w:pPr>
              <w:pStyle w:val="ListParagraph"/>
              <w:numPr>
                <w:ilvl w:val="0"/>
                <w:numId w:val="9"/>
              </w:numPr>
              <w:spacing w:after="0" w:line="240" w:lineRule="auto"/>
              <w:ind w:left="319"/>
            </w:pPr>
            <w:r>
              <w:lastRenderedPageBreak/>
              <w:t>Stakeholder discussion to establish that maintenance is no longer needed</w:t>
            </w:r>
          </w:p>
          <w:p w14:paraId="77284606" w14:textId="77777777" w:rsidR="00896ACD" w:rsidRDefault="00896ACD" w:rsidP="00E53C70">
            <w:pPr>
              <w:keepNext/>
              <w:spacing w:after="0" w:line="240" w:lineRule="auto"/>
              <w:ind w:left="-41"/>
            </w:pPr>
          </w:p>
        </w:tc>
      </w:tr>
    </w:tbl>
    <w:p w14:paraId="7C966421" w14:textId="1772C719" w:rsidR="00326291" w:rsidRDefault="00326291">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 Maintenance Projects - Typical Milestones</w:t>
      </w:r>
    </w:p>
    <w:p w14:paraId="4C9A5584" w14:textId="77777777" w:rsidR="00896ACD" w:rsidRPr="003A7A40" w:rsidRDefault="00896ACD" w:rsidP="00E53C70"/>
    <w:p w14:paraId="5308483D" w14:textId="5084DEC4" w:rsidR="00AC4529" w:rsidRPr="000830B8" w:rsidRDefault="00EA26D9" w:rsidP="00A83146">
      <w:pPr>
        <w:pStyle w:val="Heading2"/>
        <w:rPr>
          <w:rStyle w:val="Heading2Char"/>
        </w:rPr>
      </w:pPr>
      <w:r w:rsidRPr="000830B8">
        <w:rPr>
          <w:rStyle w:val="Heading2Char"/>
        </w:rPr>
        <w:t xml:space="preserve"> </w:t>
      </w:r>
      <w:bookmarkStart w:id="270" w:name="_Toc48068030"/>
      <w:r w:rsidR="00445F15" w:rsidRPr="000830B8">
        <w:rPr>
          <w:rStyle w:val="Heading2Char"/>
        </w:rPr>
        <w:t>Change Controlled-Artifacts</w:t>
      </w:r>
      <w:bookmarkEnd w:id="270"/>
    </w:p>
    <w:p w14:paraId="7FC82C70" w14:textId="7659E888" w:rsidR="00AC4529" w:rsidRDefault="00445F15">
      <w:commentRangeStart w:id="271"/>
      <w:r>
        <w:t xml:space="preserve">The OTP Project Plan includes a list of project artifacts and determines which of those artifacts are under change control. For example, an OTP project’s Feature </w:t>
      </w:r>
      <w:r w:rsidR="00EA10EE">
        <w:t>Specification</w:t>
      </w:r>
      <w:r>
        <w:t xml:space="preserve"> would normally be under change control.</w:t>
      </w:r>
      <w:commentRangeEnd w:id="271"/>
      <w:r w:rsidR="00626237">
        <w:rPr>
          <w:rStyle w:val="CommentReference"/>
        </w:rPr>
        <w:commentReference w:id="271"/>
      </w:r>
    </w:p>
    <w:p w14:paraId="3D5DD48D" w14:textId="77777777" w:rsidR="00AC4529" w:rsidRDefault="00445F15">
      <w:r>
        <w:t xml:space="preserve">The project plan also specifies related milestones to those change controlled artifacts, such as Feature Description Approved. </w:t>
      </w:r>
    </w:p>
    <w:p w14:paraId="53AFF578" w14:textId="77777777" w:rsidR="00AC4529" w:rsidRDefault="00445F15">
      <w:r>
        <w:t>A process for modifying a previously approved, change-controlled artifact is required. From a preliminary point of view this process will include:</w:t>
      </w:r>
    </w:p>
    <w:p w14:paraId="2068EB0A" w14:textId="169F1D95" w:rsidR="00AC4529" w:rsidRDefault="00445F15">
      <w:pPr>
        <w:pStyle w:val="ListParagraph"/>
        <w:numPr>
          <w:ilvl w:val="0"/>
          <w:numId w:val="10"/>
        </w:numPr>
      </w:pPr>
      <w:r>
        <w:t>The change request can be made by any OpenHW member but would normally be made by an active participant in the OTP.</w:t>
      </w:r>
    </w:p>
    <w:p w14:paraId="740DAE6E" w14:textId="77777777" w:rsidR="00AC4529" w:rsidRDefault="00445F15">
      <w:pPr>
        <w:pStyle w:val="ListParagraph"/>
        <w:numPr>
          <w:ilvl w:val="0"/>
          <w:numId w:val="10"/>
        </w:numPr>
      </w:pPr>
      <w:r>
        <w:t>A notification to the relevant TG and to the TWG of the request to modify the change-controlled artifact</w:t>
      </w:r>
    </w:p>
    <w:p w14:paraId="4BE99CF5" w14:textId="77777777" w:rsidR="00AC4529" w:rsidRDefault="00445F15">
      <w:pPr>
        <w:pStyle w:val="ListParagraph"/>
        <w:numPr>
          <w:ilvl w:val="0"/>
          <w:numId w:val="10"/>
        </w:numPr>
      </w:pPr>
      <w:r>
        <w:t>A justification for the requested change</w:t>
      </w:r>
    </w:p>
    <w:p w14:paraId="5C374B87" w14:textId="77777777" w:rsidR="00AC4529" w:rsidRDefault="00445F15">
      <w:pPr>
        <w:pStyle w:val="ListParagraph"/>
        <w:numPr>
          <w:ilvl w:val="0"/>
          <w:numId w:val="10"/>
        </w:numPr>
      </w:pPr>
      <w:r>
        <w:t>An assessment of schedule and resource impact</w:t>
      </w:r>
    </w:p>
    <w:p w14:paraId="505962CB" w14:textId="723A9779" w:rsidR="00AC4529" w:rsidRDefault="00445F15">
      <w:pPr>
        <w:pStyle w:val="ListParagraph"/>
        <w:numPr>
          <w:ilvl w:val="0"/>
          <w:numId w:val="10"/>
        </w:numPr>
      </w:pPr>
      <w:r>
        <w:t xml:space="preserve">A recommendation by the </w:t>
      </w:r>
      <w:r w:rsidR="00EA10EE">
        <w:t>Project Manager</w:t>
      </w:r>
    </w:p>
    <w:p w14:paraId="102FDD0A" w14:textId="77777777" w:rsidR="00AC4529" w:rsidRDefault="00445F15">
      <w:pPr>
        <w:pStyle w:val="ListParagraph"/>
        <w:numPr>
          <w:ilvl w:val="0"/>
          <w:numId w:val="10"/>
        </w:numPr>
      </w:pPr>
      <w:r>
        <w:t xml:space="preserve">An </w:t>
      </w:r>
      <w:commentRangeStart w:id="272"/>
      <w:commentRangeStart w:id="273"/>
      <w:r>
        <w:t xml:space="preserve">approval or denial by the TWG </w:t>
      </w:r>
      <w:commentRangeEnd w:id="272"/>
      <w:r w:rsidR="00865869">
        <w:rPr>
          <w:rStyle w:val="CommentReference"/>
        </w:rPr>
        <w:commentReference w:id="272"/>
      </w:r>
      <w:commentRangeEnd w:id="273"/>
      <w:r w:rsidR="00E63ACF">
        <w:rPr>
          <w:rStyle w:val="CommentReference"/>
        </w:rPr>
        <w:commentReference w:id="273"/>
      </w:r>
      <w:r>
        <w:t>for the change request</w:t>
      </w:r>
    </w:p>
    <w:p w14:paraId="173F9390" w14:textId="77777777" w:rsidR="00AC4529" w:rsidRDefault="00AC4529"/>
    <w:p w14:paraId="7D0CC75C" w14:textId="4B7DADDA" w:rsidR="00AC4529" w:rsidRPr="00E53C70" w:rsidRDefault="00EA26D9" w:rsidP="00A83146">
      <w:pPr>
        <w:pStyle w:val="Heading2"/>
        <w:rPr>
          <w:rStyle w:val="Heading2Char"/>
        </w:rPr>
      </w:pPr>
      <w:r w:rsidRPr="00E53C70">
        <w:rPr>
          <w:rStyle w:val="Heading2Char"/>
        </w:rPr>
        <w:t xml:space="preserve"> </w:t>
      </w:r>
      <w:bookmarkStart w:id="274" w:name="_Toc48068031"/>
      <w:r w:rsidR="00445F15" w:rsidRPr="00E53C70">
        <w:rPr>
          <w:rStyle w:val="Heading2Char"/>
        </w:rPr>
        <w:t>OpenHW Working Groups</w:t>
      </w:r>
      <w:bookmarkEnd w:id="274"/>
      <w:r w:rsidR="00445F15" w:rsidRPr="00E53C70">
        <w:rPr>
          <w:rStyle w:val="Heading2Char"/>
        </w:rPr>
        <w:t xml:space="preserve"> </w:t>
      </w:r>
    </w:p>
    <w:p w14:paraId="6E4922A2" w14:textId="5BE0F29F" w:rsidR="00AC4529" w:rsidRDefault="00445F15">
      <w:pPr>
        <w:spacing w:after="0"/>
      </w:pPr>
      <w:r>
        <w:t>OpenHW</w:t>
      </w:r>
      <w:r w:rsidR="00C8327E">
        <w:t xml:space="preserve"> </w:t>
      </w:r>
      <w:r>
        <w:t xml:space="preserve">working groups are shown at </w:t>
      </w:r>
      <w:hyperlink r:id="rId14">
        <w:r>
          <w:rPr>
            <w:rStyle w:val="Hyperlink"/>
          </w:rPr>
          <w:t>https://www.openhwgroup.org/working-groups/</w:t>
        </w:r>
      </w:hyperlink>
    </w:p>
    <w:p w14:paraId="2667E36C" w14:textId="43F85F33" w:rsidR="007B18CB" w:rsidRPr="00E53C70" w:rsidRDefault="007B18CB" w:rsidP="00A83146">
      <w:pPr>
        <w:pStyle w:val="Heading3"/>
        <w:rPr>
          <w:rStyle w:val="Heading3Char"/>
        </w:rPr>
      </w:pPr>
      <w:bookmarkStart w:id="275" w:name="_Toc48059926"/>
      <w:bookmarkStart w:id="276" w:name="_Toc48062795"/>
      <w:bookmarkStart w:id="277" w:name="_Toc48063143"/>
      <w:bookmarkStart w:id="278" w:name="_Toc48068032"/>
      <w:bookmarkEnd w:id="275"/>
      <w:bookmarkEnd w:id="276"/>
      <w:bookmarkEnd w:id="277"/>
      <w:r w:rsidRPr="00E53C70">
        <w:rPr>
          <w:rStyle w:val="Heading3Char"/>
        </w:rPr>
        <w:t>Technical Working Group (TWG)</w:t>
      </w:r>
      <w:bookmarkEnd w:id="278"/>
    </w:p>
    <w:p w14:paraId="5AE5EC4B" w14:textId="77777777" w:rsidR="00AC4529" w:rsidRDefault="00AC4529">
      <w:pPr>
        <w:spacing w:after="0"/>
      </w:pPr>
    </w:p>
    <w:p w14:paraId="14996D89" w14:textId="453AC5BB" w:rsidR="00D00E64" w:rsidRDefault="00445F15">
      <w:pPr>
        <w:spacing w:after="0"/>
      </w:pPr>
      <w:r>
        <w:t xml:space="preserve">The Technical Working Group (TWG) </w:t>
      </w:r>
      <w:r w:rsidR="00D00E64">
        <w:t>is OpenHW’s permanent,</w:t>
      </w:r>
      <w:r>
        <w:t xml:space="preserve"> </w:t>
      </w:r>
      <w:r w:rsidR="00D00E64">
        <w:t xml:space="preserve">technical </w:t>
      </w:r>
      <w:r>
        <w:t xml:space="preserve">supervisory </w:t>
      </w:r>
      <w:r w:rsidR="00D00E64">
        <w:t>group.</w:t>
      </w:r>
      <w:r w:rsidR="00A76DBA">
        <w:t xml:space="preserve"> </w:t>
      </w:r>
      <w:r w:rsidR="00D00E64">
        <w:t>The TWG roles are:</w:t>
      </w:r>
    </w:p>
    <w:p w14:paraId="472E55DB" w14:textId="5D726D1B" w:rsidR="00D00E64" w:rsidRDefault="00D00E64" w:rsidP="00B16EDA">
      <w:pPr>
        <w:pStyle w:val="ListParagraph"/>
        <w:numPr>
          <w:ilvl w:val="0"/>
          <w:numId w:val="12"/>
        </w:numPr>
        <w:spacing w:after="0"/>
      </w:pPr>
      <w:r>
        <w:t>Discussion and planning of overall technical strategy for OpenHW</w:t>
      </w:r>
    </w:p>
    <w:p w14:paraId="5CEEAF05" w14:textId="77777777" w:rsidR="007B18CB" w:rsidRDefault="007B18CB" w:rsidP="007B18CB">
      <w:pPr>
        <w:pStyle w:val="ListParagraph"/>
        <w:numPr>
          <w:ilvl w:val="0"/>
          <w:numId w:val="12"/>
        </w:numPr>
        <w:spacing w:after="0" w:line="240" w:lineRule="auto"/>
      </w:pPr>
      <w:r>
        <w:t>Creates and closes Task Groups (TG) as required</w:t>
      </w:r>
    </w:p>
    <w:p w14:paraId="685340ED" w14:textId="335D769A" w:rsidR="007B18CB" w:rsidRDefault="007B18CB" w:rsidP="00B16EDA">
      <w:pPr>
        <w:pStyle w:val="ListParagraph"/>
        <w:numPr>
          <w:ilvl w:val="0"/>
          <w:numId w:val="12"/>
        </w:numPr>
        <w:spacing w:after="0"/>
      </w:pPr>
      <w:r>
        <w:t>Approves or modifies charters of TG</w:t>
      </w:r>
    </w:p>
    <w:p w14:paraId="682AF423" w14:textId="7B96EEC7" w:rsidR="00D00E64" w:rsidRDefault="00D00E64" w:rsidP="00D00E64">
      <w:pPr>
        <w:pStyle w:val="ListParagraph"/>
        <w:numPr>
          <w:ilvl w:val="0"/>
          <w:numId w:val="12"/>
        </w:numPr>
        <w:spacing w:after="0"/>
      </w:pPr>
      <w:r>
        <w:t>Technical roadmap planning, such as discussion of potential (not yet approved) OpenHW projects</w:t>
      </w:r>
    </w:p>
    <w:p w14:paraId="281A3347" w14:textId="5610DB88" w:rsidR="00D00E64" w:rsidRDefault="00D00E64" w:rsidP="00B16EDA">
      <w:pPr>
        <w:pStyle w:val="ListParagraph"/>
        <w:numPr>
          <w:ilvl w:val="0"/>
          <w:numId w:val="12"/>
        </w:numPr>
        <w:spacing w:after="0"/>
      </w:pPr>
      <w:r>
        <w:t>Reviewing new project proposal</w:t>
      </w:r>
      <w:r w:rsidR="007B18CB">
        <w:t>s</w:t>
      </w:r>
    </w:p>
    <w:p w14:paraId="27FB5B63" w14:textId="3F602BA6" w:rsidR="00D00E64" w:rsidRDefault="00D00E64" w:rsidP="00D00E64">
      <w:pPr>
        <w:pStyle w:val="ListParagraph"/>
        <w:numPr>
          <w:ilvl w:val="0"/>
          <w:numId w:val="12"/>
        </w:numPr>
        <w:spacing w:after="0"/>
      </w:pPr>
      <w:proofErr w:type="gramStart"/>
      <w:r>
        <w:t>L</w:t>
      </w:r>
      <w:r w:rsidR="00A76DBA">
        <w:t xml:space="preserve">aunching </w:t>
      </w:r>
      <w:r w:rsidR="00445F15">
        <w:t xml:space="preserve"> new</w:t>
      </w:r>
      <w:proofErr w:type="gramEnd"/>
      <w:r w:rsidR="00445F15">
        <w:t xml:space="preserve"> project</w:t>
      </w:r>
      <w:r w:rsidR="00A76DBA">
        <w:t>s</w:t>
      </w:r>
      <w:r w:rsidR="00445F15">
        <w:t xml:space="preserve"> </w:t>
      </w:r>
    </w:p>
    <w:p w14:paraId="307D964F" w14:textId="316B1D5E" w:rsidR="007B18CB" w:rsidRDefault="007B18CB" w:rsidP="00E53C70">
      <w:pPr>
        <w:pStyle w:val="ListParagraph"/>
        <w:numPr>
          <w:ilvl w:val="0"/>
          <w:numId w:val="12"/>
        </w:numPr>
        <w:spacing w:after="0" w:line="240" w:lineRule="auto"/>
      </w:pPr>
      <w:r>
        <w:t>App</w:t>
      </w:r>
      <w:r w:rsidR="00EA10EE">
        <w:t>roving</w:t>
      </w:r>
      <w:r>
        <w:t xml:space="preserve"> </w:t>
      </w:r>
      <w:r w:rsidR="00EA10EE">
        <w:t xml:space="preserve">Technical </w:t>
      </w:r>
      <w:r>
        <w:t xml:space="preserve">Project </w:t>
      </w:r>
      <w:r w:rsidR="00EA10EE">
        <w:t>L</w:t>
      </w:r>
      <w:r>
        <w:t>eader(s)</w:t>
      </w:r>
      <w:r w:rsidR="00EA10EE">
        <w:t xml:space="preserve"> and Project Manager</w:t>
      </w:r>
      <w:r>
        <w:t xml:space="preserve"> for OTPs and OSPs</w:t>
      </w:r>
    </w:p>
    <w:p w14:paraId="7ED93D8E" w14:textId="4237909F" w:rsidR="007B18CB" w:rsidRDefault="007B18CB" w:rsidP="00E53C70">
      <w:pPr>
        <w:pStyle w:val="ListParagraph"/>
        <w:numPr>
          <w:ilvl w:val="0"/>
          <w:numId w:val="12"/>
        </w:numPr>
        <w:spacing w:after="0" w:line="240" w:lineRule="auto"/>
      </w:pPr>
      <w:r>
        <w:t>Reviews project plans for OTPs and OSPs</w:t>
      </w:r>
    </w:p>
    <w:p w14:paraId="41A6E1C5" w14:textId="66DAA6AD" w:rsidR="00AC4529" w:rsidRDefault="00D00E64" w:rsidP="00D00E64">
      <w:pPr>
        <w:pStyle w:val="ListParagraph"/>
        <w:numPr>
          <w:ilvl w:val="0"/>
          <w:numId w:val="12"/>
        </w:numPr>
        <w:spacing w:after="0"/>
      </w:pPr>
      <w:r>
        <w:lastRenderedPageBreak/>
        <w:t>M</w:t>
      </w:r>
      <w:r w:rsidR="00445F15">
        <w:t xml:space="preserve">onitoring progress of technical </w:t>
      </w:r>
      <w:r w:rsidR="007B18CB">
        <w:t>projects</w:t>
      </w:r>
      <w:r w:rsidR="00445F15">
        <w:t xml:space="preserve"> carried out by Task Groups (TG).</w:t>
      </w:r>
      <w:r w:rsidR="00A76DBA">
        <w:t xml:space="preserve"> </w:t>
      </w:r>
    </w:p>
    <w:p w14:paraId="12FF7D83" w14:textId="1AA41DD5" w:rsidR="007B18CB" w:rsidRPr="00E53C70" w:rsidRDefault="007B18CB" w:rsidP="00A83146">
      <w:pPr>
        <w:pStyle w:val="Heading3"/>
        <w:rPr>
          <w:rStyle w:val="Heading3Char"/>
        </w:rPr>
      </w:pPr>
      <w:bookmarkStart w:id="279" w:name="_Toc48059928"/>
      <w:bookmarkStart w:id="280" w:name="_Toc48062797"/>
      <w:bookmarkStart w:id="281" w:name="_Toc48063145"/>
      <w:bookmarkStart w:id="282" w:name="_Toc48068033"/>
      <w:bookmarkEnd w:id="279"/>
      <w:bookmarkEnd w:id="280"/>
      <w:bookmarkEnd w:id="281"/>
      <w:r w:rsidRPr="00E53C70">
        <w:rPr>
          <w:rStyle w:val="Heading3Char"/>
        </w:rPr>
        <w:t>Task Groups (TGs)</w:t>
      </w:r>
      <w:bookmarkEnd w:id="282"/>
    </w:p>
    <w:p w14:paraId="3A302B51" w14:textId="77777777" w:rsidR="00AC4529" w:rsidRDefault="00AC4529">
      <w:pPr>
        <w:spacing w:after="0"/>
      </w:pPr>
    </w:p>
    <w:p w14:paraId="64FA99B7" w14:textId="42EA6D6B" w:rsidR="00AC4529" w:rsidRDefault="00A76DBA">
      <w:pPr>
        <w:spacing w:after="0"/>
      </w:pPr>
      <w:r>
        <w:t>The T</w:t>
      </w:r>
      <w:r w:rsidR="007B18CB">
        <w:t xml:space="preserve">ask </w:t>
      </w:r>
      <w:r>
        <w:t>G</w:t>
      </w:r>
      <w:r w:rsidR="007B18CB">
        <w:t>roups (TGs)</w:t>
      </w:r>
      <w:r>
        <w:t xml:space="preserve"> are created and chart</w:t>
      </w:r>
      <w:r w:rsidR="007B18CB">
        <w:t>er</w:t>
      </w:r>
      <w:r>
        <w:t>ed by the TWG. Their charter may be modified by the TW</w:t>
      </w:r>
      <w:r w:rsidR="007B18CB">
        <w:t>G. TG</w:t>
      </w:r>
      <w:r>
        <w:t xml:space="preserve"> may be closed by the TWG when no longer needed. </w:t>
      </w:r>
    </w:p>
    <w:p w14:paraId="7CE7F2C5" w14:textId="77777777" w:rsidR="00AC4529" w:rsidRDefault="00AC4529">
      <w:pPr>
        <w:spacing w:after="0"/>
      </w:pPr>
    </w:p>
    <w:p w14:paraId="695961FB" w14:textId="0676C047" w:rsidR="00AC4529" w:rsidRDefault="00445F15">
      <w:pPr>
        <w:spacing w:after="0"/>
      </w:pPr>
      <w:r>
        <w:t xml:space="preserve">The </w:t>
      </w:r>
      <w:r w:rsidR="007B18CB">
        <w:t>c</w:t>
      </w:r>
      <w:r w:rsidR="00A76DBA">
        <w:t>urrent</w:t>
      </w:r>
      <w:r>
        <w:t xml:space="preserve"> </w:t>
      </w:r>
      <w:r w:rsidR="007B18CB">
        <w:t>TGs</w:t>
      </w:r>
      <w:r>
        <w:t xml:space="preserve"> </w:t>
      </w:r>
      <w:r w:rsidR="007B18CB">
        <w:t xml:space="preserve">and their charters </w:t>
      </w:r>
      <w:r>
        <w:t>are summarized in the following table:</w:t>
      </w:r>
    </w:p>
    <w:p w14:paraId="2510C21C" w14:textId="77777777" w:rsidR="00AC4529" w:rsidRDefault="00445F15">
      <w:pPr>
        <w:spacing w:after="0"/>
      </w:pPr>
      <w:r>
        <w:t xml:space="preserve"> </w:t>
      </w:r>
    </w:p>
    <w:tbl>
      <w:tblPr>
        <w:tblW w:w="8926" w:type="dxa"/>
        <w:tblInd w:w="108" w:type="dxa"/>
        <w:tblLook w:val="04A0" w:firstRow="1" w:lastRow="0" w:firstColumn="1" w:lastColumn="0" w:noHBand="0" w:noVBand="1"/>
      </w:tblPr>
      <w:tblGrid>
        <w:gridCol w:w="3114"/>
        <w:gridCol w:w="5812"/>
      </w:tblGrid>
      <w:tr w:rsidR="00AC4529" w14:paraId="312255D7" w14:textId="77777777">
        <w:tc>
          <w:tcPr>
            <w:tcW w:w="3114" w:type="dxa"/>
            <w:tcBorders>
              <w:top w:val="single" w:sz="4" w:space="0" w:color="000000"/>
              <w:left w:val="single" w:sz="4" w:space="0" w:color="000000"/>
              <w:bottom w:val="single" w:sz="4" w:space="0" w:color="000000"/>
              <w:right w:val="single" w:sz="4" w:space="0" w:color="000000"/>
            </w:tcBorders>
          </w:tcPr>
          <w:p w14:paraId="0EF3838B" w14:textId="14BB22A9" w:rsidR="00AC4529" w:rsidRDefault="00445F15">
            <w:pPr>
              <w:spacing w:after="0" w:line="240" w:lineRule="auto"/>
              <w:rPr>
                <w:b/>
                <w:bCs/>
              </w:rPr>
            </w:pPr>
            <w:r>
              <w:rPr>
                <w:b/>
                <w:bCs/>
              </w:rPr>
              <w:t xml:space="preserve">OpenHW </w:t>
            </w:r>
            <w:r w:rsidR="00326291">
              <w:rPr>
                <w:b/>
                <w:bCs/>
              </w:rPr>
              <w:t>Task</w:t>
            </w:r>
            <w:r>
              <w:rPr>
                <w:b/>
                <w:bCs/>
              </w:rPr>
              <w:t xml:space="preserve"> Group</w:t>
            </w:r>
          </w:p>
        </w:tc>
        <w:tc>
          <w:tcPr>
            <w:tcW w:w="5812" w:type="dxa"/>
            <w:tcBorders>
              <w:top w:val="single" w:sz="4" w:space="0" w:color="000000"/>
              <w:left w:val="single" w:sz="4" w:space="0" w:color="000000"/>
              <w:bottom w:val="single" w:sz="4" w:space="0" w:color="000000"/>
              <w:right w:val="single" w:sz="4" w:space="0" w:color="000000"/>
            </w:tcBorders>
          </w:tcPr>
          <w:p w14:paraId="2F0A1708" w14:textId="77777777" w:rsidR="00AC4529" w:rsidRDefault="00445F15">
            <w:pPr>
              <w:spacing w:after="0" w:line="240" w:lineRule="auto"/>
              <w:rPr>
                <w:b/>
                <w:bCs/>
              </w:rPr>
            </w:pPr>
            <w:r>
              <w:rPr>
                <w:b/>
                <w:bCs/>
              </w:rPr>
              <w:t>Description</w:t>
            </w:r>
          </w:p>
        </w:tc>
      </w:tr>
      <w:tr w:rsidR="00AC4529" w14:paraId="1173C7EA" w14:textId="77777777">
        <w:tc>
          <w:tcPr>
            <w:tcW w:w="3114" w:type="dxa"/>
            <w:tcBorders>
              <w:top w:val="single" w:sz="4" w:space="0" w:color="000000"/>
              <w:left w:val="single" w:sz="4" w:space="0" w:color="000000"/>
              <w:bottom w:val="single" w:sz="4" w:space="0" w:color="000000"/>
              <w:right w:val="single" w:sz="4" w:space="0" w:color="000000"/>
            </w:tcBorders>
          </w:tcPr>
          <w:p w14:paraId="332BC239" w14:textId="77777777" w:rsidR="00AC4529" w:rsidRDefault="00445F15">
            <w:pPr>
              <w:spacing w:after="0" w:line="240" w:lineRule="auto"/>
            </w:pPr>
            <w:r>
              <w:t>Cores Task Group</w:t>
            </w:r>
          </w:p>
        </w:tc>
        <w:tc>
          <w:tcPr>
            <w:tcW w:w="5812" w:type="dxa"/>
            <w:tcBorders>
              <w:top w:val="single" w:sz="4" w:space="0" w:color="000000"/>
              <w:left w:val="single" w:sz="4" w:space="0" w:color="000000"/>
              <w:bottom w:val="single" w:sz="4" w:space="0" w:color="000000"/>
              <w:right w:val="single" w:sz="4" w:space="0" w:color="000000"/>
            </w:tcBorders>
          </w:tcPr>
          <w:p w14:paraId="30C6CCDD" w14:textId="24E7CD7F" w:rsidR="00AC4529" w:rsidRDefault="00445F15">
            <w:pPr>
              <w:pStyle w:val="ListParagraph"/>
              <w:numPr>
                <w:ilvl w:val="0"/>
                <w:numId w:val="8"/>
              </w:numPr>
              <w:spacing w:after="0" w:line="240" w:lineRule="auto"/>
            </w:pPr>
            <w:r>
              <w:t xml:space="preserve">Coordinates engineering </w:t>
            </w:r>
            <w:r w:rsidR="00867172">
              <w:t xml:space="preserve">specification, </w:t>
            </w:r>
            <w:r>
              <w:t>design and RTL coding effort for OTPs requiring cores related design</w:t>
            </w:r>
          </w:p>
          <w:p w14:paraId="55AE110D" w14:textId="6A2D7014" w:rsidR="00AC4529" w:rsidRDefault="00445F15">
            <w:pPr>
              <w:pStyle w:val="ListParagraph"/>
              <w:numPr>
                <w:ilvl w:val="0"/>
                <w:numId w:val="8"/>
              </w:numPr>
              <w:spacing w:after="0" w:line="240" w:lineRule="auto"/>
            </w:pPr>
            <w:r>
              <w:t>Monitors technical milestones of cores design aspects of OTPs</w:t>
            </w:r>
          </w:p>
          <w:p w14:paraId="11D1069A" w14:textId="77777777" w:rsidR="00AC4529" w:rsidRDefault="00445F15">
            <w:pPr>
              <w:pStyle w:val="ListParagraph"/>
              <w:numPr>
                <w:ilvl w:val="0"/>
                <w:numId w:val="8"/>
              </w:numPr>
              <w:spacing w:after="0" w:line="240" w:lineRule="auto"/>
            </w:pPr>
            <w:r>
              <w:t>Investigates and decides on engineering tools and methodology related to cores design</w:t>
            </w:r>
          </w:p>
          <w:p w14:paraId="1AF7047C" w14:textId="77777777" w:rsidR="00AC4529" w:rsidRDefault="00445F15">
            <w:pPr>
              <w:pStyle w:val="ListParagraph"/>
              <w:numPr>
                <w:ilvl w:val="0"/>
                <w:numId w:val="8"/>
              </w:numPr>
              <w:spacing w:after="0" w:line="240" w:lineRule="auto"/>
            </w:pPr>
            <w:r>
              <w:t>Participates in OSPs as required from the cores point of view</w:t>
            </w:r>
          </w:p>
        </w:tc>
      </w:tr>
      <w:tr w:rsidR="00AC4529" w14:paraId="373D68CF" w14:textId="77777777">
        <w:tc>
          <w:tcPr>
            <w:tcW w:w="3114" w:type="dxa"/>
            <w:tcBorders>
              <w:top w:val="single" w:sz="4" w:space="0" w:color="000000"/>
              <w:left w:val="single" w:sz="4" w:space="0" w:color="000000"/>
              <w:bottom w:val="single" w:sz="4" w:space="0" w:color="000000"/>
              <w:right w:val="single" w:sz="4" w:space="0" w:color="000000"/>
            </w:tcBorders>
          </w:tcPr>
          <w:p w14:paraId="21C91EB2" w14:textId="77777777" w:rsidR="00AC4529" w:rsidRDefault="00445F15">
            <w:pPr>
              <w:spacing w:after="0" w:line="240" w:lineRule="auto"/>
            </w:pPr>
            <w:r>
              <w:t>Verification Task Group</w:t>
            </w:r>
          </w:p>
        </w:tc>
        <w:tc>
          <w:tcPr>
            <w:tcW w:w="5812" w:type="dxa"/>
            <w:tcBorders>
              <w:top w:val="single" w:sz="4" w:space="0" w:color="000000"/>
              <w:left w:val="single" w:sz="4" w:space="0" w:color="000000"/>
              <w:bottom w:val="single" w:sz="4" w:space="0" w:color="000000"/>
              <w:right w:val="single" w:sz="4" w:space="0" w:color="000000"/>
            </w:tcBorders>
          </w:tcPr>
          <w:p w14:paraId="3BAB5F77" w14:textId="77777777" w:rsidR="00AC4529" w:rsidRDefault="00445F15">
            <w:pPr>
              <w:pStyle w:val="ListParagraph"/>
              <w:numPr>
                <w:ilvl w:val="0"/>
                <w:numId w:val="8"/>
              </w:numPr>
              <w:spacing w:after="0" w:line="240" w:lineRule="auto"/>
            </w:pPr>
            <w:r>
              <w:t>Coordinates engineering verification efforts for OTPs requiring verification</w:t>
            </w:r>
          </w:p>
          <w:p w14:paraId="387A390A" w14:textId="473136C5" w:rsidR="00AC4529" w:rsidRDefault="00445F15">
            <w:pPr>
              <w:pStyle w:val="ListParagraph"/>
              <w:numPr>
                <w:ilvl w:val="0"/>
                <w:numId w:val="8"/>
              </w:numPr>
              <w:spacing w:after="0" w:line="240" w:lineRule="auto"/>
            </w:pPr>
            <w:r>
              <w:t>Monitors technical milestones of verification aspects of OTPs</w:t>
            </w:r>
          </w:p>
          <w:p w14:paraId="43EB022F" w14:textId="77777777" w:rsidR="00AC4529" w:rsidRDefault="00445F15">
            <w:pPr>
              <w:pStyle w:val="ListParagraph"/>
              <w:numPr>
                <w:ilvl w:val="0"/>
                <w:numId w:val="8"/>
              </w:numPr>
              <w:spacing w:after="0" w:line="240" w:lineRule="auto"/>
            </w:pPr>
            <w:r>
              <w:t>Investigates and decides on engineering tools and methodology related to verification</w:t>
            </w:r>
          </w:p>
          <w:p w14:paraId="29BF9ED7" w14:textId="77777777" w:rsidR="00AC4529" w:rsidRDefault="00445F15">
            <w:pPr>
              <w:pStyle w:val="ListParagraph"/>
              <w:numPr>
                <w:ilvl w:val="0"/>
                <w:numId w:val="8"/>
              </w:numPr>
              <w:spacing w:after="0" w:line="240" w:lineRule="auto"/>
            </w:pPr>
            <w:r>
              <w:t>Participates in OSPs as required from the verification point of view</w:t>
            </w:r>
          </w:p>
        </w:tc>
      </w:tr>
      <w:tr w:rsidR="00AC4529" w14:paraId="0CA2BFAE" w14:textId="77777777">
        <w:tc>
          <w:tcPr>
            <w:tcW w:w="3114" w:type="dxa"/>
            <w:tcBorders>
              <w:top w:val="single" w:sz="4" w:space="0" w:color="000000"/>
              <w:left w:val="single" w:sz="4" w:space="0" w:color="000000"/>
              <w:bottom w:val="single" w:sz="4" w:space="0" w:color="000000"/>
              <w:right w:val="single" w:sz="4" w:space="0" w:color="000000"/>
            </w:tcBorders>
          </w:tcPr>
          <w:p w14:paraId="49EAAAB6" w14:textId="77777777" w:rsidR="00AC4529" w:rsidRDefault="00445F15">
            <w:pPr>
              <w:spacing w:after="0" w:line="240" w:lineRule="auto"/>
            </w:pPr>
            <w:r>
              <w:t>SW Task Group</w:t>
            </w:r>
          </w:p>
        </w:tc>
        <w:tc>
          <w:tcPr>
            <w:tcW w:w="5812" w:type="dxa"/>
            <w:tcBorders>
              <w:top w:val="single" w:sz="4" w:space="0" w:color="000000"/>
              <w:left w:val="single" w:sz="4" w:space="0" w:color="000000"/>
              <w:bottom w:val="single" w:sz="4" w:space="0" w:color="000000"/>
              <w:right w:val="single" w:sz="4" w:space="0" w:color="000000"/>
            </w:tcBorders>
          </w:tcPr>
          <w:p w14:paraId="4AA3D5F8" w14:textId="77777777" w:rsidR="00AC4529" w:rsidRDefault="00445F15">
            <w:pPr>
              <w:pStyle w:val="ListParagraph"/>
              <w:numPr>
                <w:ilvl w:val="0"/>
                <w:numId w:val="8"/>
              </w:numPr>
              <w:spacing w:after="0" w:line="240" w:lineRule="auto"/>
            </w:pPr>
            <w:r>
              <w:t>Coordinates software engineering efforts for OTPs requiring software effort</w:t>
            </w:r>
          </w:p>
          <w:p w14:paraId="0A545A5F" w14:textId="460EF11E" w:rsidR="00AC4529" w:rsidRDefault="00445F15">
            <w:pPr>
              <w:pStyle w:val="ListParagraph"/>
              <w:numPr>
                <w:ilvl w:val="0"/>
                <w:numId w:val="8"/>
              </w:numPr>
              <w:spacing w:after="0" w:line="240" w:lineRule="auto"/>
            </w:pPr>
            <w:r>
              <w:t>Monitors technical milestones of software aspects of OTPs</w:t>
            </w:r>
          </w:p>
          <w:p w14:paraId="611BA8BB" w14:textId="77777777" w:rsidR="00AC4529" w:rsidRDefault="00445F15">
            <w:pPr>
              <w:pStyle w:val="ListParagraph"/>
              <w:numPr>
                <w:ilvl w:val="0"/>
                <w:numId w:val="8"/>
              </w:numPr>
              <w:spacing w:after="0" w:line="240" w:lineRule="auto"/>
            </w:pPr>
            <w:r>
              <w:t>Investigates and decides on software engineering tools and methodology</w:t>
            </w:r>
          </w:p>
          <w:p w14:paraId="7D24ECF0" w14:textId="77777777" w:rsidR="00AC4529" w:rsidRDefault="00445F15">
            <w:pPr>
              <w:pStyle w:val="ListParagraph"/>
              <w:numPr>
                <w:ilvl w:val="0"/>
                <w:numId w:val="8"/>
              </w:numPr>
              <w:spacing w:after="0" w:line="240" w:lineRule="auto"/>
            </w:pPr>
            <w:r>
              <w:t>Drives industry outreach on software tools and issues, in conjunction with TWG and staff</w:t>
            </w:r>
          </w:p>
        </w:tc>
      </w:tr>
      <w:tr w:rsidR="00AC4529" w14:paraId="45D52C9C" w14:textId="77777777">
        <w:tc>
          <w:tcPr>
            <w:tcW w:w="3114" w:type="dxa"/>
            <w:tcBorders>
              <w:top w:val="single" w:sz="4" w:space="0" w:color="000000"/>
              <w:left w:val="single" w:sz="4" w:space="0" w:color="000000"/>
              <w:bottom w:val="single" w:sz="4" w:space="0" w:color="000000"/>
              <w:right w:val="single" w:sz="4" w:space="0" w:color="000000"/>
            </w:tcBorders>
          </w:tcPr>
          <w:p w14:paraId="5AA03FDD" w14:textId="77777777" w:rsidR="00AC4529" w:rsidRDefault="00445F15">
            <w:pPr>
              <w:spacing w:after="0" w:line="240" w:lineRule="auto"/>
            </w:pPr>
            <w:r>
              <w:t>HW Task Group</w:t>
            </w:r>
          </w:p>
        </w:tc>
        <w:tc>
          <w:tcPr>
            <w:tcW w:w="5812" w:type="dxa"/>
            <w:tcBorders>
              <w:top w:val="single" w:sz="4" w:space="0" w:color="000000"/>
              <w:left w:val="single" w:sz="4" w:space="0" w:color="000000"/>
              <w:bottom w:val="single" w:sz="4" w:space="0" w:color="000000"/>
              <w:right w:val="single" w:sz="4" w:space="0" w:color="000000"/>
            </w:tcBorders>
          </w:tcPr>
          <w:p w14:paraId="50BEF054" w14:textId="77777777" w:rsidR="00AC4529" w:rsidRDefault="00445F15">
            <w:pPr>
              <w:pStyle w:val="ListParagraph"/>
              <w:numPr>
                <w:ilvl w:val="0"/>
                <w:numId w:val="8"/>
              </w:numPr>
              <w:spacing w:after="0" w:line="240" w:lineRule="auto"/>
            </w:pPr>
            <w:r>
              <w:t>Coordinates software engineering efforts for OTPs requiring FPGA and/or board level design</w:t>
            </w:r>
          </w:p>
          <w:p w14:paraId="4816A7B3" w14:textId="4644E5AA" w:rsidR="00AC4529" w:rsidRDefault="00445F15">
            <w:pPr>
              <w:pStyle w:val="ListParagraph"/>
              <w:numPr>
                <w:ilvl w:val="0"/>
                <w:numId w:val="8"/>
              </w:numPr>
              <w:spacing w:after="0" w:line="240" w:lineRule="auto"/>
            </w:pPr>
            <w:r>
              <w:t>Monitors technical milestones of hardware aspects of OTPs</w:t>
            </w:r>
          </w:p>
          <w:p w14:paraId="282C480F" w14:textId="77777777" w:rsidR="00AC4529" w:rsidRDefault="00445F15" w:rsidP="00E53C70">
            <w:pPr>
              <w:pStyle w:val="ListParagraph"/>
              <w:keepNext/>
              <w:numPr>
                <w:ilvl w:val="0"/>
                <w:numId w:val="8"/>
              </w:numPr>
              <w:spacing w:after="0" w:line="240" w:lineRule="auto"/>
            </w:pPr>
            <w:r>
              <w:t>Investigates and decides on hardware engineering tools and methodology</w:t>
            </w:r>
          </w:p>
        </w:tc>
      </w:tr>
    </w:tbl>
    <w:p w14:paraId="2F63D75A" w14:textId="2344C7D6" w:rsidR="00326291" w:rsidRDefault="00326291" w:rsidP="00E53C70">
      <w:pPr>
        <w:pStyle w:val="Caption"/>
        <w:jc w:val="center"/>
      </w:pPr>
      <w:r>
        <w:t xml:space="preserve">Table </w:t>
      </w:r>
      <w:r>
        <w:fldChar w:fldCharType="begin"/>
      </w:r>
      <w:r>
        <w:instrText xml:space="preserve"> SEQ Table \* ARABIC </w:instrText>
      </w:r>
      <w:r>
        <w:fldChar w:fldCharType="separate"/>
      </w:r>
      <w:r>
        <w:rPr>
          <w:noProof/>
        </w:rPr>
        <w:t>8</w:t>
      </w:r>
      <w:r>
        <w:fldChar w:fldCharType="end"/>
      </w:r>
      <w:r>
        <w:t xml:space="preserve"> - Task Groups</w:t>
      </w:r>
    </w:p>
    <w:p w14:paraId="40E8ADEC" w14:textId="1863FD95" w:rsidR="00012213" w:rsidRPr="00E53C70" w:rsidRDefault="00012213" w:rsidP="004F57E3">
      <w:pPr>
        <w:pStyle w:val="Heading3"/>
        <w:rPr>
          <w:rStyle w:val="Heading3Char"/>
        </w:rPr>
      </w:pPr>
      <w:bookmarkStart w:id="283" w:name="_Toc48059930"/>
      <w:bookmarkStart w:id="284" w:name="_Toc48062799"/>
      <w:bookmarkStart w:id="285" w:name="_Toc48063147"/>
      <w:bookmarkStart w:id="286" w:name="_Toc48064740"/>
      <w:bookmarkStart w:id="287" w:name="_Toc48068034"/>
      <w:bookmarkEnd w:id="283"/>
      <w:bookmarkEnd w:id="284"/>
      <w:bookmarkEnd w:id="285"/>
      <w:bookmarkEnd w:id="286"/>
      <w:r w:rsidRPr="00E53C70">
        <w:rPr>
          <w:rStyle w:val="Heading3Char"/>
        </w:rPr>
        <w:t>Working Group Quorum and Voting</w:t>
      </w:r>
      <w:bookmarkEnd w:id="287"/>
    </w:p>
    <w:p w14:paraId="52E9F7F3" w14:textId="196DC4A9" w:rsidR="00965481" w:rsidRDefault="00965481" w:rsidP="00965481">
      <w:r>
        <w:t xml:space="preserve">Each working group committee in OpenHW, including TWG and TGs, maintains its own quorum and attendance records. These rules are written it the OpenHW Member Agreement </w:t>
      </w:r>
      <w:hyperlink r:id="rId15" w:history="1">
        <w:r>
          <w:rPr>
            <w:rStyle w:val="Hyperlink"/>
          </w:rPr>
          <w:t>https://www.openhwgroup.org/membership/openhw-group-bylaws-2019-10-16.pdf</w:t>
        </w:r>
      </w:hyperlink>
      <w:r>
        <w:t>. They are summarized below.</w:t>
      </w:r>
    </w:p>
    <w:p w14:paraId="220E866B" w14:textId="3B8AF9F5" w:rsidR="00965481" w:rsidRPr="00E53C70" w:rsidRDefault="00965481" w:rsidP="00A83146">
      <w:pPr>
        <w:pStyle w:val="Heading4"/>
        <w:rPr>
          <w:rStyle w:val="Heading4Char"/>
        </w:rPr>
      </w:pPr>
      <w:bookmarkStart w:id="288" w:name="_Toc48068035"/>
      <w:r w:rsidRPr="00E53C70">
        <w:rPr>
          <w:rStyle w:val="Heading4Char"/>
        </w:rPr>
        <w:t>Quorum</w:t>
      </w:r>
      <w:bookmarkEnd w:id="288"/>
    </w:p>
    <w:p w14:paraId="5DA3F2CF" w14:textId="6C364243" w:rsidR="00965481" w:rsidRDefault="00EA10EE" w:rsidP="00965481">
      <w:r>
        <w:t>Working groups</w:t>
      </w:r>
      <w:r w:rsidR="00965481">
        <w:t xml:space="preserve"> require 2/3 of their members to be present to form quorum.</w:t>
      </w:r>
    </w:p>
    <w:p w14:paraId="6BFBE98A" w14:textId="79372892" w:rsidR="00965481" w:rsidRPr="00E53C70" w:rsidRDefault="00965481" w:rsidP="00A83146">
      <w:pPr>
        <w:pStyle w:val="Heading4"/>
        <w:rPr>
          <w:rStyle w:val="Heading4Char"/>
        </w:rPr>
      </w:pPr>
      <w:bookmarkStart w:id="289" w:name="_Toc48068036"/>
      <w:r w:rsidRPr="00E53C70">
        <w:rPr>
          <w:rStyle w:val="Heading4Char"/>
        </w:rPr>
        <w:t>Voting</w:t>
      </w:r>
      <w:bookmarkEnd w:id="289"/>
    </w:p>
    <w:p w14:paraId="16413D7C" w14:textId="5B38DBC2" w:rsidR="00012213" w:rsidRDefault="00965481" w:rsidP="00012213">
      <w:r>
        <w:t xml:space="preserve">Votes in a </w:t>
      </w:r>
      <w:r w:rsidR="00EA10EE">
        <w:t>working group</w:t>
      </w:r>
      <w:r>
        <w:t>, whether in a meeting or by email ballot, pass by majority vote.</w:t>
      </w:r>
    </w:p>
    <w:p w14:paraId="1B5DDECC" w14:textId="4297F0CC" w:rsidR="00965481" w:rsidRDefault="00965481" w:rsidP="00012213">
      <w:r>
        <w:t xml:space="preserve">Votes require a quorum of members to be present. </w:t>
      </w:r>
    </w:p>
    <w:p w14:paraId="5D80496A" w14:textId="08662C61" w:rsidR="00965481" w:rsidRPr="00B16EDA" w:rsidRDefault="00EA10EE" w:rsidP="00B16EDA">
      <w:r>
        <w:t>Working group</w:t>
      </w:r>
      <w:r w:rsidR="00965481">
        <w:t xml:space="preserve"> eligible to vote are determined as follows: During the first four (4) meetings of a committee, each Member represented on the </w:t>
      </w:r>
      <w:r>
        <w:t xml:space="preserve">working group </w:t>
      </w:r>
      <w:r w:rsidR="00965481">
        <w:t xml:space="preserve">is eligible to vote on matters brought before the </w:t>
      </w:r>
      <w:r>
        <w:t>working group</w:t>
      </w:r>
      <w:r w:rsidR="00965481">
        <w:t xml:space="preserve">. After the first four (4) meetings, each Member represented on the </w:t>
      </w:r>
      <w:r>
        <w:t>working roup</w:t>
      </w:r>
      <w:r w:rsidR="00965481">
        <w:t xml:space="preserve"> must have had a representative present at three (3) of the four (4) previous </w:t>
      </w:r>
      <w:r>
        <w:t>working group</w:t>
      </w:r>
      <w:r w:rsidR="00965481">
        <w:t xml:space="preserve"> meetings to be eligible to vote on matters brought before the committee.</w:t>
      </w:r>
    </w:p>
    <w:p w14:paraId="5FC44827" w14:textId="3EE6E61E" w:rsidR="00AC4529" w:rsidRPr="00E53C70" w:rsidRDefault="00445F15" w:rsidP="004F57E3">
      <w:pPr>
        <w:pStyle w:val="Heading3"/>
        <w:rPr>
          <w:rStyle w:val="Heading3Char"/>
        </w:rPr>
      </w:pPr>
      <w:bookmarkStart w:id="290" w:name="_Toc48059932"/>
      <w:bookmarkStart w:id="291" w:name="_Toc48062801"/>
      <w:bookmarkStart w:id="292" w:name="_Toc48063149"/>
      <w:bookmarkStart w:id="293" w:name="_Toc48068037"/>
      <w:bookmarkEnd w:id="290"/>
      <w:bookmarkEnd w:id="291"/>
      <w:bookmarkEnd w:id="292"/>
      <w:r w:rsidRPr="00E53C70">
        <w:rPr>
          <w:rStyle w:val="Heading3Char"/>
        </w:rPr>
        <w:t>Projects</w:t>
      </w:r>
      <w:r w:rsidR="009A0152" w:rsidRPr="00E53C70">
        <w:rPr>
          <w:rStyle w:val="Heading3Char"/>
        </w:rPr>
        <w:t xml:space="preserve"> Spanning Several TGs</w:t>
      </w:r>
      <w:bookmarkEnd w:id="293"/>
    </w:p>
    <w:p w14:paraId="0DB85540" w14:textId="5CAE3A07" w:rsidR="00FD1448" w:rsidRDefault="007B18CB">
      <w:r>
        <w:t xml:space="preserve">Some </w:t>
      </w:r>
      <w:r w:rsidR="00445F15">
        <w:t xml:space="preserve">OpenHW projects </w:t>
      </w:r>
      <w:r>
        <w:t xml:space="preserve">require the effort of a single Task Group, and some </w:t>
      </w:r>
      <w:r w:rsidR="00445F15">
        <w:t>are “vertical” activities which may require effort from</w:t>
      </w:r>
      <w:r>
        <w:t xml:space="preserve"> several</w:t>
      </w:r>
      <w:r w:rsidR="00E72F01">
        <w:t xml:space="preserve"> Task Groups</w:t>
      </w:r>
      <w:r>
        <w:t xml:space="preserve">. </w:t>
      </w:r>
    </w:p>
    <w:p w14:paraId="2A67B815" w14:textId="77777777" w:rsidR="007B18CB" w:rsidRDefault="00445F15">
      <w:r>
        <w:t xml:space="preserve">The table below shows an example of three projects. </w:t>
      </w:r>
    </w:p>
    <w:p w14:paraId="71D718E4" w14:textId="4886FC0C" w:rsidR="007B18CB" w:rsidRDefault="00445F15">
      <w:r>
        <w:t xml:space="preserve">The TWG is the central </w:t>
      </w:r>
      <w:r w:rsidR="007B18CB">
        <w:t>body</w:t>
      </w:r>
      <w:r>
        <w:t xml:space="preserve"> </w:t>
      </w:r>
      <w:r w:rsidR="007B18CB">
        <w:t>which reviews project proposals, launches projects, and holds gate reviews.</w:t>
      </w:r>
      <w:r>
        <w:t xml:space="preserve">  </w:t>
      </w:r>
    </w:p>
    <w:p w14:paraId="0810DA16" w14:textId="611270EB" w:rsidR="00AC4529" w:rsidRDefault="00445F15">
      <w:r>
        <w:t xml:space="preserve">The </w:t>
      </w:r>
      <w:r w:rsidR="007B18CB">
        <w:t xml:space="preserve">TGs </w:t>
      </w:r>
      <w:r>
        <w:t>carry out the work</w:t>
      </w:r>
      <w:r w:rsidR="00FD1448">
        <w:t>, hold TG meetings to review issues</w:t>
      </w:r>
      <w:r w:rsidR="007B18CB">
        <w:t xml:space="preserve"> and coordinate progress, and</w:t>
      </w:r>
      <w:r>
        <w:t xml:space="preserve"> report technical milestone progress </w:t>
      </w:r>
      <w:r w:rsidR="00AD7C1F">
        <w:t xml:space="preserve">to </w:t>
      </w:r>
      <w:r>
        <w:t xml:space="preserve">the TWG. </w:t>
      </w:r>
    </w:p>
    <w:tbl>
      <w:tblPr>
        <w:tblW w:w="9350" w:type="dxa"/>
        <w:tblInd w:w="108" w:type="dxa"/>
        <w:tblLook w:val="04A0" w:firstRow="1" w:lastRow="0" w:firstColumn="1" w:lastColumn="0" w:noHBand="0" w:noVBand="1"/>
      </w:tblPr>
      <w:tblGrid>
        <w:gridCol w:w="2337"/>
        <w:gridCol w:w="2337"/>
        <w:gridCol w:w="2338"/>
        <w:gridCol w:w="2338"/>
      </w:tblGrid>
      <w:tr w:rsidR="00AC4529" w14:paraId="2CD183C4" w14:textId="77777777">
        <w:tc>
          <w:tcPr>
            <w:tcW w:w="2337" w:type="dxa"/>
            <w:tcBorders>
              <w:top w:val="single" w:sz="4" w:space="0" w:color="000000"/>
              <w:left w:val="single" w:sz="4" w:space="0" w:color="000000"/>
              <w:bottom w:val="single" w:sz="4" w:space="0" w:color="000000"/>
              <w:right w:val="single" w:sz="4" w:space="0" w:color="000000"/>
            </w:tcBorders>
          </w:tcPr>
          <w:p w14:paraId="098B3046" w14:textId="77777777" w:rsidR="00AC4529" w:rsidRDefault="00445F15">
            <w:pPr>
              <w:spacing w:after="0" w:line="240" w:lineRule="auto"/>
            </w:pPr>
            <w:r>
              <w:t>Working Group</w:t>
            </w:r>
          </w:p>
        </w:tc>
        <w:tc>
          <w:tcPr>
            <w:tcW w:w="2337" w:type="dxa"/>
            <w:tcBorders>
              <w:top w:val="single" w:sz="4" w:space="0" w:color="000000"/>
              <w:left w:val="single" w:sz="4" w:space="0" w:color="000000"/>
              <w:bottom w:val="single" w:sz="4" w:space="0" w:color="000000"/>
              <w:right w:val="single" w:sz="4" w:space="0" w:color="000000"/>
            </w:tcBorders>
          </w:tcPr>
          <w:p w14:paraId="3BC79C56" w14:textId="77777777" w:rsidR="00AC4529" w:rsidRDefault="00445F15">
            <w:pPr>
              <w:spacing w:after="0" w:line="240" w:lineRule="auto"/>
              <w:jc w:val="center"/>
            </w:pPr>
            <w:r>
              <w:t>OpenHW project 1</w:t>
            </w:r>
          </w:p>
        </w:tc>
        <w:tc>
          <w:tcPr>
            <w:tcW w:w="2338" w:type="dxa"/>
            <w:tcBorders>
              <w:top w:val="single" w:sz="4" w:space="0" w:color="000000"/>
              <w:left w:val="single" w:sz="4" w:space="0" w:color="000000"/>
              <w:bottom w:val="single" w:sz="4" w:space="0" w:color="000000"/>
              <w:right w:val="single" w:sz="4" w:space="0" w:color="000000"/>
            </w:tcBorders>
          </w:tcPr>
          <w:p w14:paraId="73C55DD7" w14:textId="77777777" w:rsidR="00AC4529" w:rsidRDefault="00445F15">
            <w:pPr>
              <w:spacing w:after="0" w:line="240" w:lineRule="auto"/>
              <w:jc w:val="center"/>
            </w:pPr>
            <w:r>
              <w:t>OpenHW project 2</w:t>
            </w:r>
          </w:p>
        </w:tc>
        <w:tc>
          <w:tcPr>
            <w:tcW w:w="2338" w:type="dxa"/>
            <w:tcBorders>
              <w:top w:val="single" w:sz="4" w:space="0" w:color="000000"/>
              <w:left w:val="single" w:sz="4" w:space="0" w:color="000000"/>
              <w:bottom w:val="single" w:sz="4" w:space="0" w:color="000000"/>
              <w:right w:val="single" w:sz="4" w:space="0" w:color="000000"/>
            </w:tcBorders>
          </w:tcPr>
          <w:p w14:paraId="75ADEFB2" w14:textId="77777777" w:rsidR="00AC4529" w:rsidRDefault="00445F15">
            <w:pPr>
              <w:spacing w:after="0" w:line="240" w:lineRule="auto"/>
              <w:jc w:val="center"/>
            </w:pPr>
            <w:r>
              <w:t>OpenHW project 3</w:t>
            </w:r>
          </w:p>
        </w:tc>
      </w:tr>
      <w:tr w:rsidR="00AC4529" w14:paraId="140D9FD1" w14:textId="77777777">
        <w:tc>
          <w:tcPr>
            <w:tcW w:w="2337" w:type="dxa"/>
            <w:tcBorders>
              <w:top w:val="single" w:sz="4" w:space="0" w:color="000000"/>
              <w:left w:val="single" w:sz="4" w:space="0" w:color="000000"/>
              <w:bottom w:val="single" w:sz="4" w:space="0" w:color="000000"/>
              <w:right w:val="single" w:sz="4" w:space="0" w:color="000000"/>
            </w:tcBorders>
          </w:tcPr>
          <w:p w14:paraId="7CB8B2AB" w14:textId="77777777" w:rsidR="00AC4529" w:rsidRDefault="00445F15">
            <w:pPr>
              <w:spacing w:after="0" w:line="240" w:lineRule="auto"/>
            </w:pPr>
            <w:r>
              <w:t>TWG</w:t>
            </w:r>
          </w:p>
        </w:tc>
        <w:tc>
          <w:tcPr>
            <w:tcW w:w="2337" w:type="dxa"/>
            <w:tcBorders>
              <w:top w:val="single" w:sz="4" w:space="0" w:color="000000"/>
              <w:left w:val="single" w:sz="4" w:space="0" w:color="000000"/>
              <w:bottom w:val="single" w:sz="4" w:space="0" w:color="000000"/>
              <w:right w:val="single" w:sz="4" w:space="0" w:color="000000"/>
            </w:tcBorders>
          </w:tcPr>
          <w:p w14:paraId="54AB3A5D"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47EADF85"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188DD413"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r>
      <w:tr w:rsidR="00AC4529" w14:paraId="692F7145" w14:textId="77777777">
        <w:tc>
          <w:tcPr>
            <w:tcW w:w="2337" w:type="dxa"/>
            <w:tcBorders>
              <w:top w:val="single" w:sz="4" w:space="0" w:color="000000"/>
              <w:left w:val="single" w:sz="4" w:space="0" w:color="000000"/>
              <w:bottom w:val="single" w:sz="4" w:space="0" w:color="000000"/>
              <w:right w:val="single" w:sz="4" w:space="0" w:color="000000"/>
            </w:tcBorders>
          </w:tcPr>
          <w:p w14:paraId="69B8D044" w14:textId="77777777" w:rsidR="00AC4529" w:rsidRDefault="00445F15">
            <w:pPr>
              <w:spacing w:after="0" w:line="240" w:lineRule="auto"/>
            </w:pPr>
            <w:r>
              <w:t>Cores</w:t>
            </w:r>
          </w:p>
        </w:tc>
        <w:tc>
          <w:tcPr>
            <w:tcW w:w="2337" w:type="dxa"/>
            <w:tcBorders>
              <w:top w:val="single" w:sz="4" w:space="0" w:color="000000"/>
              <w:left w:val="single" w:sz="4" w:space="0" w:color="000000"/>
              <w:bottom w:val="single" w:sz="4" w:space="0" w:color="000000"/>
              <w:right w:val="single" w:sz="4" w:space="0" w:color="000000"/>
            </w:tcBorders>
          </w:tcPr>
          <w:p w14:paraId="721ABB82"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06985F45"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1E8B830E" w14:textId="77777777" w:rsidR="00AC4529" w:rsidRDefault="00AC4529">
            <w:pPr>
              <w:spacing w:after="0" w:line="240" w:lineRule="auto"/>
              <w:jc w:val="center"/>
              <w:rPr>
                <w:b/>
                <w:bCs/>
                <w:sz w:val="24"/>
                <w:szCs w:val="24"/>
              </w:rPr>
            </w:pPr>
          </w:p>
        </w:tc>
      </w:tr>
      <w:tr w:rsidR="00AC4529" w14:paraId="0852B533" w14:textId="77777777">
        <w:tc>
          <w:tcPr>
            <w:tcW w:w="2337" w:type="dxa"/>
            <w:tcBorders>
              <w:top w:val="single" w:sz="4" w:space="0" w:color="000000"/>
              <w:left w:val="single" w:sz="4" w:space="0" w:color="000000"/>
              <w:bottom w:val="single" w:sz="4" w:space="0" w:color="000000"/>
              <w:right w:val="single" w:sz="4" w:space="0" w:color="000000"/>
            </w:tcBorders>
          </w:tcPr>
          <w:p w14:paraId="5C196551" w14:textId="77777777" w:rsidR="00AC4529" w:rsidRDefault="00445F15">
            <w:pPr>
              <w:spacing w:after="0" w:line="240" w:lineRule="auto"/>
            </w:pPr>
            <w:r>
              <w:t>Verification</w:t>
            </w:r>
          </w:p>
        </w:tc>
        <w:tc>
          <w:tcPr>
            <w:tcW w:w="2337" w:type="dxa"/>
            <w:tcBorders>
              <w:top w:val="single" w:sz="4" w:space="0" w:color="000000"/>
              <w:left w:val="single" w:sz="4" w:space="0" w:color="000000"/>
              <w:bottom w:val="single" w:sz="4" w:space="0" w:color="000000"/>
              <w:right w:val="single" w:sz="4" w:space="0" w:color="000000"/>
            </w:tcBorders>
          </w:tcPr>
          <w:p w14:paraId="5550BAED"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15200286"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080D7BCA"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r>
      <w:tr w:rsidR="00AC4529" w14:paraId="0FC97107" w14:textId="77777777">
        <w:tc>
          <w:tcPr>
            <w:tcW w:w="2337" w:type="dxa"/>
            <w:tcBorders>
              <w:top w:val="single" w:sz="4" w:space="0" w:color="000000"/>
              <w:left w:val="single" w:sz="4" w:space="0" w:color="000000"/>
              <w:bottom w:val="single" w:sz="4" w:space="0" w:color="000000"/>
              <w:right w:val="single" w:sz="4" w:space="0" w:color="000000"/>
            </w:tcBorders>
          </w:tcPr>
          <w:p w14:paraId="67FE1D92" w14:textId="77777777" w:rsidR="00AC4529" w:rsidRDefault="00445F15">
            <w:pPr>
              <w:spacing w:after="0" w:line="240" w:lineRule="auto"/>
            </w:pPr>
            <w:r>
              <w:t>SW</w:t>
            </w:r>
          </w:p>
        </w:tc>
        <w:tc>
          <w:tcPr>
            <w:tcW w:w="2337" w:type="dxa"/>
            <w:tcBorders>
              <w:top w:val="single" w:sz="4" w:space="0" w:color="000000"/>
              <w:left w:val="single" w:sz="4" w:space="0" w:color="000000"/>
              <w:bottom w:val="single" w:sz="4" w:space="0" w:color="000000"/>
              <w:right w:val="single" w:sz="4" w:space="0" w:color="000000"/>
            </w:tcBorders>
          </w:tcPr>
          <w:p w14:paraId="1AC16526"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085226FE"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52AE9CFD" w14:textId="77777777" w:rsidR="00AC4529" w:rsidRDefault="00AC4529">
            <w:pPr>
              <w:spacing w:after="0" w:line="240" w:lineRule="auto"/>
              <w:jc w:val="center"/>
              <w:rPr>
                <w:b/>
                <w:bCs/>
                <w:sz w:val="24"/>
                <w:szCs w:val="24"/>
              </w:rPr>
            </w:pPr>
          </w:p>
        </w:tc>
      </w:tr>
      <w:tr w:rsidR="00AC4529" w14:paraId="6C33DB29" w14:textId="77777777">
        <w:tc>
          <w:tcPr>
            <w:tcW w:w="2337" w:type="dxa"/>
            <w:tcBorders>
              <w:top w:val="single" w:sz="4" w:space="0" w:color="000000"/>
              <w:left w:val="single" w:sz="4" w:space="0" w:color="000000"/>
              <w:bottom w:val="single" w:sz="4" w:space="0" w:color="000000"/>
              <w:right w:val="single" w:sz="4" w:space="0" w:color="000000"/>
            </w:tcBorders>
          </w:tcPr>
          <w:p w14:paraId="3E01C839" w14:textId="77777777" w:rsidR="00AC4529" w:rsidRDefault="00445F15">
            <w:pPr>
              <w:spacing w:after="0" w:line="240" w:lineRule="auto"/>
            </w:pPr>
            <w:r>
              <w:t>HW</w:t>
            </w:r>
          </w:p>
        </w:tc>
        <w:tc>
          <w:tcPr>
            <w:tcW w:w="2337" w:type="dxa"/>
            <w:tcBorders>
              <w:top w:val="single" w:sz="4" w:space="0" w:color="000000"/>
              <w:left w:val="single" w:sz="4" w:space="0" w:color="000000"/>
              <w:bottom w:val="single" w:sz="4" w:space="0" w:color="000000"/>
              <w:right w:val="single" w:sz="4" w:space="0" w:color="000000"/>
            </w:tcBorders>
          </w:tcPr>
          <w:p w14:paraId="656B12C3" w14:textId="77777777" w:rsidR="00AC4529" w:rsidRDefault="00AC4529">
            <w:pPr>
              <w:spacing w:after="0" w:line="240" w:lineRule="auto"/>
              <w:jc w:val="center"/>
              <w:rPr>
                <w:b/>
                <w:bCs/>
                <w:sz w:val="24"/>
                <w:szCs w:val="24"/>
              </w:rPr>
            </w:pPr>
          </w:p>
        </w:tc>
        <w:tc>
          <w:tcPr>
            <w:tcW w:w="2338" w:type="dxa"/>
            <w:tcBorders>
              <w:top w:val="single" w:sz="4" w:space="0" w:color="000000"/>
              <w:left w:val="single" w:sz="4" w:space="0" w:color="000000"/>
              <w:bottom w:val="single" w:sz="4" w:space="0" w:color="000000"/>
              <w:right w:val="single" w:sz="4" w:space="0" w:color="000000"/>
            </w:tcBorders>
          </w:tcPr>
          <w:p w14:paraId="57BBBDCC" w14:textId="77777777" w:rsidR="00AC4529" w:rsidRDefault="00445F15">
            <w:pPr>
              <w:spacing w:after="0" w:line="240" w:lineRule="auto"/>
              <w:jc w:val="center"/>
              <w:rPr>
                <w:rFonts w:ascii="Wingdings 2" w:eastAsia="Wingdings 2" w:hAnsi="Wingdings 2" w:cs="Wingdings 2"/>
                <w:b/>
                <w:bCs/>
                <w:sz w:val="24"/>
                <w:szCs w:val="24"/>
              </w:rPr>
            </w:pPr>
            <w:r>
              <w:rPr>
                <w:rFonts w:ascii="Wingdings 2" w:eastAsia="Wingdings 2" w:hAnsi="Wingdings 2" w:cs="Wingdings 2"/>
                <w:b/>
                <w:bCs/>
                <w:sz w:val="24"/>
                <w:szCs w:val="24"/>
              </w:rPr>
              <w:t></w:t>
            </w:r>
          </w:p>
        </w:tc>
        <w:tc>
          <w:tcPr>
            <w:tcW w:w="2338" w:type="dxa"/>
            <w:tcBorders>
              <w:top w:val="single" w:sz="4" w:space="0" w:color="000000"/>
              <w:left w:val="single" w:sz="4" w:space="0" w:color="000000"/>
              <w:bottom w:val="single" w:sz="4" w:space="0" w:color="000000"/>
              <w:right w:val="single" w:sz="4" w:space="0" w:color="000000"/>
            </w:tcBorders>
          </w:tcPr>
          <w:p w14:paraId="586D17B8" w14:textId="77777777" w:rsidR="00AC4529" w:rsidRDefault="00AC4529" w:rsidP="00E53C70">
            <w:pPr>
              <w:keepNext/>
              <w:spacing w:after="0" w:line="240" w:lineRule="auto"/>
              <w:jc w:val="center"/>
              <w:rPr>
                <w:b/>
                <w:bCs/>
                <w:sz w:val="24"/>
                <w:szCs w:val="24"/>
              </w:rPr>
            </w:pPr>
          </w:p>
        </w:tc>
      </w:tr>
    </w:tbl>
    <w:p w14:paraId="1C6BB4A0" w14:textId="716DB684" w:rsidR="00AC4529" w:rsidRDefault="009A0152" w:rsidP="00E53C70">
      <w:pPr>
        <w:pStyle w:val="Caption"/>
        <w:jc w:val="center"/>
      </w:pPr>
      <w:r>
        <w:t xml:space="preserve">Table </w:t>
      </w:r>
      <w:r>
        <w:fldChar w:fldCharType="begin"/>
      </w:r>
      <w:r>
        <w:instrText xml:space="preserve"> SEQ Table \* ARABIC </w:instrText>
      </w:r>
      <w:r>
        <w:fldChar w:fldCharType="separate"/>
      </w:r>
      <w:r>
        <w:rPr>
          <w:noProof/>
        </w:rPr>
        <w:t>9</w:t>
      </w:r>
      <w:r>
        <w:fldChar w:fldCharType="end"/>
      </w:r>
      <w:r>
        <w:t xml:space="preserve"> - Vertical Projects Involving Several TG</w:t>
      </w:r>
    </w:p>
    <w:p w14:paraId="5A9CF1B8" w14:textId="77777777" w:rsidR="00FD1448" w:rsidRDefault="00FD1448"/>
    <w:p w14:paraId="6AFD13FF" w14:textId="0337FAEA" w:rsidR="00AC4529" w:rsidRPr="00E53C70" w:rsidRDefault="00FD1448" w:rsidP="004F57E3">
      <w:pPr>
        <w:pStyle w:val="Heading3"/>
        <w:rPr>
          <w:rStyle w:val="Heading3Char"/>
        </w:rPr>
      </w:pPr>
      <w:bookmarkStart w:id="294" w:name="_Ref48059955"/>
      <w:bookmarkStart w:id="295" w:name="_Toc48068038"/>
      <w:r w:rsidRPr="00E53C70">
        <w:rPr>
          <w:rStyle w:val="Heading3Char"/>
        </w:rPr>
        <w:t>Role of TG</w:t>
      </w:r>
      <w:commentRangeStart w:id="296"/>
      <w:r w:rsidR="00445F15" w:rsidRPr="00E53C70">
        <w:rPr>
          <w:rStyle w:val="Heading3Char"/>
        </w:rPr>
        <w:t xml:space="preserve"> </w:t>
      </w:r>
      <w:commentRangeEnd w:id="296"/>
      <w:r w:rsidR="004511EA" w:rsidRPr="00E53C70">
        <w:rPr>
          <w:rStyle w:val="Heading3Char"/>
        </w:rPr>
        <w:commentReference w:id="296"/>
      </w:r>
      <w:r w:rsidR="00445F15" w:rsidRPr="00E53C70">
        <w:rPr>
          <w:rStyle w:val="Heading3Char"/>
        </w:rPr>
        <w:t>Chairs</w:t>
      </w:r>
      <w:r w:rsidRPr="00E53C70">
        <w:rPr>
          <w:rStyle w:val="Heading3Char"/>
        </w:rPr>
        <w:t xml:space="preserve"> and Project Lead</w:t>
      </w:r>
      <w:r w:rsidR="00FC7A4D" w:rsidRPr="00E53C70">
        <w:rPr>
          <w:rStyle w:val="Heading3Char"/>
        </w:rPr>
        <w:t>er</w:t>
      </w:r>
      <w:bookmarkEnd w:id="294"/>
      <w:bookmarkEnd w:id="295"/>
    </w:p>
    <w:p w14:paraId="70D330C4" w14:textId="52E50061" w:rsidR="00965481" w:rsidRDefault="00965481">
      <w:r>
        <w:t xml:space="preserve">Project leadership roles are described in Section </w:t>
      </w:r>
      <w:r>
        <w:fldChar w:fldCharType="begin"/>
      </w:r>
      <w:r>
        <w:instrText xml:space="preserve"> REF _Ref47864669 \r \h </w:instrText>
      </w:r>
      <w:r>
        <w:fldChar w:fldCharType="separate"/>
      </w:r>
      <w:r>
        <w:t>1.1.1</w:t>
      </w:r>
      <w:r>
        <w:fldChar w:fldCharType="end"/>
      </w:r>
    </w:p>
    <w:p w14:paraId="0D1ECB7B" w14:textId="7FA08B07" w:rsidR="00FC7A4D" w:rsidRDefault="00206F79">
      <w:r>
        <w:t xml:space="preserve">The </w:t>
      </w:r>
      <w:r w:rsidR="0086644D">
        <w:t xml:space="preserve">TWG and TGs </w:t>
      </w:r>
      <w:r>
        <w:t>each have</w:t>
      </w:r>
      <w:r w:rsidR="0086644D">
        <w:t xml:space="preserve"> a</w:t>
      </w:r>
      <w:commentRangeStart w:id="297"/>
      <w:commentRangeStart w:id="298"/>
      <w:r w:rsidR="00445F15">
        <w:t xml:space="preserve"> </w:t>
      </w:r>
      <w:commentRangeEnd w:id="297"/>
      <w:r w:rsidR="0024454C">
        <w:rPr>
          <w:rStyle w:val="CommentReference"/>
        </w:rPr>
        <w:commentReference w:id="297"/>
      </w:r>
      <w:commentRangeEnd w:id="298"/>
      <w:r w:rsidR="00E63ACF">
        <w:rPr>
          <w:rStyle w:val="CommentReference"/>
        </w:rPr>
        <w:commentReference w:id="298"/>
      </w:r>
      <w:r w:rsidR="00445F15">
        <w:t xml:space="preserve">chair or co-chairs </w:t>
      </w:r>
      <w:r w:rsidR="0086644D">
        <w:t xml:space="preserve">who </w:t>
      </w:r>
      <w:r w:rsidR="00FC7A4D">
        <w:t xml:space="preserve">convene </w:t>
      </w:r>
      <w:r w:rsidR="00ED36D9">
        <w:t>meetings</w:t>
      </w:r>
      <w:r w:rsidR="00FC7A4D">
        <w:t xml:space="preserve">, </w:t>
      </w:r>
      <w:r>
        <w:t>publish</w:t>
      </w:r>
      <w:r w:rsidR="00FC7A4D">
        <w:t xml:space="preserve"> meeting </w:t>
      </w:r>
      <w:r>
        <w:t>minutes</w:t>
      </w:r>
      <w:r w:rsidR="00FC7A4D">
        <w:t xml:space="preserve">, and act as subject matter </w:t>
      </w:r>
      <w:r>
        <w:t>leaders</w:t>
      </w:r>
      <w:r w:rsidR="00FC7A4D">
        <w:t xml:space="preserve"> in the</w:t>
      </w:r>
      <w:r>
        <w:t>ir</w:t>
      </w:r>
      <w:r w:rsidR="0086644D">
        <w:t xml:space="preserve"> respective</w:t>
      </w:r>
      <w:r w:rsidR="00FC7A4D">
        <w:t xml:space="preserve"> Task Group areas.</w:t>
      </w:r>
    </w:p>
    <w:p w14:paraId="3DADCCB8" w14:textId="00685F24" w:rsidR="00FC7A4D" w:rsidRDefault="00ED36D9">
      <w:r>
        <w:t xml:space="preserve">The </w:t>
      </w:r>
      <w:r w:rsidR="00206F79">
        <w:t xml:space="preserve">Technical </w:t>
      </w:r>
      <w:r>
        <w:t>Project Leader</w:t>
      </w:r>
      <w:r w:rsidR="00206F79">
        <w:t>/Project Managers</w:t>
      </w:r>
      <w:r>
        <w:t xml:space="preserve"> work closely together with the chairs or cochairs of the relevant TGs to address and resolve project issues. </w:t>
      </w:r>
      <w:r w:rsidR="00206F79">
        <w:t>The TG chairs may themselves act as Technical Project Leaders or Project Managers.</w:t>
      </w:r>
    </w:p>
    <w:p w14:paraId="33D172DE" w14:textId="29294001" w:rsidR="00ED36D9" w:rsidRDefault="00ED36D9">
      <w:r>
        <w:lastRenderedPageBreak/>
        <w:t xml:space="preserve">Technical milestones </w:t>
      </w:r>
      <w:r w:rsidR="00206F79">
        <w:t xml:space="preserve">and project issues </w:t>
      </w:r>
      <w:r>
        <w:t xml:space="preserve">are normally discussed at TG meetings. </w:t>
      </w:r>
      <w:r w:rsidR="0086644D">
        <w:t xml:space="preserve">Technical </w:t>
      </w:r>
      <w:r>
        <w:t xml:space="preserve">Project </w:t>
      </w:r>
      <w:r w:rsidR="0086644D">
        <w:t>Leaders or Project Managers</w:t>
      </w:r>
      <w:r>
        <w:t xml:space="preserve"> explain the status of technical milestones</w:t>
      </w:r>
      <w:r w:rsidR="00206F79">
        <w:t xml:space="preserve"> during these meetings</w:t>
      </w:r>
      <w:r>
        <w:t>. TG level</w:t>
      </w:r>
      <w:r w:rsidR="00206F79">
        <w:t>-</w:t>
      </w:r>
      <w:r>
        <w:t xml:space="preserve">votes are held to approve technical </w:t>
      </w:r>
      <w:r w:rsidR="0086644D">
        <w:t xml:space="preserve">project </w:t>
      </w:r>
      <w:r>
        <w:t>milestones.</w:t>
      </w:r>
      <w:r w:rsidR="00206F79">
        <w:t xml:space="preserve"> </w:t>
      </w:r>
    </w:p>
    <w:p w14:paraId="6A140117" w14:textId="116B5585" w:rsidR="00ED36D9" w:rsidRDefault="00ED36D9"/>
    <w:p w14:paraId="4E8A2CC6" w14:textId="77777777" w:rsidR="00ED36D9" w:rsidRDefault="00ED36D9"/>
    <w:p w14:paraId="342FC393" w14:textId="77777777" w:rsidR="00E5215E" w:rsidRDefault="00E5215E"/>
    <w:p w14:paraId="22E34865" w14:textId="6625CB56" w:rsidR="00AC4529" w:rsidRPr="00E53C70" w:rsidRDefault="00445F15" w:rsidP="00A83146">
      <w:pPr>
        <w:pStyle w:val="Heading2"/>
        <w:rPr>
          <w:rStyle w:val="Heading2Char"/>
        </w:rPr>
      </w:pPr>
      <w:bookmarkStart w:id="299" w:name="_Toc48062804"/>
      <w:bookmarkStart w:id="300" w:name="_Toc48063152"/>
      <w:bookmarkStart w:id="301" w:name="_Toc48062805"/>
      <w:bookmarkStart w:id="302" w:name="_Toc48063153"/>
      <w:bookmarkStart w:id="303" w:name="_Toc48068039"/>
      <w:bookmarkEnd w:id="299"/>
      <w:bookmarkEnd w:id="300"/>
      <w:bookmarkEnd w:id="301"/>
      <w:bookmarkEnd w:id="302"/>
      <w:r w:rsidRPr="00E53C70">
        <w:rPr>
          <w:rStyle w:val="Heading2Char"/>
        </w:rPr>
        <w:t>Project Visibility on OpenHW Group Website</w:t>
      </w:r>
      <w:bookmarkEnd w:id="303"/>
    </w:p>
    <w:p w14:paraId="045D001F" w14:textId="77777777" w:rsidR="00AC4529" w:rsidRDefault="00445F15">
      <w:r>
        <w:t xml:space="preserve">The current list of OpenHW OTPs and OSPs is available on the </w:t>
      </w:r>
      <w:commentRangeStart w:id="304"/>
      <w:commentRangeStart w:id="305"/>
      <w:r>
        <w:t xml:space="preserve">OpenHW Group Website at </w:t>
      </w:r>
      <w:hyperlink r:id="rId16">
        <w:r>
          <w:rPr>
            <w:rStyle w:val="Hyperlink"/>
          </w:rPr>
          <w:t>https://www.openhwgroup.org/projects/</w:t>
        </w:r>
      </w:hyperlink>
      <w:commentRangeEnd w:id="304"/>
      <w:r w:rsidR="00BF1F04">
        <w:rPr>
          <w:rStyle w:val="CommentReference"/>
        </w:rPr>
        <w:commentReference w:id="304"/>
      </w:r>
      <w:commentRangeEnd w:id="305"/>
      <w:r w:rsidR="00B5610B">
        <w:rPr>
          <w:rStyle w:val="CommentReference"/>
        </w:rPr>
        <w:commentReference w:id="305"/>
      </w:r>
    </w:p>
    <w:p w14:paraId="7EDA45ED" w14:textId="77777777" w:rsidR="00AC4529" w:rsidRDefault="00445F15">
      <w:r>
        <w:t xml:space="preserve">Note that the current content on this page will be updated with the specific list of OTPs and OSPs, </w:t>
      </w:r>
    </w:p>
    <w:p w14:paraId="35E11214" w14:textId="77777777" w:rsidR="00AC4529" w:rsidRDefault="00445F15">
      <w:r>
        <w:t xml:space="preserve">It is to be decided which gate and milestone information is made public. </w:t>
      </w:r>
    </w:p>
    <w:p w14:paraId="167F631C" w14:textId="77777777" w:rsidR="00AC4529" w:rsidRDefault="00445F15">
      <w:pPr>
        <w:rPr>
          <w:rFonts w:ascii="Calibri Light" w:eastAsia="Yu Gothic Light" w:hAnsi="Calibri Light"/>
          <w:b/>
          <w:bCs/>
          <w:color w:val="000000"/>
          <w:sz w:val="32"/>
          <w:szCs w:val="32"/>
        </w:rPr>
      </w:pPr>
      <w:r>
        <w:br w:type="page"/>
      </w:r>
    </w:p>
    <w:p w14:paraId="3009D47B" w14:textId="77777777" w:rsidR="00AC4529" w:rsidRPr="00A83146" w:rsidRDefault="00445F15" w:rsidP="00A83146">
      <w:pPr>
        <w:pStyle w:val="Heading1"/>
        <w:rPr>
          <w:rStyle w:val="Heading1Char"/>
          <w:b/>
          <w:bCs/>
        </w:rPr>
      </w:pPr>
      <w:bookmarkStart w:id="306" w:name="_Toc48068040"/>
      <w:r w:rsidRPr="00A83146">
        <w:rPr>
          <w:rStyle w:val="Heading1Char"/>
          <w:b/>
          <w:bCs/>
        </w:rPr>
        <w:lastRenderedPageBreak/>
        <w:t>OpenHW Projects from the Eclipse Foundation Perspective</w:t>
      </w:r>
      <w:bookmarkEnd w:id="306"/>
    </w:p>
    <w:p w14:paraId="04294C14" w14:textId="22AF175F" w:rsidR="00AC4529" w:rsidRDefault="00445F15">
      <w:r>
        <w:t>OpenHW collaborates with the Eclipse Foundation and makes use of the Eclipse Development Process (EDP) for open source projects.</w:t>
      </w:r>
    </w:p>
    <w:p w14:paraId="2A624909" w14:textId="77777777" w:rsidR="0086644D" w:rsidRDefault="00445F15">
      <w:r>
        <w:t xml:space="preserve">The Eclipse Foundation maintains a hierarchical project structure corresponding to the OpenHW Group projects. </w:t>
      </w:r>
    </w:p>
    <w:p w14:paraId="3F584321" w14:textId="0082862E" w:rsidR="00AC4529" w:rsidRDefault="00445F15">
      <w:r>
        <w:t>The following Figure shows the current structure (active Eclipse sub-projects and active OpenHW projects are shown in grey shade). In future, other sub-projects may be instantiated.</w:t>
      </w:r>
    </w:p>
    <w:p w14:paraId="381414BE" w14:textId="6C2818A8" w:rsidR="00AC4529" w:rsidRDefault="00D06386">
      <w:r>
        <w:rPr>
          <w:noProof/>
        </w:rPr>
        <w:drawing>
          <wp:inline distT="0" distB="0" distL="0" distR="0" wp14:anchorId="6BF2C979" wp14:editId="57EA2F50">
            <wp:extent cx="5009515" cy="18561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0219" cy="1860080"/>
                    </a:xfrm>
                    <a:prstGeom prst="rect">
                      <a:avLst/>
                    </a:prstGeom>
                    <a:noFill/>
                  </pic:spPr>
                </pic:pic>
              </a:graphicData>
            </a:graphic>
          </wp:inline>
        </w:drawing>
      </w:r>
    </w:p>
    <w:p w14:paraId="756C88FF" w14:textId="77777777" w:rsidR="00AC4529" w:rsidRDefault="00AC4529"/>
    <w:p w14:paraId="5FD0A5E1" w14:textId="77777777" w:rsidR="00AC4529" w:rsidRDefault="00AC4529">
      <w:pPr>
        <w:tabs>
          <w:tab w:val="left" w:pos="2590"/>
        </w:tabs>
        <w:jc w:val="center"/>
      </w:pPr>
    </w:p>
    <w:p w14:paraId="6278A3B2" w14:textId="77777777" w:rsidR="00AC4529" w:rsidRDefault="00445F15">
      <w:pPr>
        <w:tabs>
          <w:tab w:val="left" w:pos="2590"/>
        </w:tabs>
        <w:jc w:val="center"/>
      </w:pPr>
      <w:r>
        <w:rPr>
          <w:b/>
          <w:bCs/>
        </w:rPr>
        <w:t>Figure 1.</w:t>
      </w:r>
      <w:r>
        <w:t xml:space="preserve"> </w:t>
      </w:r>
      <w:commentRangeStart w:id="307"/>
      <w:commentRangeStart w:id="308"/>
      <w:r>
        <w:t>Organization of OpenHW as Eclipse Foundation Projects</w:t>
      </w:r>
      <w:commentRangeEnd w:id="307"/>
      <w:r w:rsidR="00D00EE8">
        <w:rPr>
          <w:rStyle w:val="CommentReference"/>
        </w:rPr>
        <w:commentReference w:id="307"/>
      </w:r>
      <w:commentRangeEnd w:id="308"/>
      <w:r w:rsidR="00B5610B">
        <w:rPr>
          <w:rStyle w:val="CommentReference"/>
        </w:rPr>
        <w:commentReference w:id="308"/>
      </w:r>
    </w:p>
    <w:p w14:paraId="492CC046" w14:textId="1D95EA51" w:rsidR="00AC4529" w:rsidRDefault="00445F15">
      <w:r>
        <w:t>Note that each Eclipse sub-project has an associated set of Committers</w:t>
      </w:r>
      <w:r w:rsidR="00FB1D18">
        <w:t>.</w:t>
      </w:r>
    </w:p>
    <w:p w14:paraId="45F428D1" w14:textId="77777777" w:rsidR="00545839" w:rsidRDefault="00FB1D18">
      <w:r>
        <w:t xml:space="preserve">Initial Committer selection is at project initiation. Subsequently, project Committers are elected according to merit-based criteria. </w:t>
      </w:r>
    </w:p>
    <w:p w14:paraId="0FDBABFB" w14:textId="7B5DFBCB" w:rsidR="00545839" w:rsidRPr="00E53C70" w:rsidRDefault="00545839" w:rsidP="00A83146">
      <w:pPr>
        <w:pStyle w:val="Heading2"/>
        <w:rPr>
          <w:rStyle w:val="Heading2Char"/>
        </w:rPr>
      </w:pPr>
      <w:bookmarkStart w:id="309" w:name="_Toc48068041"/>
      <w:r w:rsidRPr="00E53C70">
        <w:rPr>
          <w:rStyle w:val="Heading2Char"/>
        </w:rPr>
        <w:t>OpenHW Committer Election Process</w:t>
      </w:r>
      <w:bookmarkEnd w:id="309"/>
    </w:p>
    <w:p w14:paraId="26BEC615" w14:textId="42CEBAA9" w:rsidR="00FB1D18" w:rsidRDefault="00FB1D18">
      <w:r>
        <w:rPr>
          <w:i/>
          <w:iCs/>
        </w:rPr>
        <w:t>How Committer Election is implemented by OpenHW will go here.</w:t>
      </w:r>
    </w:p>
    <w:p w14:paraId="54D92AC0" w14:textId="0DC2BE8E" w:rsidR="00AC4529" w:rsidRDefault="00445F15">
      <w:r>
        <w:t xml:space="preserve">The two Eclipse </w:t>
      </w:r>
      <w:r w:rsidR="00FB1D18">
        <w:t xml:space="preserve">existing </w:t>
      </w:r>
      <w:r>
        <w:t>projects are described below:</w:t>
      </w:r>
    </w:p>
    <w:p w14:paraId="2A49E21D" w14:textId="77777777" w:rsidR="00AC4529" w:rsidRPr="00E53C70" w:rsidRDefault="00445F15" w:rsidP="00A83146">
      <w:pPr>
        <w:pStyle w:val="Heading2"/>
        <w:rPr>
          <w:rStyle w:val="Heading2Char"/>
        </w:rPr>
      </w:pPr>
      <w:bookmarkStart w:id="310" w:name="_Toc48068042"/>
      <w:r w:rsidRPr="00E53C70">
        <w:rPr>
          <w:rStyle w:val="Heading2Char"/>
        </w:rPr>
        <w:t>Eclipse Parent Project: OpenHW Group</w:t>
      </w:r>
      <w:bookmarkEnd w:id="310"/>
    </w:p>
    <w:p w14:paraId="6F744E9F" w14:textId="70C95DCC" w:rsidR="00AC4529" w:rsidRDefault="00445F15">
      <w:r>
        <w:t xml:space="preserve">The Eclipse Foundation’s parent-level project for the OpenHW Group is described at </w:t>
      </w:r>
      <w:hyperlink r:id="rId18">
        <w:r>
          <w:rPr>
            <w:rStyle w:val="Hyperlink"/>
          </w:rPr>
          <w:t>https://projects.eclipse.org/projects/</w:t>
        </w:r>
      </w:hyperlink>
      <w:r>
        <w:t>. The parent level projec</w:t>
      </w:r>
      <w:r w:rsidR="00206F79">
        <w:t>t</w:t>
      </w:r>
      <w:r>
        <w:t xml:space="preserve"> </w:t>
      </w:r>
      <w:proofErr w:type="gramStart"/>
      <w:r>
        <w:t>doesn’t</w:t>
      </w:r>
      <w:proofErr w:type="gramEnd"/>
      <w:r>
        <w:t xml:space="preserve"> itself comprise deliverables. </w:t>
      </w:r>
    </w:p>
    <w:p w14:paraId="6DE8C1A7" w14:textId="5A851C95" w:rsidR="00FB1D18" w:rsidRDefault="00FB1D18" w:rsidP="00881422">
      <w:pPr>
        <w:pStyle w:val="Heading2"/>
        <w:numPr>
          <w:ilvl w:val="0"/>
          <w:numId w:val="0"/>
        </w:numPr>
      </w:pPr>
    </w:p>
    <w:p w14:paraId="7C67CCF7" w14:textId="61ED7685" w:rsidR="00AC4529" w:rsidRPr="00E53C70" w:rsidRDefault="00445F15" w:rsidP="00A83146">
      <w:pPr>
        <w:pStyle w:val="Heading2"/>
        <w:rPr>
          <w:rStyle w:val="Heading2Char"/>
        </w:rPr>
      </w:pPr>
      <w:bookmarkStart w:id="311" w:name="_Toc48068043"/>
      <w:r w:rsidRPr="00E53C70">
        <w:rPr>
          <w:rStyle w:val="Heading2Char"/>
        </w:rPr>
        <w:t>Eclipse Sub-Project: CORE-V Cores</w:t>
      </w:r>
      <w:bookmarkEnd w:id="311"/>
    </w:p>
    <w:p w14:paraId="352F1F8F" w14:textId="6C7D644A" w:rsidR="00AC4529" w:rsidRDefault="00445F15">
      <w:r>
        <w:t xml:space="preserve">The Eclipse Foundation’s OpenHW Group CORE-V Cores sub-project is described at </w:t>
      </w:r>
      <w:hyperlink r:id="rId19">
        <w:r>
          <w:rPr>
            <w:rStyle w:val="Hyperlink"/>
          </w:rPr>
          <w:t>https://projects.eclipse.org/projects/openhw.corev</w:t>
        </w:r>
      </w:hyperlink>
      <w:r w:rsidR="00206F79">
        <w:rPr>
          <w:rStyle w:val="Hyperlink"/>
        </w:rPr>
        <w:t xml:space="preserve">. </w:t>
      </w:r>
    </w:p>
    <w:p w14:paraId="6BDA864A" w14:textId="77777777" w:rsidR="00AC4529" w:rsidRPr="00E53C70" w:rsidRDefault="00445F15" w:rsidP="00A83146">
      <w:pPr>
        <w:pStyle w:val="Heading3"/>
        <w:rPr>
          <w:rStyle w:val="Heading3Char"/>
        </w:rPr>
      </w:pPr>
      <w:bookmarkStart w:id="312" w:name="_Toc48068044"/>
      <w:r w:rsidRPr="00E53C70">
        <w:rPr>
          <w:rStyle w:val="Heading3Char"/>
        </w:rPr>
        <w:lastRenderedPageBreak/>
        <w:t>Scope</w:t>
      </w:r>
      <w:bookmarkEnd w:id="312"/>
    </w:p>
    <w:p w14:paraId="395EC0D1" w14:textId="77777777" w:rsidR="00AC4529" w:rsidRDefault="00445F15">
      <w:r>
        <w:t>The scope of this sub-project includes the set of deliverables related to CORE-V cores that OpenHW undertakes as follows:</w:t>
      </w:r>
    </w:p>
    <w:p w14:paraId="0317D631" w14:textId="77777777" w:rsidR="00AC4529" w:rsidRDefault="00445F15">
      <w:pPr>
        <w:numPr>
          <w:ilvl w:val="0"/>
          <w:numId w:val="6"/>
        </w:numPr>
        <w:shd w:val="clear" w:color="auto" w:fill="F9F9F9"/>
        <w:spacing w:before="280" w:after="0" w:line="240" w:lineRule="auto"/>
      </w:pPr>
      <w:r>
        <w:t>Complete documentation: micro-architecture and a user manual.</w:t>
      </w:r>
    </w:p>
    <w:p w14:paraId="4480B51F" w14:textId="77777777" w:rsidR="00AC4529" w:rsidRDefault="00445F15">
      <w:pPr>
        <w:numPr>
          <w:ilvl w:val="0"/>
          <w:numId w:val="6"/>
        </w:numPr>
        <w:shd w:val="clear" w:color="auto" w:fill="F9F9F9"/>
        <w:spacing w:after="0" w:line="240" w:lineRule="auto"/>
      </w:pPr>
      <w:r>
        <w:t>Implementation: RTL model and synthesis scripts for both ASIC and FPGA implementations.</w:t>
      </w:r>
    </w:p>
    <w:p w14:paraId="18B13D42" w14:textId="77777777" w:rsidR="00AC4529" w:rsidRDefault="00445F15">
      <w:pPr>
        <w:numPr>
          <w:ilvl w:val="0"/>
          <w:numId w:val="6"/>
        </w:numPr>
        <w:shd w:val="clear" w:color="auto" w:fill="F9F9F9"/>
        <w:spacing w:after="280" w:line="240" w:lineRule="auto"/>
      </w:pPr>
      <w:r>
        <w:t>Verification: both dynamic (simulation) and static (formal) verification environments.</w:t>
      </w:r>
    </w:p>
    <w:p w14:paraId="6287D308" w14:textId="77777777" w:rsidR="00AC4529" w:rsidRDefault="00445F15">
      <w:r>
        <w:t>Note that this scope comprises several actual OpenHW Technical Projects.</w:t>
      </w:r>
    </w:p>
    <w:p w14:paraId="0FB7D3BE" w14:textId="77777777" w:rsidR="00AC4529" w:rsidRPr="00E53C70" w:rsidRDefault="00445F15" w:rsidP="00A83146">
      <w:pPr>
        <w:pStyle w:val="Heading3"/>
        <w:rPr>
          <w:rStyle w:val="Heading3Char"/>
        </w:rPr>
      </w:pPr>
      <w:bookmarkStart w:id="313" w:name="_Toc48068045"/>
      <w:r w:rsidRPr="00E53C70">
        <w:rPr>
          <w:rStyle w:val="Heading3Char"/>
        </w:rPr>
        <w:t>Committers</w:t>
      </w:r>
      <w:bookmarkEnd w:id="313"/>
    </w:p>
    <w:p w14:paraId="1A42E0D7" w14:textId="02429442" w:rsidR="00AC4529" w:rsidRDefault="00445F15">
      <w:r>
        <w:t xml:space="preserve">The Committers recognized by the Eclipse Foundation for this sub-project are shown at </w:t>
      </w:r>
      <w:hyperlink r:id="rId20">
        <w:r>
          <w:rPr>
            <w:rStyle w:val="Hyperlink"/>
          </w:rPr>
          <w:t>https://projects.eclipse.org/projects/openhw.corev/who</w:t>
        </w:r>
      </w:hyperlink>
      <w:r>
        <w:t xml:space="preserve"> </w:t>
      </w:r>
      <w:r w:rsidR="00FB1D18">
        <w:t xml:space="preserve">.The initial committers on the CORE-V Cores sub-project are the OpenHW technical chairs. </w:t>
      </w:r>
    </w:p>
    <w:p w14:paraId="3FD139E1" w14:textId="77777777" w:rsidR="00AC4529" w:rsidRDefault="00AC4529">
      <w:pPr>
        <w:pStyle w:val="Heading1"/>
        <w:numPr>
          <w:ilvl w:val="0"/>
          <w:numId w:val="0"/>
        </w:numPr>
      </w:pPr>
    </w:p>
    <w:p w14:paraId="58A647DA" w14:textId="77777777" w:rsidR="00AC4529" w:rsidRDefault="00445F15">
      <w:pPr>
        <w:rPr>
          <w:rFonts w:ascii="Calibri Light" w:eastAsia="Yu Gothic Light" w:hAnsi="Calibri Light"/>
          <w:color w:val="2F5496"/>
          <w:sz w:val="32"/>
          <w:szCs w:val="32"/>
        </w:rPr>
      </w:pPr>
      <w:r>
        <w:br w:type="page"/>
      </w:r>
    </w:p>
    <w:p w14:paraId="7E1F4B3C" w14:textId="77777777" w:rsidR="00AC4529" w:rsidRPr="00A83146" w:rsidRDefault="00445F15" w:rsidP="00A83146">
      <w:pPr>
        <w:pStyle w:val="Heading1"/>
        <w:rPr>
          <w:rStyle w:val="Heading1Char"/>
          <w:b/>
          <w:bCs/>
        </w:rPr>
      </w:pPr>
      <w:bookmarkStart w:id="314" w:name="_Toc48068046"/>
      <w:r w:rsidRPr="00A83146">
        <w:rPr>
          <w:rStyle w:val="Heading1Char"/>
          <w:b/>
          <w:bCs/>
        </w:rPr>
        <w:lastRenderedPageBreak/>
        <w:t>Project Management Tools</w:t>
      </w:r>
      <w:bookmarkEnd w:id="314"/>
    </w:p>
    <w:p w14:paraId="11964339" w14:textId="04E2B4F1" w:rsidR="00AC4529" w:rsidRDefault="00BE6F8D">
      <w:r>
        <w:t>TBD -</w:t>
      </w:r>
      <w:r w:rsidR="00445F15">
        <w:t xml:space="preserve"> Gantt chart and Kanban/Sprint planning description</w:t>
      </w:r>
      <w:r w:rsidR="00445F15">
        <w:br w:type="page"/>
      </w:r>
    </w:p>
    <w:p w14:paraId="72F403FD" w14:textId="4EDDA2F0" w:rsidR="0086644D" w:rsidRPr="00A83146" w:rsidRDefault="0086644D" w:rsidP="00A83146">
      <w:pPr>
        <w:pStyle w:val="Heading1"/>
        <w:rPr>
          <w:rStyle w:val="Heading1Char"/>
          <w:b/>
          <w:bCs/>
        </w:rPr>
      </w:pPr>
      <w:bookmarkStart w:id="315" w:name="_Toc48068047"/>
      <w:r w:rsidRPr="00A83146">
        <w:rPr>
          <w:rStyle w:val="Heading1Char"/>
          <w:b/>
          <w:bCs/>
        </w:rPr>
        <w:lastRenderedPageBreak/>
        <w:t>Annex 1 – Current OTPs and OSPs</w:t>
      </w:r>
      <w:bookmarkEnd w:id="315"/>
    </w:p>
    <w:p w14:paraId="3965D9BA" w14:textId="5E30031B" w:rsidR="0086644D" w:rsidRPr="00E53C70" w:rsidRDefault="0086644D" w:rsidP="00E53C70">
      <w:pPr>
        <w:pStyle w:val="Heading2"/>
        <w:rPr>
          <w:rStyle w:val="Heading2Char"/>
        </w:rPr>
      </w:pPr>
      <w:bookmarkStart w:id="316" w:name="_Toc48068048"/>
      <w:commentRangeStart w:id="317"/>
      <w:commentRangeStart w:id="318"/>
      <w:r w:rsidRPr="00E53C70">
        <w:rPr>
          <w:rStyle w:val="Heading2Char"/>
        </w:rPr>
        <w:t>Current OTPs and OSPs</w:t>
      </w:r>
      <w:commentRangeEnd w:id="317"/>
      <w:r w:rsidRPr="00E53C70">
        <w:rPr>
          <w:rStyle w:val="Heading2Char"/>
        </w:rPr>
        <w:commentReference w:id="317"/>
      </w:r>
      <w:commentRangeEnd w:id="318"/>
      <w:r w:rsidRPr="00E53C70">
        <w:rPr>
          <w:rStyle w:val="Heading2Char"/>
        </w:rPr>
        <w:commentReference w:id="318"/>
      </w:r>
      <w:bookmarkEnd w:id="316"/>
    </w:p>
    <w:tbl>
      <w:tblPr>
        <w:tblW w:w="9350" w:type="dxa"/>
        <w:tblInd w:w="108" w:type="dxa"/>
        <w:tblLook w:val="04A0" w:firstRow="1" w:lastRow="0" w:firstColumn="1" w:lastColumn="0" w:noHBand="0" w:noVBand="1"/>
      </w:tblPr>
      <w:tblGrid>
        <w:gridCol w:w="1988"/>
        <w:gridCol w:w="2010"/>
        <w:gridCol w:w="1991"/>
        <w:gridCol w:w="1681"/>
        <w:gridCol w:w="1680"/>
      </w:tblGrid>
      <w:tr w:rsidR="0086644D" w14:paraId="1AD836BF"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135E8EC9" w14:textId="77777777" w:rsidR="0086644D" w:rsidRDefault="0086644D" w:rsidP="006235AE">
            <w:pPr>
              <w:spacing w:after="0" w:line="240" w:lineRule="auto"/>
            </w:pPr>
            <w:r>
              <w:t>OpenHW Technical Projects (OTPs)</w:t>
            </w:r>
          </w:p>
        </w:tc>
        <w:tc>
          <w:tcPr>
            <w:tcW w:w="2010" w:type="dxa"/>
            <w:tcBorders>
              <w:top w:val="single" w:sz="4" w:space="0" w:color="000000"/>
              <w:left w:val="single" w:sz="4" w:space="0" w:color="000000"/>
              <w:bottom w:val="single" w:sz="4" w:space="0" w:color="000000"/>
              <w:right w:val="single" w:sz="4" w:space="0" w:color="000000"/>
            </w:tcBorders>
          </w:tcPr>
          <w:p w14:paraId="2D98832C" w14:textId="77777777" w:rsidR="0086644D" w:rsidRDefault="0086644D" w:rsidP="006235AE">
            <w:pPr>
              <w:spacing w:after="0" w:line="240" w:lineRule="auto"/>
            </w:pPr>
            <w:r>
              <w:t>CV32E40P</w:t>
            </w:r>
          </w:p>
        </w:tc>
        <w:tc>
          <w:tcPr>
            <w:tcW w:w="1991" w:type="dxa"/>
            <w:tcBorders>
              <w:top w:val="single" w:sz="4" w:space="0" w:color="000000"/>
              <w:left w:val="single" w:sz="4" w:space="0" w:color="000000"/>
              <w:bottom w:val="single" w:sz="4" w:space="0" w:color="000000"/>
              <w:right w:val="single" w:sz="4" w:space="0" w:color="000000"/>
            </w:tcBorders>
          </w:tcPr>
          <w:p w14:paraId="4EECF3C5" w14:textId="77777777" w:rsidR="0086644D" w:rsidRDefault="0086644D" w:rsidP="006235AE">
            <w:pPr>
              <w:spacing w:after="0" w:line="240" w:lineRule="auto"/>
            </w:pPr>
            <w:r>
              <w:t>CVA64(?) CVA32(?)</w:t>
            </w:r>
          </w:p>
        </w:tc>
        <w:tc>
          <w:tcPr>
            <w:tcW w:w="1681" w:type="dxa"/>
            <w:tcBorders>
              <w:top w:val="single" w:sz="4" w:space="0" w:color="000000"/>
              <w:left w:val="single" w:sz="4" w:space="0" w:color="000000"/>
              <w:bottom w:val="single" w:sz="4" w:space="0" w:color="000000"/>
            </w:tcBorders>
          </w:tcPr>
          <w:p w14:paraId="73509CA9" w14:textId="77777777" w:rsidR="0086644D" w:rsidRDefault="0086644D" w:rsidP="006235AE">
            <w:pPr>
              <w:spacing w:after="0" w:line="240" w:lineRule="auto"/>
            </w:pPr>
            <w:r>
              <w:t>GCC SW tools</w:t>
            </w:r>
          </w:p>
        </w:tc>
        <w:tc>
          <w:tcPr>
            <w:tcW w:w="1680" w:type="dxa"/>
            <w:tcBorders>
              <w:top w:val="single" w:sz="4" w:space="0" w:color="000000"/>
              <w:left w:val="single" w:sz="4" w:space="0" w:color="000000"/>
              <w:bottom w:val="single" w:sz="4" w:space="0" w:color="000000"/>
              <w:right w:val="single" w:sz="4" w:space="0" w:color="000000"/>
            </w:tcBorders>
          </w:tcPr>
          <w:p w14:paraId="76970643" w14:textId="77777777" w:rsidR="0086644D" w:rsidRDefault="0086644D" w:rsidP="006235AE">
            <w:pPr>
              <w:spacing w:after="0" w:line="240" w:lineRule="auto"/>
            </w:pPr>
            <w:r>
              <w:t>FORCE-RISCV</w:t>
            </w:r>
          </w:p>
        </w:tc>
      </w:tr>
      <w:tr w:rsidR="0086644D" w14:paraId="62255D6C"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73B90158" w14:textId="77777777" w:rsidR="0086644D" w:rsidRDefault="0086644D" w:rsidP="006235AE">
            <w:pPr>
              <w:spacing w:after="0" w:line="240" w:lineRule="auto"/>
            </w:pPr>
            <w:r>
              <w:t>Description</w:t>
            </w:r>
          </w:p>
        </w:tc>
        <w:tc>
          <w:tcPr>
            <w:tcW w:w="2010" w:type="dxa"/>
            <w:tcBorders>
              <w:top w:val="single" w:sz="4" w:space="0" w:color="000000"/>
              <w:left w:val="single" w:sz="4" w:space="0" w:color="000000"/>
              <w:bottom w:val="single" w:sz="4" w:space="0" w:color="000000"/>
              <w:right w:val="single" w:sz="4" w:space="0" w:color="000000"/>
            </w:tcBorders>
          </w:tcPr>
          <w:p w14:paraId="1B758382" w14:textId="77777777" w:rsidR="0086644D" w:rsidRDefault="0086644D" w:rsidP="006235AE">
            <w:pPr>
              <w:spacing w:after="0" w:line="240" w:lineRule="auto"/>
            </w:pPr>
            <w:r>
              <w:t xml:space="preserve">DIP for a fully verified RTL code for 32-bit embedded processor </w:t>
            </w:r>
          </w:p>
        </w:tc>
        <w:tc>
          <w:tcPr>
            <w:tcW w:w="1991" w:type="dxa"/>
            <w:tcBorders>
              <w:top w:val="single" w:sz="4" w:space="0" w:color="000000"/>
              <w:left w:val="single" w:sz="4" w:space="0" w:color="000000"/>
              <w:bottom w:val="single" w:sz="4" w:space="0" w:color="000000"/>
              <w:right w:val="single" w:sz="4" w:space="0" w:color="000000"/>
            </w:tcBorders>
          </w:tcPr>
          <w:p w14:paraId="0642D37E" w14:textId="77777777" w:rsidR="0086644D" w:rsidRDefault="0086644D" w:rsidP="006235AE">
            <w:pPr>
              <w:spacing w:after="0" w:line="240" w:lineRule="auto"/>
            </w:pPr>
            <w:r>
              <w:t xml:space="preserve">DIP for a fully verified RTL code for 32/64-bit application processor </w:t>
            </w:r>
          </w:p>
        </w:tc>
        <w:tc>
          <w:tcPr>
            <w:tcW w:w="1681" w:type="dxa"/>
            <w:tcBorders>
              <w:top w:val="single" w:sz="4" w:space="0" w:color="000000"/>
              <w:left w:val="single" w:sz="4" w:space="0" w:color="000000"/>
              <w:bottom w:val="single" w:sz="4" w:space="0" w:color="000000"/>
            </w:tcBorders>
          </w:tcPr>
          <w:p w14:paraId="4CB84444" w14:textId="77777777" w:rsidR="0086644D" w:rsidRDefault="0086644D" w:rsidP="006235AE">
            <w:pPr>
              <w:spacing w:after="0" w:line="240" w:lineRule="auto"/>
            </w:pPr>
            <w:r>
              <w:t>An agreed set of GCC tools (needs full description)</w:t>
            </w:r>
          </w:p>
        </w:tc>
        <w:tc>
          <w:tcPr>
            <w:tcW w:w="1680" w:type="dxa"/>
            <w:tcBorders>
              <w:top w:val="single" w:sz="4" w:space="0" w:color="000000"/>
              <w:left w:val="single" w:sz="4" w:space="0" w:color="000000"/>
              <w:bottom w:val="single" w:sz="4" w:space="0" w:color="000000"/>
              <w:right w:val="single" w:sz="4" w:space="0" w:color="000000"/>
            </w:tcBorders>
          </w:tcPr>
          <w:p w14:paraId="541FC715" w14:textId="77777777" w:rsidR="0086644D" w:rsidRDefault="0086644D" w:rsidP="006235AE">
            <w:pPr>
              <w:spacing w:after="0" w:line="240" w:lineRule="auto"/>
            </w:pPr>
            <w:r>
              <w:t>VIP for a RISC-V compliant instruction stream generator</w:t>
            </w:r>
          </w:p>
        </w:tc>
      </w:tr>
      <w:tr w:rsidR="0086644D" w14:paraId="01D2B50C"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4E7DEE8C" w14:textId="77777777" w:rsidR="0086644D" w:rsidRDefault="0086644D" w:rsidP="006235AE">
            <w:pPr>
              <w:spacing w:after="0" w:line="240" w:lineRule="auto"/>
            </w:pPr>
            <w:r>
              <w:t>Type of Project</w:t>
            </w:r>
          </w:p>
        </w:tc>
        <w:tc>
          <w:tcPr>
            <w:tcW w:w="2010" w:type="dxa"/>
            <w:tcBorders>
              <w:top w:val="single" w:sz="4" w:space="0" w:color="000000"/>
              <w:left w:val="single" w:sz="4" w:space="0" w:color="000000"/>
              <w:bottom w:val="single" w:sz="4" w:space="0" w:color="000000"/>
              <w:right w:val="single" w:sz="4" w:space="0" w:color="000000"/>
            </w:tcBorders>
          </w:tcPr>
          <w:p w14:paraId="5035436E" w14:textId="77777777" w:rsidR="0086644D" w:rsidRDefault="0086644D" w:rsidP="006235AE">
            <w:pPr>
              <w:spacing w:after="0" w:line="240" w:lineRule="auto"/>
            </w:pPr>
            <w:r>
              <w:t>OTP</w:t>
            </w:r>
          </w:p>
        </w:tc>
        <w:tc>
          <w:tcPr>
            <w:tcW w:w="1991" w:type="dxa"/>
            <w:tcBorders>
              <w:top w:val="single" w:sz="4" w:space="0" w:color="000000"/>
              <w:left w:val="single" w:sz="4" w:space="0" w:color="000000"/>
              <w:bottom w:val="single" w:sz="4" w:space="0" w:color="000000"/>
              <w:right w:val="single" w:sz="4" w:space="0" w:color="000000"/>
            </w:tcBorders>
          </w:tcPr>
          <w:p w14:paraId="2668B33F" w14:textId="77777777" w:rsidR="0086644D" w:rsidRDefault="0086644D" w:rsidP="006235AE">
            <w:pPr>
              <w:spacing w:after="0" w:line="240" w:lineRule="auto"/>
            </w:pPr>
            <w:r>
              <w:t>OTP</w:t>
            </w:r>
          </w:p>
        </w:tc>
        <w:tc>
          <w:tcPr>
            <w:tcW w:w="1681" w:type="dxa"/>
            <w:tcBorders>
              <w:top w:val="single" w:sz="4" w:space="0" w:color="000000"/>
              <w:left w:val="single" w:sz="4" w:space="0" w:color="000000"/>
              <w:bottom w:val="single" w:sz="4" w:space="0" w:color="000000"/>
            </w:tcBorders>
          </w:tcPr>
          <w:p w14:paraId="19B13B06" w14:textId="77777777" w:rsidR="0086644D" w:rsidRDefault="0086644D" w:rsidP="006235AE">
            <w:pPr>
              <w:spacing w:after="0" w:line="240" w:lineRule="auto"/>
            </w:pPr>
            <w:r>
              <w:t>OTP or OSP, to be decided</w:t>
            </w:r>
          </w:p>
        </w:tc>
        <w:tc>
          <w:tcPr>
            <w:tcW w:w="1680" w:type="dxa"/>
            <w:tcBorders>
              <w:top w:val="single" w:sz="4" w:space="0" w:color="000000"/>
              <w:left w:val="single" w:sz="4" w:space="0" w:color="000000"/>
              <w:bottom w:val="single" w:sz="4" w:space="0" w:color="000000"/>
              <w:right w:val="single" w:sz="4" w:space="0" w:color="000000"/>
            </w:tcBorders>
          </w:tcPr>
          <w:p w14:paraId="3F32256E" w14:textId="77777777" w:rsidR="0086644D" w:rsidRDefault="0086644D" w:rsidP="006235AE">
            <w:pPr>
              <w:spacing w:after="0" w:line="240" w:lineRule="auto"/>
            </w:pPr>
            <w:r>
              <w:t>OTP</w:t>
            </w:r>
          </w:p>
        </w:tc>
      </w:tr>
      <w:tr w:rsidR="0086644D" w14:paraId="7F1EFF0D"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0B7836CC" w14:textId="77777777" w:rsidR="0086644D" w:rsidRDefault="0086644D" w:rsidP="006235AE">
            <w:pPr>
              <w:spacing w:after="0" w:line="240" w:lineRule="auto"/>
            </w:pPr>
            <w:r>
              <w:t>TG involved</w:t>
            </w:r>
          </w:p>
        </w:tc>
        <w:tc>
          <w:tcPr>
            <w:tcW w:w="2010" w:type="dxa"/>
            <w:tcBorders>
              <w:top w:val="single" w:sz="4" w:space="0" w:color="000000"/>
              <w:left w:val="single" w:sz="4" w:space="0" w:color="000000"/>
              <w:bottom w:val="single" w:sz="4" w:space="0" w:color="000000"/>
              <w:right w:val="single" w:sz="4" w:space="0" w:color="000000"/>
            </w:tcBorders>
          </w:tcPr>
          <w:p w14:paraId="1DDAF4C0" w14:textId="77777777" w:rsidR="0086644D" w:rsidRDefault="0086644D" w:rsidP="006235AE">
            <w:pPr>
              <w:spacing w:after="0" w:line="240" w:lineRule="auto"/>
            </w:pPr>
            <w:r>
              <w:t>Cores, Verification, SW</w:t>
            </w:r>
          </w:p>
        </w:tc>
        <w:tc>
          <w:tcPr>
            <w:tcW w:w="1991" w:type="dxa"/>
            <w:tcBorders>
              <w:top w:val="single" w:sz="4" w:space="0" w:color="000000"/>
              <w:left w:val="single" w:sz="4" w:space="0" w:color="000000"/>
              <w:bottom w:val="single" w:sz="4" w:space="0" w:color="000000"/>
              <w:right w:val="single" w:sz="4" w:space="0" w:color="000000"/>
            </w:tcBorders>
          </w:tcPr>
          <w:p w14:paraId="73EC1C8A" w14:textId="77777777" w:rsidR="0086644D" w:rsidRDefault="0086644D" w:rsidP="006235AE">
            <w:pPr>
              <w:spacing w:after="0" w:line="240" w:lineRule="auto"/>
            </w:pPr>
            <w:r>
              <w:t>Cores, Verification</w:t>
            </w:r>
          </w:p>
        </w:tc>
        <w:tc>
          <w:tcPr>
            <w:tcW w:w="1681" w:type="dxa"/>
            <w:tcBorders>
              <w:top w:val="single" w:sz="4" w:space="0" w:color="000000"/>
              <w:left w:val="single" w:sz="4" w:space="0" w:color="000000"/>
              <w:bottom w:val="single" w:sz="4" w:space="0" w:color="000000"/>
            </w:tcBorders>
          </w:tcPr>
          <w:p w14:paraId="440FD0EF" w14:textId="77777777" w:rsidR="0086644D" w:rsidRDefault="0086644D" w:rsidP="006235AE">
            <w:pPr>
              <w:spacing w:after="0" w:line="240" w:lineRule="auto"/>
            </w:pPr>
            <w:r>
              <w:t>SW</w:t>
            </w:r>
          </w:p>
        </w:tc>
        <w:tc>
          <w:tcPr>
            <w:tcW w:w="1680" w:type="dxa"/>
            <w:tcBorders>
              <w:top w:val="single" w:sz="4" w:space="0" w:color="000000"/>
              <w:left w:val="single" w:sz="4" w:space="0" w:color="000000"/>
              <w:bottom w:val="single" w:sz="4" w:space="0" w:color="000000"/>
              <w:right w:val="single" w:sz="4" w:space="0" w:color="000000"/>
            </w:tcBorders>
          </w:tcPr>
          <w:p w14:paraId="2DCF272F" w14:textId="77777777" w:rsidR="0086644D" w:rsidRDefault="0086644D" w:rsidP="006235AE">
            <w:pPr>
              <w:spacing w:after="0" w:line="240" w:lineRule="auto"/>
            </w:pPr>
            <w:r>
              <w:t>VTG</w:t>
            </w:r>
          </w:p>
        </w:tc>
      </w:tr>
      <w:tr w:rsidR="0086644D" w14:paraId="68BFAAB6"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632B92C7" w14:textId="77777777" w:rsidR="0086644D" w:rsidRDefault="0086644D" w:rsidP="006235AE">
            <w:pPr>
              <w:spacing w:after="0" w:line="240" w:lineRule="auto"/>
            </w:pPr>
            <w:r>
              <w:t>Project Leader(s)</w:t>
            </w:r>
          </w:p>
        </w:tc>
        <w:tc>
          <w:tcPr>
            <w:tcW w:w="2010" w:type="dxa"/>
            <w:tcBorders>
              <w:top w:val="single" w:sz="4" w:space="0" w:color="000000"/>
              <w:left w:val="single" w:sz="4" w:space="0" w:color="000000"/>
              <w:bottom w:val="single" w:sz="4" w:space="0" w:color="000000"/>
              <w:right w:val="single" w:sz="4" w:space="0" w:color="000000"/>
            </w:tcBorders>
          </w:tcPr>
          <w:p w14:paraId="19AABC47" w14:textId="77777777" w:rsidR="0086644D" w:rsidRDefault="0086644D" w:rsidP="006235AE">
            <w:pPr>
              <w:spacing w:after="0" w:line="240" w:lineRule="auto"/>
            </w:pPr>
            <w:r>
              <w:t>Mike Thompson, Davide Schiavone</w:t>
            </w:r>
          </w:p>
        </w:tc>
        <w:tc>
          <w:tcPr>
            <w:tcW w:w="1991" w:type="dxa"/>
            <w:tcBorders>
              <w:top w:val="single" w:sz="4" w:space="0" w:color="000000"/>
              <w:left w:val="single" w:sz="4" w:space="0" w:color="000000"/>
              <w:bottom w:val="single" w:sz="4" w:space="0" w:color="000000"/>
              <w:right w:val="single" w:sz="4" w:space="0" w:color="000000"/>
            </w:tcBorders>
          </w:tcPr>
          <w:p w14:paraId="4605BD6B" w14:textId="77777777" w:rsidR="0086644D" w:rsidRDefault="0086644D" w:rsidP="006235AE">
            <w:pPr>
              <w:spacing w:after="0" w:line="240" w:lineRule="auto"/>
            </w:pPr>
            <w:r>
              <w:t>TBD</w:t>
            </w:r>
          </w:p>
        </w:tc>
        <w:tc>
          <w:tcPr>
            <w:tcW w:w="1681" w:type="dxa"/>
            <w:tcBorders>
              <w:top w:val="single" w:sz="4" w:space="0" w:color="000000"/>
              <w:left w:val="single" w:sz="4" w:space="0" w:color="000000"/>
              <w:bottom w:val="single" w:sz="4" w:space="0" w:color="000000"/>
            </w:tcBorders>
          </w:tcPr>
          <w:p w14:paraId="6540929A" w14:textId="77777777" w:rsidR="0086644D" w:rsidRDefault="0086644D" w:rsidP="006235AE">
            <w:pPr>
              <w:spacing w:after="0" w:line="240" w:lineRule="auto"/>
            </w:pPr>
            <w:r>
              <w:t>Jeremy Bennett</w:t>
            </w:r>
          </w:p>
        </w:tc>
        <w:tc>
          <w:tcPr>
            <w:tcW w:w="1680" w:type="dxa"/>
            <w:tcBorders>
              <w:top w:val="single" w:sz="4" w:space="0" w:color="000000"/>
              <w:left w:val="single" w:sz="4" w:space="0" w:color="000000"/>
              <w:bottom w:val="single" w:sz="4" w:space="0" w:color="000000"/>
              <w:right w:val="single" w:sz="4" w:space="0" w:color="000000"/>
            </w:tcBorders>
          </w:tcPr>
          <w:p w14:paraId="79450AE3" w14:textId="77777777" w:rsidR="0086644D" w:rsidRDefault="0086644D" w:rsidP="006235AE">
            <w:pPr>
              <w:spacing w:after="0" w:line="240" w:lineRule="auto"/>
            </w:pPr>
            <w:r>
              <w:t>TBD</w:t>
            </w:r>
          </w:p>
        </w:tc>
      </w:tr>
      <w:tr w:rsidR="0086644D" w14:paraId="37930A31"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1C04F8E3" w14:textId="77777777" w:rsidR="0086644D" w:rsidRDefault="0086644D" w:rsidP="006235AE">
            <w:pPr>
              <w:spacing w:after="0" w:line="240" w:lineRule="auto"/>
            </w:pPr>
            <w:r>
              <w:t>Project Gate passed</w:t>
            </w:r>
          </w:p>
        </w:tc>
        <w:tc>
          <w:tcPr>
            <w:tcW w:w="2010" w:type="dxa"/>
            <w:tcBorders>
              <w:top w:val="single" w:sz="4" w:space="0" w:color="000000"/>
              <w:left w:val="single" w:sz="4" w:space="0" w:color="000000"/>
              <w:bottom w:val="single" w:sz="4" w:space="0" w:color="000000"/>
              <w:right w:val="single" w:sz="4" w:space="0" w:color="000000"/>
            </w:tcBorders>
          </w:tcPr>
          <w:p w14:paraId="05CCDE1B" w14:textId="77777777" w:rsidR="0086644D" w:rsidRDefault="0086644D" w:rsidP="006235AE">
            <w:pPr>
              <w:spacing w:after="0" w:line="240" w:lineRule="auto"/>
              <w:rPr>
                <w:b/>
                <w:bCs/>
              </w:rPr>
            </w:pPr>
            <w:r>
              <w:rPr>
                <w:b/>
                <w:bCs/>
              </w:rPr>
              <w:t>PL</w:t>
            </w:r>
          </w:p>
        </w:tc>
        <w:tc>
          <w:tcPr>
            <w:tcW w:w="1991" w:type="dxa"/>
            <w:tcBorders>
              <w:top w:val="single" w:sz="4" w:space="0" w:color="000000"/>
              <w:left w:val="single" w:sz="4" w:space="0" w:color="000000"/>
              <w:bottom w:val="single" w:sz="4" w:space="0" w:color="000000"/>
              <w:right w:val="single" w:sz="4" w:space="0" w:color="000000"/>
            </w:tcBorders>
          </w:tcPr>
          <w:p w14:paraId="1F7169C8" w14:textId="77777777" w:rsidR="0086644D" w:rsidRDefault="0086644D" w:rsidP="006235AE">
            <w:pPr>
              <w:spacing w:after="0" w:line="240" w:lineRule="auto"/>
            </w:pPr>
            <w:r>
              <w:t>none</w:t>
            </w:r>
          </w:p>
        </w:tc>
        <w:tc>
          <w:tcPr>
            <w:tcW w:w="1681" w:type="dxa"/>
            <w:tcBorders>
              <w:top w:val="single" w:sz="4" w:space="0" w:color="000000"/>
              <w:left w:val="single" w:sz="4" w:space="0" w:color="000000"/>
              <w:bottom w:val="single" w:sz="4" w:space="0" w:color="000000"/>
            </w:tcBorders>
          </w:tcPr>
          <w:p w14:paraId="5CF3EB6E" w14:textId="77777777" w:rsidR="0086644D" w:rsidRDefault="0086644D" w:rsidP="006235AE">
            <w:pPr>
              <w:spacing w:after="0" w:line="240" w:lineRule="auto"/>
            </w:pPr>
            <w:r>
              <w:t>none</w:t>
            </w:r>
          </w:p>
        </w:tc>
        <w:tc>
          <w:tcPr>
            <w:tcW w:w="1680" w:type="dxa"/>
            <w:tcBorders>
              <w:top w:val="single" w:sz="4" w:space="0" w:color="000000"/>
              <w:left w:val="single" w:sz="4" w:space="0" w:color="000000"/>
              <w:bottom w:val="single" w:sz="4" w:space="0" w:color="000000"/>
              <w:right w:val="single" w:sz="4" w:space="0" w:color="000000"/>
            </w:tcBorders>
          </w:tcPr>
          <w:p w14:paraId="149BC9A2" w14:textId="77777777" w:rsidR="0086644D" w:rsidRDefault="0086644D" w:rsidP="006235AE">
            <w:pPr>
              <w:spacing w:after="0" w:line="240" w:lineRule="auto"/>
            </w:pPr>
            <w:r>
              <w:t>none</w:t>
            </w:r>
          </w:p>
        </w:tc>
      </w:tr>
      <w:tr w:rsidR="0086644D" w:rsidRPr="00482FC2" w14:paraId="56070DD8"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1EFAD870" w14:textId="77777777" w:rsidR="0086644D" w:rsidRDefault="0086644D" w:rsidP="006235AE">
            <w:pPr>
              <w:spacing w:after="0" w:line="240" w:lineRule="auto"/>
            </w:pPr>
            <w:r>
              <w:t>Technical Milestones passed</w:t>
            </w:r>
          </w:p>
        </w:tc>
        <w:tc>
          <w:tcPr>
            <w:tcW w:w="2010" w:type="dxa"/>
            <w:tcBorders>
              <w:top w:val="single" w:sz="4" w:space="0" w:color="000000"/>
              <w:left w:val="single" w:sz="4" w:space="0" w:color="000000"/>
              <w:bottom w:val="single" w:sz="4" w:space="0" w:color="000000"/>
              <w:right w:val="single" w:sz="4" w:space="0" w:color="000000"/>
            </w:tcBorders>
          </w:tcPr>
          <w:p w14:paraId="184E03FA" w14:textId="77777777" w:rsidR="0086644D" w:rsidRDefault="0086644D" w:rsidP="006235AE">
            <w:pPr>
              <w:spacing w:after="0" w:line="240" w:lineRule="auto"/>
              <w:rPr>
                <w:b/>
                <w:bCs/>
              </w:rPr>
            </w:pPr>
            <w:r>
              <w:rPr>
                <w:b/>
                <w:bCs/>
              </w:rPr>
              <w:t>list to be created from existing project plans and status updated</w:t>
            </w:r>
          </w:p>
        </w:tc>
        <w:tc>
          <w:tcPr>
            <w:tcW w:w="1991" w:type="dxa"/>
            <w:tcBorders>
              <w:top w:val="single" w:sz="4" w:space="0" w:color="000000"/>
              <w:left w:val="single" w:sz="4" w:space="0" w:color="000000"/>
              <w:bottom w:val="single" w:sz="4" w:space="0" w:color="000000"/>
              <w:right w:val="single" w:sz="4" w:space="0" w:color="000000"/>
            </w:tcBorders>
          </w:tcPr>
          <w:p w14:paraId="03FB45A5" w14:textId="77777777" w:rsidR="0086644D" w:rsidRDefault="0086644D" w:rsidP="006235AE">
            <w:pPr>
              <w:spacing w:after="0" w:line="240" w:lineRule="auto"/>
            </w:pPr>
          </w:p>
        </w:tc>
        <w:tc>
          <w:tcPr>
            <w:tcW w:w="1681" w:type="dxa"/>
            <w:tcBorders>
              <w:top w:val="single" w:sz="4" w:space="0" w:color="000000"/>
              <w:left w:val="single" w:sz="4" w:space="0" w:color="000000"/>
              <w:bottom w:val="single" w:sz="4" w:space="0" w:color="000000"/>
            </w:tcBorders>
          </w:tcPr>
          <w:p w14:paraId="59AB8AC7" w14:textId="77777777" w:rsidR="0086644D" w:rsidRDefault="0086644D" w:rsidP="006235AE">
            <w:pPr>
              <w:spacing w:after="0" w:line="240" w:lineRule="auto"/>
            </w:pPr>
            <w:r>
              <w:t>none</w:t>
            </w:r>
          </w:p>
        </w:tc>
        <w:tc>
          <w:tcPr>
            <w:tcW w:w="1680" w:type="dxa"/>
            <w:tcBorders>
              <w:top w:val="single" w:sz="4" w:space="0" w:color="000000"/>
              <w:left w:val="single" w:sz="4" w:space="0" w:color="000000"/>
              <w:bottom w:val="single" w:sz="4" w:space="0" w:color="000000"/>
              <w:right w:val="single" w:sz="4" w:space="0" w:color="000000"/>
            </w:tcBorders>
          </w:tcPr>
          <w:p w14:paraId="24F7EB35" w14:textId="77777777" w:rsidR="0086644D" w:rsidRDefault="0086644D" w:rsidP="006235AE">
            <w:pPr>
              <w:spacing w:after="0" w:line="240" w:lineRule="auto"/>
            </w:pPr>
            <w:r>
              <w:t>none</w:t>
            </w:r>
          </w:p>
        </w:tc>
      </w:tr>
      <w:tr w:rsidR="0086644D" w14:paraId="21A2AA5C" w14:textId="77777777" w:rsidTr="006235AE">
        <w:tc>
          <w:tcPr>
            <w:tcW w:w="1988" w:type="dxa"/>
            <w:tcBorders>
              <w:top w:val="single" w:sz="4" w:space="0" w:color="000000"/>
              <w:left w:val="single" w:sz="4" w:space="0" w:color="000000"/>
              <w:bottom w:val="single" w:sz="4" w:space="0" w:color="000000"/>
              <w:right w:val="single" w:sz="4" w:space="0" w:color="000000"/>
            </w:tcBorders>
          </w:tcPr>
          <w:p w14:paraId="67AAFD25" w14:textId="77777777" w:rsidR="0086644D" w:rsidRDefault="0086644D" w:rsidP="006235AE">
            <w:pPr>
              <w:spacing w:after="0" w:line="240" w:lineRule="auto"/>
            </w:pPr>
            <w:r>
              <w:t>Eclipse Sub-Project</w:t>
            </w:r>
          </w:p>
        </w:tc>
        <w:tc>
          <w:tcPr>
            <w:tcW w:w="2010" w:type="dxa"/>
            <w:tcBorders>
              <w:top w:val="single" w:sz="4" w:space="0" w:color="000000"/>
              <w:left w:val="single" w:sz="4" w:space="0" w:color="000000"/>
              <w:bottom w:val="single" w:sz="4" w:space="0" w:color="000000"/>
              <w:right w:val="single" w:sz="4" w:space="0" w:color="000000"/>
            </w:tcBorders>
          </w:tcPr>
          <w:p w14:paraId="25BE60F1" w14:textId="77777777" w:rsidR="0086644D" w:rsidRDefault="0086644D" w:rsidP="006235AE">
            <w:pPr>
              <w:spacing w:after="0" w:line="240" w:lineRule="auto"/>
            </w:pPr>
            <w:r>
              <w:t>CORE-V Cores</w:t>
            </w:r>
          </w:p>
        </w:tc>
        <w:tc>
          <w:tcPr>
            <w:tcW w:w="1991" w:type="dxa"/>
            <w:tcBorders>
              <w:top w:val="single" w:sz="4" w:space="0" w:color="000000"/>
              <w:left w:val="single" w:sz="4" w:space="0" w:color="000000"/>
              <w:bottom w:val="single" w:sz="4" w:space="0" w:color="000000"/>
              <w:right w:val="single" w:sz="4" w:space="0" w:color="000000"/>
            </w:tcBorders>
          </w:tcPr>
          <w:p w14:paraId="1399B1A1" w14:textId="77777777" w:rsidR="0086644D" w:rsidRDefault="0086644D" w:rsidP="006235AE">
            <w:pPr>
              <w:spacing w:after="0" w:line="240" w:lineRule="auto"/>
            </w:pPr>
            <w:r>
              <w:t>CORE-V Cores</w:t>
            </w:r>
          </w:p>
        </w:tc>
        <w:tc>
          <w:tcPr>
            <w:tcW w:w="1681" w:type="dxa"/>
            <w:tcBorders>
              <w:top w:val="single" w:sz="4" w:space="0" w:color="000000"/>
              <w:left w:val="single" w:sz="4" w:space="0" w:color="000000"/>
              <w:bottom w:val="single" w:sz="4" w:space="0" w:color="000000"/>
            </w:tcBorders>
          </w:tcPr>
          <w:p w14:paraId="0A402A2F" w14:textId="77777777" w:rsidR="0086644D" w:rsidRDefault="0086644D" w:rsidP="006235AE">
            <w:pPr>
              <w:spacing w:after="0" w:line="240" w:lineRule="auto"/>
            </w:pPr>
            <w:r>
              <w:t>potentially CORE-V SW</w:t>
            </w:r>
          </w:p>
        </w:tc>
        <w:tc>
          <w:tcPr>
            <w:tcW w:w="1680" w:type="dxa"/>
            <w:tcBorders>
              <w:top w:val="single" w:sz="4" w:space="0" w:color="000000"/>
              <w:left w:val="single" w:sz="4" w:space="0" w:color="000000"/>
              <w:bottom w:val="single" w:sz="4" w:space="0" w:color="000000"/>
              <w:right w:val="single" w:sz="4" w:space="0" w:color="000000"/>
            </w:tcBorders>
          </w:tcPr>
          <w:p w14:paraId="5A9F057E" w14:textId="77777777" w:rsidR="0086644D" w:rsidRDefault="0086644D" w:rsidP="006235AE">
            <w:pPr>
              <w:spacing w:after="0" w:line="240" w:lineRule="auto"/>
            </w:pPr>
            <w:r>
              <w:t>CORE-V VERIF</w:t>
            </w:r>
          </w:p>
        </w:tc>
      </w:tr>
    </w:tbl>
    <w:p w14:paraId="786E615D" w14:textId="290607F9" w:rsidR="0086644D" w:rsidRDefault="0086644D" w:rsidP="0086644D"/>
    <w:p w14:paraId="62D55D19" w14:textId="69F1FAC9" w:rsidR="0086644D" w:rsidRPr="00E53C70" w:rsidRDefault="0086644D" w:rsidP="0086644D">
      <w:pPr>
        <w:pStyle w:val="Heading2"/>
        <w:rPr>
          <w:rStyle w:val="Heading2Char"/>
        </w:rPr>
      </w:pPr>
      <w:bookmarkStart w:id="319" w:name="_Toc48068049"/>
      <w:r w:rsidRPr="00E53C70">
        <w:rPr>
          <w:rStyle w:val="Heading2Char"/>
        </w:rPr>
        <w:t xml:space="preserve">Current Mapping of OpenHW Technical </w:t>
      </w:r>
      <w:r w:rsidR="00206F79" w:rsidRPr="00E53C70">
        <w:rPr>
          <w:rStyle w:val="Heading2Char"/>
        </w:rPr>
        <w:t>Projects</w:t>
      </w:r>
      <w:r w:rsidRPr="00E53C70">
        <w:rPr>
          <w:rStyle w:val="Heading2Char"/>
        </w:rPr>
        <w:t xml:space="preserve"> and Eclipse Sub-Projects</w:t>
      </w:r>
      <w:bookmarkEnd w:id="319"/>
    </w:p>
    <w:p w14:paraId="676C96F3" w14:textId="77777777" w:rsidR="0086644D" w:rsidRDefault="0086644D" w:rsidP="0086644D"/>
    <w:p w14:paraId="57885EDC" w14:textId="77777777" w:rsidR="0086644D" w:rsidRDefault="0086644D" w:rsidP="0086644D">
      <w:r>
        <w:t>The following Figure shows the current structure (active Eclipse sub-projects and active OpenHW projects are shown in grey shade). In future, other sub-projects may be instantiated.</w:t>
      </w:r>
    </w:p>
    <w:p w14:paraId="25AC0480" w14:textId="77777777" w:rsidR="0086644D" w:rsidRDefault="0086644D" w:rsidP="0086644D">
      <w:r>
        <w:rPr>
          <w:noProof/>
          <w:lang w:val="fr-FR" w:eastAsia="fr-FR"/>
        </w:rPr>
        <w:drawing>
          <wp:inline distT="0" distB="0" distL="0" distR="0" wp14:anchorId="1B180EA1" wp14:editId="04F5F6B5">
            <wp:extent cx="4383405" cy="15468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21"/>
                    <a:stretch>
                      <a:fillRect/>
                    </a:stretch>
                  </pic:blipFill>
                  <pic:spPr bwMode="auto">
                    <a:xfrm>
                      <a:off x="0" y="0"/>
                      <a:ext cx="4383405" cy="1546860"/>
                    </a:xfrm>
                    <a:prstGeom prst="rect">
                      <a:avLst/>
                    </a:prstGeom>
                  </pic:spPr>
                </pic:pic>
              </a:graphicData>
            </a:graphic>
          </wp:inline>
        </w:drawing>
      </w:r>
    </w:p>
    <w:p w14:paraId="53356F87" w14:textId="77777777" w:rsidR="0086644D" w:rsidRDefault="0086644D" w:rsidP="0086644D"/>
    <w:p w14:paraId="44045D64" w14:textId="77777777" w:rsidR="0086644D" w:rsidRDefault="0086644D" w:rsidP="0086644D">
      <w:pPr>
        <w:tabs>
          <w:tab w:val="left" w:pos="2590"/>
        </w:tabs>
        <w:jc w:val="center"/>
      </w:pPr>
    </w:p>
    <w:p w14:paraId="767FACE0" w14:textId="77777777" w:rsidR="0086644D" w:rsidRDefault="0086644D" w:rsidP="0086644D">
      <w:pPr>
        <w:tabs>
          <w:tab w:val="left" w:pos="2590"/>
        </w:tabs>
        <w:jc w:val="center"/>
      </w:pPr>
      <w:r>
        <w:rPr>
          <w:b/>
          <w:bCs/>
        </w:rPr>
        <w:t>Figure 1.</w:t>
      </w:r>
      <w:r>
        <w:t xml:space="preserve"> </w:t>
      </w:r>
      <w:commentRangeStart w:id="320"/>
      <w:commentRangeStart w:id="321"/>
      <w:r>
        <w:t>Organization of OpenHW as Eclipse Foundation Projects</w:t>
      </w:r>
      <w:commentRangeEnd w:id="320"/>
      <w:r>
        <w:rPr>
          <w:rStyle w:val="CommentReference"/>
        </w:rPr>
        <w:commentReference w:id="320"/>
      </w:r>
      <w:commentRangeEnd w:id="321"/>
      <w:r>
        <w:rPr>
          <w:rStyle w:val="CommentReference"/>
        </w:rPr>
        <w:commentReference w:id="321"/>
      </w:r>
    </w:p>
    <w:p w14:paraId="084425AC" w14:textId="77777777" w:rsidR="0086644D" w:rsidRDefault="0086644D"/>
    <w:p w14:paraId="4C9D9016" w14:textId="77777777" w:rsidR="00AC4529" w:rsidRDefault="00AC4529"/>
    <w:sectPr w:rsidR="00AC4529">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0" w:author="Jérôme Quévremont" w:date="2020-07-29T12:15:00Z" w:initials="JQ">
    <w:p w14:paraId="4D1732FC" w14:textId="1E9EB339" w:rsidR="00E53C70" w:rsidRDefault="00E53C70">
      <w:pPr>
        <w:pStyle w:val="CommentText"/>
      </w:pPr>
      <w:r>
        <w:rPr>
          <w:rStyle w:val="CommentReference"/>
        </w:rPr>
        <w:annotationRef/>
      </w:r>
      <w:r>
        <w:t>We’re open source. Do we plan projects where only object format would be delivered?</w:t>
      </w:r>
    </w:p>
  </w:comment>
  <w:comment w:id="201" w:author="duncan bees" w:date="2020-07-30T16:16:00Z" w:initials="db">
    <w:p w14:paraId="5E4FDA37" w14:textId="4924FEE3" w:rsidR="00E53C70" w:rsidRDefault="00E53C70">
      <w:pPr>
        <w:pStyle w:val="CommentText"/>
      </w:pPr>
      <w:r>
        <w:rPr>
          <w:rStyle w:val="CommentReference"/>
        </w:rPr>
        <w:annotationRef/>
      </w:r>
      <w:r>
        <w:t>probably not, wording changed</w:t>
      </w:r>
    </w:p>
  </w:comment>
  <w:comment w:id="203" w:author="Jérôme Quévremont" w:date="2020-07-29T12:11:00Z" w:initials="JQ">
    <w:p w14:paraId="353F63B3" w14:textId="744A937F" w:rsidR="00E53C70" w:rsidRDefault="00E53C70">
      <w:pPr>
        <w:pStyle w:val="CommentText"/>
      </w:pPr>
      <w:r>
        <w:rPr>
          <w:rStyle w:val="CommentReference"/>
        </w:rPr>
        <w:annotationRef/>
      </w:r>
      <w:r>
        <w:t>This early project has not been launched according to this process. Therefore, I would not mention it here. Also, I recommend not to list projects in a process document (see my other remark in § 1.7)</w:t>
      </w:r>
    </w:p>
  </w:comment>
  <w:comment w:id="202" w:author="duncan bees" w:date="2020-07-30T16:16:00Z" w:initials="db">
    <w:p w14:paraId="2B532AD3" w14:textId="2CEE5235" w:rsidR="00E53C70" w:rsidRDefault="00E53C70">
      <w:pPr>
        <w:pStyle w:val="CommentText"/>
      </w:pPr>
      <w:r>
        <w:rPr>
          <w:rStyle w:val="CommentReference"/>
        </w:rPr>
        <w:annotationRef/>
      </w:r>
      <w:r>
        <w:t>yes, good suggestion</w:t>
      </w:r>
    </w:p>
  </w:comment>
  <w:comment w:id="204" w:author="Jérôme Quévremont" w:date="2020-07-29T12:13:00Z" w:initials="JQ">
    <w:p w14:paraId="14D4AE43" w14:textId="639BA758" w:rsidR="00E53C70" w:rsidRDefault="00E53C70">
      <w:pPr>
        <w:pStyle w:val="CommentText"/>
      </w:pPr>
      <w:r>
        <w:rPr>
          <w:rStyle w:val="CommentReference"/>
        </w:rPr>
        <w:annotationRef/>
      </w:r>
      <w:r>
        <w:t>Not yet a project endorsed by the technical WG</w:t>
      </w:r>
    </w:p>
  </w:comment>
  <w:comment w:id="205" w:author="Jérôme Quévremont" w:date="2020-07-29T12:15:00Z" w:initials="JQ">
    <w:p w14:paraId="1324BC66" w14:textId="5B63548C" w:rsidR="00E53C70" w:rsidRDefault="00E53C70">
      <w:pPr>
        <w:pStyle w:val="CommentText"/>
      </w:pPr>
      <w:r>
        <w:rPr>
          <w:rStyle w:val="CommentReference"/>
        </w:rPr>
        <w:annotationRef/>
      </w:r>
      <w:r>
        <w:t>Placeholder for the envisioned APU and MCU projects.</w:t>
      </w:r>
    </w:p>
  </w:comment>
  <w:comment w:id="206" w:author="duncan bees" w:date="2020-07-30T16:17:00Z" w:initials="db">
    <w:p w14:paraId="4DD48DF9" w14:textId="75919BE4" w:rsidR="00E53C70" w:rsidRDefault="00E53C70">
      <w:pPr>
        <w:pStyle w:val="CommentText"/>
      </w:pPr>
      <w:r>
        <w:rPr>
          <w:rStyle w:val="CommentReference"/>
        </w:rPr>
        <w:annotationRef/>
      </w:r>
      <w:r>
        <w:t>good</w:t>
      </w:r>
    </w:p>
  </w:comment>
  <w:comment w:id="217" w:author="duncan bees" w:date="2020-07-16T09:29:00Z" w:initials="db">
    <w:p w14:paraId="63B5E5F5" w14:textId="0EA01608" w:rsidR="00E53C70" w:rsidRDefault="00E53C70">
      <w:pPr>
        <w:pStyle w:val="CommentText"/>
      </w:pPr>
      <w:r>
        <w:rPr>
          <w:rStyle w:val="CommentReference"/>
        </w:rPr>
        <w:annotationRef/>
      </w:r>
      <w:r>
        <w:t xml:space="preserve">Rick: look at NASA TRL gates, try to keep gate names single names. Done – but they seem unsuited. </w:t>
      </w:r>
      <w:hyperlink r:id="rId1" w:history="1">
        <w:r>
          <w:rPr>
            <w:rStyle w:val="Hyperlink"/>
          </w:rPr>
          <w:t>https://www.nasa.gov/directorates/heo/scan/engineering/technology/txt_accordion1.html</w:t>
        </w:r>
      </w:hyperlink>
    </w:p>
  </w:comment>
  <w:comment w:id="219" w:author="Jérôme Quévremont" w:date="2020-07-29T14:01:00Z" w:initials="JQ">
    <w:p w14:paraId="41EACC4F" w14:textId="49F917C2" w:rsidR="00E53C70" w:rsidRDefault="00E53C70">
      <w:pPr>
        <w:pStyle w:val="CommentText"/>
      </w:pPr>
      <w:r>
        <w:rPr>
          <w:rStyle w:val="CommentReference"/>
        </w:rPr>
        <w:annotationRef/>
      </w:r>
      <w:r>
        <w:rPr>
          <w:rStyle w:val="CommentReference"/>
        </w:rPr>
        <w:t>Is there an official list of TWG members to be able to define a “majority”? Or is it the majority of members attending the TWG gate meeting? Same remark for PPL and PPA</w:t>
      </w:r>
    </w:p>
  </w:comment>
  <w:comment w:id="220" w:author="duncan bees" w:date="2020-07-31T08:15:00Z" w:initials="db">
    <w:p w14:paraId="616238D3" w14:textId="66C6DB2C" w:rsidR="00E53C70" w:rsidRDefault="00E53C70">
      <w:pPr>
        <w:pStyle w:val="CommentText"/>
      </w:pPr>
      <w:r>
        <w:rPr>
          <w:rStyle w:val="CommentReference"/>
        </w:rPr>
        <w:annotationRef/>
      </w:r>
      <w:r>
        <w:t>add a note above about bylaws for vote</w:t>
      </w:r>
    </w:p>
  </w:comment>
  <w:comment w:id="246" w:author="Jérôme Quévremont" w:date="2020-07-29T14:59:00Z" w:initials="JQ">
    <w:p w14:paraId="0FC37EA3" w14:textId="3450F25A" w:rsidR="00E53C70" w:rsidRDefault="00E53C70">
      <w:pPr>
        <w:pStyle w:val="CommentText"/>
      </w:pPr>
      <w:r>
        <w:rPr>
          <w:rStyle w:val="CommentReference"/>
        </w:rPr>
        <w:annotationRef/>
      </w:r>
      <w:r>
        <w:t>More general as design can be a specific phase in the OTP.</w:t>
      </w:r>
    </w:p>
  </w:comment>
  <w:comment w:id="247" w:author="duncan bees" w:date="2020-07-30T16:27:00Z" w:initials="db">
    <w:p w14:paraId="753BF769" w14:textId="32826827" w:rsidR="00E53C70" w:rsidRDefault="00E53C70">
      <w:pPr>
        <w:pStyle w:val="CommentText"/>
      </w:pPr>
      <w:r>
        <w:rPr>
          <w:rStyle w:val="CommentReference"/>
        </w:rPr>
        <w:annotationRef/>
      </w:r>
      <w:r>
        <w:t>fine</w:t>
      </w:r>
    </w:p>
  </w:comment>
  <w:comment w:id="248" w:author="Jérôme Quévremont" w:date="2020-07-29T14:46:00Z" w:initials="JQ">
    <w:p w14:paraId="1612C94C" w14:textId="674B5F33" w:rsidR="00E53C70" w:rsidRDefault="00E53C70">
      <w:pPr>
        <w:pStyle w:val="CommentText"/>
      </w:pPr>
      <w:r>
        <w:rPr>
          <w:rStyle w:val="CommentReference"/>
        </w:rPr>
        <w:annotationRef/>
      </w:r>
      <w:proofErr w:type="gramStart"/>
      <w:r>
        <w:t>What’s</w:t>
      </w:r>
      <w:proofErr w:type="gramEnd"/>
      <w:r>
        <w:t xml:space="preserve"> the difference between an artifact and an output?</w:t>
      </w:r>
    </w:p>
  </w:comment>
  <w:comment w:id="249" w:author="duncan bees" w:date="2020-07-30T16:28:00Z" w:initials="db">
    <w:p w14:paraId="4FE2657A" w14:textId="4C17DD4F" w:rsidR="00E53C70" w:rsidRDefault="00E53C70">
      <w:pPr>
        <w:pStyle w:val="CommentText"/>
      </w:pPr>
      <w:r>
        <w:rPr>
          <w:rStyle w:val="CommentReference"/>
        </w:rPr>
        <w:annotationRef/>
      </w:r>
      <w:r>
        <w:t xml:space="preserve">I think artifact could be intermediate product, like feature Specification, that </w:t>
      </w:r>
      <w:proofErr w:type="gramStart"/>
      <w:r>
        <w:t>isn’t</w:t>
      </w:r>
      <w:proofErr w:type="gramEnd"/>
      <w:r>
        <w:t xml:space="preserve"> necessarily a published output. That should be clarified, good point.</w:t>
      </w:r>
    </w:p>
  </w:comment>
  <w:comment w:id="250" w:author="duncan bees" w:date="2020-08-11T18:09:00Z" w:initials="db">
    <w:p w14:paraId="7AB1B139" w14:textId="0DE8BF69" w:rsidR="00E53C70" w:rsidRDefault="00E53C70">
      <w:pPr>
        <w:pStyle w:val="CommentText"/>
      </w:pPr>
      <w:r>
        <w:rPr>
          <w:rStyle w:val="CommentReference"/>
        </w:rPr>
        <w:annotationRef/>
      </w:r>
    </w:p>
  </w:comment>
  <w:comment w:id="258" w:author="Jérôme Quévremont" w:date="2020-07-29T15:02:00Z" w:initials="JQ">
    <w:p w14:paraId="1ED4B6F6" w14:textId="14D97F18" w:rsidR="00E53C70" w:rsidRDefault="00E53C70">
      <w:pPr>
        <w:pStyle w:val="CommentText"/>
      </w:pPr>
      <w:r>
        <w:t xml:space="preserve">From my past experience, </w:t>
      </w:r>
      <w:r>
        <w:rPr>
          <w:rStyle w:val="CommentReference"/>
        </w:rPr>
        <w:annotationRef/>
      </w:r>
      <w:r>
        <w:t xml:space="preserve">I suggest </w:t>
      </w:r>
      <w:proofErr w:type="gramStart"/>
      <w:r>
        <w:t>to rename</w:t>
      </w:r>
      <w:proofErr w:type="gramEnd"/>
      <w:r>
        <w:t xml:space="preserve"> this with “solution description” to make a clear distinction between:</w:t>
      </w:r>
    </w:p>
    <w:p w14:paraId="2555AD38" w14:textId="505E823A" w:rsidR="00E53C70" w:rsidRDefault="00E53C70" w:rsidP="006C1CB2">
      <w:pPr>
        <w:pStyle w:val="CommentText"/>
        <w:numPr>
          <w:ilvl w:val="0"/>
          <w:numId w:val="11"/>
        </w:numPr>
      </w:pPr>
      <w:r>
        <w:t>“Feature specification” is the “what”=the specification=the requirements/features/needs of the customer.</w:t>
      </w:r>
    </w:p>
    <w:p w14:paraId="766DDA6A" w14:textId="65025E1D" w:rsidR="00E53C70" w:rsidRDefault="00E53C70" w:rsidP="00BD484C">
      <w:pPr>
        <w:pStyle w:val="CommentText"/>
        <w:numPr>
          <w:ilvl w:val="0"/>
          <w:numId w:val="11"/>
        </w:numPr>
      </w:pPr>
      <w:r>
        <w:t>“solution description” is the “how”=the architecture=the choice that the team made to fulfill the “what”</w:t>
      </w:r>
    </w:p>
    <w:p w14:paraId="2D1DB820" w14:textId="77777777" w:rsidR="00E53C70" w:rsidRDefault="00E53C70" w:rsidP="000E33F7">
      <w:pPr>
        <w:pStyle w:val="CommentText"/>
      </w:pPr>
      <w:r>
        <w:t>I have often struggled within Thales so that teams do not mix the “what” and the “how”. The “how” is not a more detailed version of the “what”.</w:t>
      </w:r>
    </w:p>
    <w:p w14:paraId="79C8D889" w14:textId="77777777" w:rsidR="00E53C70" w:rsidRDefault="00E53C70" w:rsidP="000E33F7">
      <w:pPr>
        <w:pStyle w:val="CommentText"/>
      </w:pPr>
    </w:p>
    <w:p w14:paraId="42221802" w14:textId="340FF131" w:rsidR="00E53C70" w:rsidRDefault="00E53C70" w:rsidP="000E33F7">
      <w:pPr>
        <w:pStyle w:val="CommentText"/>
      </w:pPr>
      <w:r>
        <w:t>This is my opinion. But I realize that CV32E40P only have one set of documentation. I think we need to ask the TWG how they recommend to break down specifications, at least for CORE-V projects (CV32E40P, CVA6, CV32E20…).</w:t>
      </w:r>
    </w:p>
  </w:comment>
  <w:comment w:id="259" w:author="duncan bees" w:date="2020-07-30T16:30:00Z" w:initials="db">
    <w:p w14:paraId="3EFE3F1D" w14:textId="7837AB5B" w:rsidR="00E53C70" w:rsidRDefault="00E53C70">
      <w:pPr>
        <w:pStyle w:val="CommentText"/>
      </w:pPr>
      <w:r>
        <w:rPr>
          <w:rStyle w:val="CommentReference"/>
        </w:rPr>
        <w:annotationRef/>
      </w:r>
      <w:proofErr w:type="gramStart"/>
      <w:r>
        <w:t>let’s</w:t>
      </w:r>
      <w:proofErr w:type="gramEnd"/>
      <w:r>
        <w:t xml:space="preserve"> discuss. </w:t>
      </w:r>
    </w:p>
  </w:comment>
  <w:comment w:id="260" w:author="Jérôme Quévremont" w:date="2020-07-29T15:07:00Z" w:initials="JQ">
    <w:p w14:paraId="3723C7A6" w14:textId="77777777" w:rsidR="00E53C70" w:rsidRDefault="00E53C70">
      <w:pPr>
        <w:pStyle w:val="CommentText"/>
      </w:pPr>
      <w:r>
        <w:rPr>
          <w:rStyle w:val="CommentReference"/>
        </w:rPr>
        <w:annotationRef/>
      </w:r>
      <w:r>
        <w:t>Pre-verification?</w:t>
      </w:r>
    </w:p>
  </w:comment>
  <w:comment w:id="261" w:author="duncan bees" w:date="2020-07-30T16:30:00Z" w:initials="db">
    <w:p w14:paraId="72AEEDFD" w14:textId="6B9FE693" w:rsidR="00E53C70" w:rsidRDefault="00E53C70">
      <w:pPr>
        <w:pStyle w:val="CommentText"/>
      </w:pPr>
      <w:r>
        <w:rPr>
          <w:rStyle w:val="CommentReference"/>
        </w:rPr>
        <w:annotationRef/>
      </w:r>
      <w:proofErr w:type="gramStart"/>
      <w:r>
        <w:t>let’s</w:t>
      </w:r>
      <w:proofErr w:type="gramEnd"/>
      <w:r>
        <w:t xml:space="preserve"> discuss with Mike. RTL coding complete in his eyes means verification was completed, otherwise RTL is not completed </w:t>
      </w:r>
    </w:p>
  </w:comment>
  <w:comment w:id="271" w:author="duncan bees" w:date="2020-07-31T09:23:00Z" w:initials="db">
    <w:p w14:paraId="33DD8ECC" w14:textId="20E79008" w:rsidR="00E53C70" w:rsidRDefault="00E53C70">
      <w:pPr>
        <w:pStyle w:val="CommentText"/>
      </w:pPr>
      <w:r>
        <w:rPr>
          <w:rStyle w:val="CommentReference"/>
        </w:rPr>
        <w:annotationRef/>
      </w:r>
      <w:r>
        <w:t xml:space="preserve">Need to capture the concerns about TWG potentially making decisions that </w:t>
      </w:r>
      <w:proofErr w:type="gramStart"/>
      <w:r>
        <w:t>don’t</w:t>
      </w:r>
      <w:proofErr w:type="gramEnd"/>
      <w:r>
        <w:t xml:space="preserve"> reflect the underlying effort by the stakeholders. </w:t>
      </w:r>
    </w:p>
  </w:comment>
  <w:comment w:id="272" w:author="Jérôme Quévremont" w:date="2020-07-29T15:18:00Z" w:initials="JQ">
    <w:p w14:paraId="6BAC24BA" w14:textId="0E5E3065" w:rsidR="00E53C70" w:rsidRDefault="00E53C70">
      <w:pPr>
        <w:pStyle w:val="CommentText"/>
      </w:pPr>
      <w:r>
        <w:rPr>
          <w:rStyle w:val="CommentReference"/>
        </w:rPr>
        <w:annotationRef/>
      </w:r>
      <w:r>
        <w:t>Change requests are currently processed by the Cores TG for CV32E40P. Do we need to escalate to the TWG?</w:t>
      </w:r>
    </w:p>
  </w:comment>
  <w:comment w:id="273" w:author="duncan bees" w:date="2020-07-30T16:31:00Z" w:initials="db">
    <w:p w14:paraId="0AB5C017" w14:textId="3281A2FB" w:rsidR="00E53C70" w:rsidRDefault="00E53C70">
      <w:pPr>
        <w:pStyle w:val="CommentText"/>
      </w:pPr>
      <w:r>
        <w:rPr>
          <w:rStyle w:val="CommentReference"/>
        </w:rPr>
        <w:annotationRef/>
      </w:r>
      <w:r>
        <w:t xml:space="preserve">I </w:t>
      </w:r>
      <w:proofErr w:type="gramStart"/>
      <w:r>
        <w:t>don’t</w:t>
      </w:r>
      <w:proofErr w:type="gramEnd"/>
      <w:r>
        <w:t xml:space="preserve"> know. Let’s </w:t>
      </w:r>
      <w:proofErr w:type="gramStart"/>
      <w:r>
        <w:t>discuss .</w:t>
      </w:r>
      <w:proofErr w:type="gramEnd"/>
      <w:r>
        <w:t xml:space="preserve"> We need to capture the role of the TWG in resolving key issues in a way that reflects the stakeholder needs. Blocking behaviour </w:t>
      </w:r>
      <w:proofErr w:type="gramStart"/>
      <w:r>
        <w:t>can’t</w:t>
      </w:r>
      <w:proofErr w:type="gramEnd"/>
      <w:r>
        <w:t xml:space="preserve"> be allowed. </w:t>
      </w:r>
    </w:p>
  </w:comment>
  <w:comment w:id="296" w:author="Jérôme Quévremont" w:date="2020-07-29T15:36:00Z" w:initials="JQ">
    <w:p w14:paraId="7478D70C" w14:textId="487A8D6A" w:rsidR="00E53C70" w:rsidRDefault="00E53C70">
      <w:pPr>
        <w:pStyle w:val="CommentText"/>
      </w:pPr>
      <w:r>
        <w:rPr>
          <w:rStyle w:val="CommentReference"/>
        </w:rPr>
        <w:annotationRef/>
      </w:r>
      <w:r>
        <w:rPr>
          <w:rStyle w:val="CommentReference"/>
        </w:rPr>
        <w:t>The reporting lines between task groups, project leader and technical work group should be clarified.</w:t>
      </w:r>
    </w:p>
  </w:comment>
  <w:comment w:id="297" w:author="Jérôme Quévremont" w:date="2020-07-29T15:35:00Z" w:initials="JQ">
    <w:p w14:paraId="498FCEC1" w14:textId="2FE50D64" w:rsidR="00E53C70" w:rsidRDefault="00E53C70">
      <w:pPr>
        <w:pStyle w:val="CommentText"/>
      </w:pPr>
      <w:r>
        <w:rPr>
          <w:rStyle w:val="CommentReference"/>
        </w:rPr>
        <w:annotationRef/>
      </w:r>
      <w:r>
        <w:t>Do you mean task group?</w:t>
      </w:r>
    </w:p>
  </w:comment>
  <w:comment w:id="298" w:author="duncan bees" w:date="2020-07-30T16:33:00Z" w:initials="db">
    <w:p w14:paraId="63BF0FE3" w14:textId="30B7C55C" w:rsidR="00E53C70" w:rsidRDefault="00E53C70">
      <w:pPr>
        <w:pStyle w:val="CommentText"/>
      </w:pPr>
      <w:r>
        <w:rPr>
          <w:rStyle w:val="CommentReference"/>
        </w:rPr>
        <w:annotationRef/>
      </w:r>
      <w:r>
        <w:rPr>
          <w:rStyle w:val="CommentReference"/>
        </w:rPr>
        <w:t xml:space="preserve">Right now, </w:t>
      </w:r>
      <w:proofErr w:type="gramStart"/>
      <w:r>
        <w:rPr>
          <w:rStyle w:val="CommentReference"/>
        </w:rPr>
        <w:t>I’m</w:t>
      </w:r>
      <w:proofErr w:type="gramEnd"/>
      <w:r>
        <w:rPr>
          <w:rStyle w:val="CommentReference"/>
        </w:rPr>
        <w:t xml:space="preserve"> using Working Group to mean TWG + TG. But it is likely better to speak about TWG + TG (+ MWG if needed)</w:t>
      </w:r>
    </w:p>
  </w:comment>
  <w:comment w:id="304" w:author="Jérôme Quévremont" w:date="2020-07-29T15:44:00Z" w:initials="JQ">
    <w:p w14:paraId="57D2B5F5" w14:textId="499B6CD1" w:rsidR="00E53C70" w:rsidRDefault="00E53C70">
      <w:pPr>
        <w:pStyle w:val="CommentText"/>
      </w:pPr>
      <w:r>
        <w:rPr>
          <w:rStyle w:val="CommentReference"/>
        </w:rPr>
        <w:annotationRef/>
      </w:r>
      <w:r>
        <w:rPr>
          <w:noProof/>
        </w:rPr>
        <w:t>This is architectured in a way that is a bit different from the list of OTP and OSP.</w:t>
      </w:r>
    </w:p>
  </w:comment>
  <w:comment w:id="305" w:author="duncan bees" w:date="2020-07-30T16:35:00Z" w:initials="db">
    <w:p w14:paraId="3A7AA46B" w14:textId="3AC31937" w:rsidR="00E53C70" w:rsidRDefault="00E53C70">
      <w:pPr>
        <w:pStyle w:val="CommentText"/>
      </w:pPr>
      <w:r>
        <w:rPr>
          <w:rStyle w:val="CommentReference"/>
        </w:rPr>
        <w:annotationRef/>
      </w:r>
      <w:proofErr w:type="gramStart"/>
      <w:r>
        <w:t>Yes it is</w:t>
      </w:r>
      <w:proofErr w:type="gramEnd"/>
      <w:r>
        <w:t>. My intent is to update the web site to align with this document</w:t>
      </w:r>
    </w:p>
  </w:comment>
  <w:comment w:id="307" w:author="Jérôme Quévremont" w:date="2020-07-29T15:50:00Z" w:initials="JQ">
    <w:p w14:paraId="16D88E3E" w14:textId="3ECCB8BC" w:rsidR="00E53C70" w:rsidRDefault="00E53C70">
      <w:pPr>
        <w:pStyle w:val="CommentText"/>
      </w:pPr>
      <w:r>
        <w:rPr>
          <w:rStyle w:val="CommentReference"/>
        </w:rPr>
        <w:annotationRef/>
      </w:r>
      <w:r>
        <w:t>Again, individual projects (CVA6, CV32E40P) should be avoided in this process document. Placeholders can be used (“core 1”, “core 2”…)</w:t>
      </w:r>
    </w:p>
  </w:comment>
  <w:comment w:id="308" w:author="duncan bees" w:date="2020-07-30T16:36:00Z" w:initials="db">
    <w:p w14:paraId="2A835EBB" w14:textId="4E665CFC" w:rsidR="00E53C70" w:rsidRDefault="00E53C70">
      <w:pPr>
        <w:pStyle w:val="CommentText"/>
      </w:pPr>
      <w:r>
        <w:rPr>
          <w:rStyle w:val="CommentReference"/>
        </w:rPr>
        <w:annotationRef/>
      </w:r>
      <w:r>
        <w:t>ok</w:t>
      </w:r>
    </w:p>
  </w:comment>
  <w:comment w:id="317" w:author="Jérôme Quévremont" w:date="2020-07-29T15:45:00Z" w:initials="JQ">
    <w:p w14:paraId="3D9A13BD" w14:textId="77777777" w:rsidR="00E53C70" w:rsidRDefault="00E53C70" w:rsidP="0086644D">
      <w:pPr>
        <w:pStyle w:val="CommentText"/>
      </w:pPr>
      <w:r>
        <w:rPr>
          <w:rStyle w:val="CommentReference"/>
        </w:rPr>
        <w:annotationRef/>
      </w:r>
      <w:r>
        <w:rPr>
          <w:noProof/>
        </w:rPr>
        <w:t>I suggest to remove the list of current projects from this process to avoid frequent updates. If we update the document, that means we want to change the process and need approval from the TWG. The TWG shall maintain a separate list of projects.</w:t>
      </w:r>
    </w:p>
  </w:comment>
  <w:comment w:id="318" w:author="duncan bees" w:date="2020-07-30T16:36:00Z" w:initials="db">
    <w:p w14:paraId="5AF40350" w14:textId="77777777" w:rsidR="00E53C70" w:rsidRDefault="00E53C70" w:rsidP="0086644D">
      <w:pPr>
        <w:pStyle w:val="CommentText"/>
      </w:pPr>
      <w:r>
        <w:rPr>
          <w:rStyle w:val="CommentReference"/>
        </w:rPr>
        <w:annotationRef/>
      </w:r>
      <w:r>
        <w:t>ok, good suggestion. Separate file</w:t>
      </w:r>
    </w:p>
  </w:comment>
  <w:comment w:id="320" w:author="Jérôme Quévremont" w:date="2020-07-29T15:50:00Z" w:initials="JQ">
    <w:p w14:paraId="6B06246A" w14:textId="77777777" w:rsidR="00E53C70" w:rsidRDefault="00E53C70" w:rsidP="0086644D">
      <w:pPr>
        <w:pStyle w:val="CommentText"/>
      </w:pPr>
      <w:r>
        <w:rPr>
          <w:rStyle w:val="CommentReference"/>
        </w:rPr>
        <w:annotationRef/>
      </w:r>
      <w:r>
        <w:t>Again, individual projects (CVA6, CV32E40P) should be avoided in this process document. Placeholders can be used (“core 1”, “core 2”…)</w:t>
      </w:r>
    </w:p>
  </w:comment>
  <w:comment w:id="321" w:author="duncan bees" w:date="2020-07-30T16:36:00Z" w:initials="db">
    <w:p w14:paraId="65AFEC38" w14:textId="77777777" w:rsidR="00E53C70" w:rsidRDefault="00E53C70" w:rsidP="0086644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1732FC" w15:done="1"/>
  <w15:commentEx w15:paraId="5E4FDA37" w15:paraIdParent="4D1732FC" w15:done="1"/>
  <w15:commentEx w15:paraId="353F63B3" w15:done="1"/>
  <w15:commentEx w15:paraId="2B532AD3" w15:paraIdParent="353F63B3" w15:done="1"/>
  <w15:commentEx w15:paraId="14D4AE43" w15:done="1"/>
  <w15:commentEx w15:paraId="1324BC66" w15:done="1"/>
  <w15:commentEx w15:paraId="4DD48DF9" w15:paraIdParent="1324BC66" w15:done="1"/>
  <w15:commentEx w15:paraId="63B5E5F5" w15:done="1"/>
  <w15:commentEx w15:paraId="41EACC4F" w15:done="1"/>
  <w15:commentEx w15:paraId="616238D3" w15:paraIdParent="41EACC4F" w15:done="1"/>
  <w15:commentEx w15:paraId="0FC37EA3" w15:done="1"/>
  <w15:commentEx w15:paraId="753BF769" w15:paraIdParent="0FC37EA3" w15:done="1"/>
  <w15:commentEx w15:paraId="1612C94C" w15:done="1"/>
  <w15:commentEx w15:paraId="4FE2657A" w15:paraIdParent="1612C94C" w15:done="1"/>
  <w15:commentEx w15:paraId="7AB1B139" w15:paraIdParent="1612C94C" w15:done="1"/>
  <w15:commentEx w15:paraId="42221802" w15:done="1"/>
  <w15:commentEx w15:paraId="3EFE3F1D" w15:paraIdParent="42221802" w15:done="1"/>
  <w15:commentEx w15:paraId="3723C7A6" w15:done="1"/>
  <w15:commentEx w15:paraId="72AEEDFD" w15:paraIdParent="3723C7A6" w15:done="1"/>
  <w15:commentEx w15:paraId="33DD8ECC" w15:done="1"/>
  <w15:commentEx w15:paraId="6BAC24BA" w15:done="0"/>
  <w15:commentEx w15:paraId="0AB5C017" w15:paraIdParent="6BAC24BA" w15:done="0"/>
  <w15:commentEx w15:paraId="7478D70C" w15:done="1"/>
  <w15:commentEx w15:paraId="498FCEC1" w15:done="1"/>
  <w15:commentEx w15:paraId="63BF0FE3" w15:paraIdParent="498FCEC1" w15:done="1"/>
  <w15:commentEx w15:paraId="57D2B5F5" w15:done="1"/>
  <w15:commentEx w15:paraId="3A7AA46B" w15:paraIdParent="57D2B5F5" w15:done="1"/>
  <w15:commentEx w15:paraId="16D88E3E" w15:done="1"/>
  <w15:commentEx w15:paraId="2A835EBB" w15:paraIdParent="16D88E3E" w15:done="1"/>
  <w15:commentEx w15:paraId="3D9A13BD" w15:done="1"/>
  <w15:commentEx w15:paraId="5AF40350" w15:paraIdParent="3D9A13BD" w15:done="1"/>
  <w15:commentEx w15:paraId="6B06246A" w15:done="1"/>
  <w15:commentEx w15:paraId="65AFEC38" w15:paraIdParent="6B06246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70C8" w16cex:dateUtc="2020-07-30T23:16:00Z"/>
  <w16cex:commentExtensible w16cex:durableId="22CD70E8" w16cex:dateUtc="2020-07-30T23:16:00Z"/>
  <w16cex:commentExtensible w16cex:durableId="22CD711F" w16cex:dateUtc="2020-07-30T23:17:00Z"/>
  <w16cex:commentExtensible w16cex:durableId="22BA9C81" w16cex:dateUtc="2020-07-16T16:29:00Z"/>
  <w16cex:commentExtensible w16cex:durableId="22CE5193" w16cex:dateUtc="2020-07-31T15:15:00Z"/>
  <w16cex:commentExtensible w16cex:durableId="22CD738D" w16cex:dateUtc="2020-07-30T23:27:00Z"/>
  <w16cex:commentExtensible w16cex:durableId="22CD7394" w16cex:dateUtc="2020-07-30T23:28:00Z"/>
  <w16cex:commentExtensible w16cex:durableId="22DD5D65" w16cex:dateUtc="2020-08-12T01:09:00Z"/>
  <w16cex:commentExtensible w16cex:durableId="22CD7434" w16cex:dateUtc="2020-07-30T23:30:00Z"/>
  <w16cex:commentExtensible w16cex:durableId="22CE580B" w16cex:dateUtc="2020-07-30T23:30:00Z"/>
  <w16cex:commentExtensible w16cex:durableId="22CE6189" w16cex:dateUtc="2020-07-31T16:23:00Z"/>
  <w16cex:commentExtensible w16cex:durableId="22CD7456" w16cex:dateUtc="2020-07-30T23:31:00Z"/>
  <w16cex:commentExtensible w16cex:durableId="22CD74EA" w16cex:dateUtc="2020-07-30T23:33:00Z"/>
  <w16cex:commentExtensible w16cex:durableId="22CD7558" w16cex:dateUtc="2020-07-30T23:35:00Z"/>
  <w16cex:commentExtensible w16cex:durableId="22CD7593" w16cex:dateUtc="2020-07-30T23:36:00Z"/>
  <w16cex:commentExtensible w16cex:durableId="22DA5C0E" w16cex:dateUtc="2020-07-30T23:36:00Z"/>
  <w16cex:commentExtensible w16cex:durableId="22DA5CC7" w16cex:dateUtc="2020-07-30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1732FC" w16cid:durableId="22CD7086"/>
  <w16cid:commentId w16cid:paraId="5E4FDA37" w16cid:durableId="22CD70C8"/>
  <w16cid:commentId w16cid:paraId="353F63B3" w16cid:durableId="22CD7087"/>
  <w16cid:commentId w16cid:paraId="2B532AD3" w16cid:durableId="22CD70E8"/>
  <w16cid:commentId w16cid:paraId="14D4AE43" w16cid:durableId="22CD7088"/>
  <w16cid:commentId w16cid:paraId="1324BC66" w16cid:durableId="22CD7089"/>
  <w16cid:commentId w16cid:paraId="4DD48DF9" w16cid:durableId="22CD711F"/>
  <w16cid:commentId w16cid:paraId="63B5E5F5" w16cid:durableId="22BA9C81"/>
  <w16cid:commentId w16cid:paraId="41EACC4F" w16cid:durableId="22CD708B"/>
  <w16cid:commentId w16cid:paraId="616238D3" w16cid:durableId="22CE5193"/>
  <w16cid:commentId w16cid:paraId="0FC37EA3" w16cid:durableId="22CD708C"/>
  <w16cid:commentId w16cid:paraId="753BF769" w16cid:durableId="22CD738D"/>
  <w16cid:commentId w16cid:paraId="1612C94C" w16cid:durableId="22CD708D"/>
  <w16cid:commentId w16cid:paraId="4FE2657A" w16cid:durableId="22CD7394"/>
  <w16cid:commentId w16cid:paraId="7AB1B139" w16cid:durableId="22DD5D65"/>
  <w16cid:commentId w16cid:paraId="42221802" w16cid:durableId="22CD708E"/>
  <w16cid:commentId w16cid:paraId="3EFE3F1D" w16cid:durableId="22CD7434"/>
  <w16cid:commentId w16cid:paraId="3723C7A6" w16cid:durableId="22CE580C"/>
  <w16cid:commentId w16cid:paraId="72AEEDFD" w16cid:durableId="22CE580B"/>
  <w16cid:commentId w16cid:paraId="33DD8ECC" w16cid:durableId="22CE6189"/>
  <w16cid:commentId w16cid:paraId="6BAC24BA" w16cid:durableId="22CD7090"/>
  <w16cid:commentId w16cid:paraId="0AB5C017" w16cid:durableId="22CD7456"/>
  <w16cid:commentId w16cid:paraId="7478D70C" w16cid:durableId="22CD7091"/>
  <w16cid:commentId w16cid:paraId="498FCEC1" w16cid:durableId="22CD7092"/>
  <w16cid:commentId w16cid:paraId="63BF0FE3" w16cid:durableId="22CD74EA"/>
  <w16cid:commentId w16cid:paraId="57D2B5F5" w16cid:durableId="22CD7093"/>
  <w16cid:commentId w16cid:paraId="3A7AA46B" w16cid:durableId="22CD7558"/>
  <w16cid:commentId w16cid:paraId="16D88E3E" w16cid:durableId="22CD7096"/>
  <w16cid:commentId w16cid:paraId="2A835EBB" w16cid:durableId="22CD7593"/>
  <w16cid:commentId w16cid:paraId="3D9A13BD" w16cid:durableId="22DA5C0F"/>
  <w16cid:commentId w16cid:paraId="5AF40350" w16cid:durableId="22DA5C0E"/>
  <w16cid:commentId w16cid:paraId="6B06246A" w16cid:durableId="22DA5CC8"/>
  <w16cid:commentId w16cid:paraId="65AFEC38" w16cid:durableId="22DA5C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panose1 w:val="020B0606030504020204"/>
    <w:charset w:val="00"/>
    <w:family w:val="swiss"/>
    <w:pitch w:val="variable"/>
    <w:sig w:usb0="E00002EF" w:usb1="4000205B" w:usb2="00000028"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6C6E"/>
    <w:multiLevelType w:val="multilevel"/>
    <w:tmpl w:val="082613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30C4057"/>
    <w:multiLevelType w:val="multilevel"/>
    <w:tmpl w:val="CB4A73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C94E58"/>
    <w:multiLevelType w:val="multilevel"/>
    <w:tmpl w:val="A89AB7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7F050CD"/>
    <w:multiLevelType w:val="hybridMultilevel"/>
    <w:tmpl w:val="A96C04C4"/>
    <w:lvl w:ilvl="0" w:tplc="18CA53BE">
      <w:start w:val="1"/>
      <w:numFmt w:val="decimal"/>
      <w:lvlText w:val="%1."/>
      <w:lvlJc w:val="left"/>
      <w:pPr>
        <w:ind w:left="720" w:hanging="360"/>
      </w:pPr>
      <w:rPr>
        <w:rFonts w:ascii="Calibri" w:eastAsia="Calibri" w:hAnsi="Calibri" w:cs="Calibr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755B51"/>
    <w:multiLevelType w:val="multilevel"/>
    <w:tmpl w:val="A98265B8"/>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8E526DA"/>
    <w:multiLevelType w:val="multilevel"/>
    <w:tmpl w:val="4DFAFE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507951"/>
    <w:multiLevelType w:val="multilevel"/>
    <w:tmpl w:val="E29297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F713347"/>
    <w:multiLevelType w:val="multilevel"/>
    <w:tmpl w:val="BD249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262094A"/>
    <w:multiLevelType w:val="hybridMultilevel"/>
    <w:tmpl w:val="FC40D4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B518FE"/>
    <w:multiLevelType w:val="multilevel"/>
    <w:tmpl w:val="E81AB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187A50"/>
    <w:multiLevelType w:val="multilevel"/>
    <w:tmpl w:val="414A1574"/>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1" w15:restartNumberingAfterBreak="0">
    <w:nsid w:val="4D493E7D"/>
    <w:multiLevelType w:val="hybridMultilevel"/>
    <w:tmpl w:val="14C65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8C4B95"/>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1F03A89"/>
    <w:multiLevelType w:val="multilevel"/>
    <w:tmpl w:val="9ECC7F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5B13971"/>
    <w:multiLevelType w:val="multilevel"/>
    <w:tmpl w:val="A98265B8"/>
    <w:numStyleLink w:val="Headings"/>
  </w:abstractNum>
  <w:abstractNum w:abstractNumId="15" w15:restartNumberingAfterBreak="0">
    <w:nsid w:val="5D0B2C3E"/>
    <w:multiLevelType w:val="hybridMultilevel"/>
    <w:tmpl w:val="ECCC0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0FA6E94"/>
    <w:multiLevelType w:val="multilevel"/>
    <w:tmpl w:val="A98265B8"/>
    <w:numStyleLink w:val="Headings"/>
  </w:abstractNum>
  <w:abstractNum w:abstractNumId="17" w15:restartNumberingAfterBreak="0">
    <w:nsid w:val="76A9730F"/>
    <w:multiLevelType w:val="hybridMultilevel"/>
    <w:tmpl w:val="AE52F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7D7342A"/>
    <w:multiLevelType w:val="multilevel"/>
    <w:tmpl w:val="ECEA683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10"/>
  </w:num>
  <w:num w:numId="3">
    <w:abstractNumId w:val="7"/>
  </w:num>
  <w:num w:numId="4">
    <w:abstractNumId w:val="9"/>
  </w:num>
  <w:num w:numId="5">
    <w:abstractNumId w:val="5"/>
  </w:num>
  <w:num w:numId="6">
    <w:abstractNumId w:val="0"/>
  </w:num>
  <w:num w:numId="7">
    <w:abstractNumId w:val="2"/>
  </w:num>
  <w:num w:numId="8">
    <w:abstractNumId w:val="13"/>
  </w:num>
  <w:num w:numId="9">
    <w:abstractNumId w:val="6"/>
  </w:num>
  <w:num w:numId="10">
    <w:abstractNumId w:val="18"/>
  </w:num>
  <w:num w:numId="11">
    <w:abstractNumId w:val="3"/>
  </w:num>
  <w:num w:numId="12">
    <w:abstractNumId w:val="15"/>
  </w:num>
  <w:num w:numId="13">
    <w:abstractNumId w:val="8"/>
  </w:num>
  <w:num w:numId="14">
    <w:abstractNumId w:val="11"/>
  </w:num>
  <w:num w:numId="15">
    <w:abstractNumId w:val="17"/>
  </w:num>
  <w:num w:numId="16">
    <w:abstractNumId w:val="1"/>
  </w:num>
  <w:num w:numId="17">
    <w:abstractNumId w:val="12"/>
  </w:num>
  <w:num w:numId="18">
    <w:abstractNumId w:val="12"/>
    <w:lvlOverride w:ilvl="0">
      <w:lvl w:ilvl="0">
        <w:start w:val="1"/>
        <w:numFmt w:val="decimal"/>
        <w:pStyle w:val="Heading1"/>
        <w:lvlText w:val="%1"/>
        <w:lvlJc w:val="left"/>
        <w:pPr>
          <w:ind w:left="431" w:hanging="431"/>
        </w:pPr>
        <w:rPr>
          <w:rFonts w:hint="default"/>
        </w:rPr>
      </w:lvl>
    </w:lvlOverride>
    <w:lvlOverride w:ilvl="1">
      <w:lvl w:ilvl="1">
        <w:start w:val="1"/>
        <w:numFmt w:val="decimal"/>
        <w:pStyle w:val="Heading2"/>
        <w:lvlText w:val="%1.%2"/>
        <w:lvlJc w:val="left"/>
        <w:pPr>
          <w:ind w:left="431" w:hanging="431"/>
        </w:pPr>
        <w:rPr>
          <w:rFonts w:hint="default"/>
        </w:rPr>
      </w:lvl>
    </w:lvlOverride>
    <w:lvlOverride w:ilvl="2">
      <w:lvl w:ilvl="2">
        <w:start w:val="1"/>
        <w:numFmt w:val="decimal"/>
        <w:pStyle w:val="Heading3"/>
        <w:lvlText w:val="%1.%2.%3"/>
        <w:lvlJc w:val="left"/>
        <w:pPr>
          <w:ind w:left="431" w:hanging="431"/>
        </w:pPr>
        <w:rPr>
          <w:rFonts w:hint="default"/>
        </w:rPr>
      </w:lvl>
    </w:lvlOverride>
    <w:lvlOverride w:ilvl="3">
      <w:lvl w:ilvl="3">
        <w:start w:val="1"/>
        <w:numFmt w:val="decimal"/>
        <w:pStyle w:val="Heading4"/>
        <w:lvlText w:val="%1.%2.%3.%4"/>
        <w:lvlJc w:val="left"/>
        <w:pPr>
          <w:ind w:left="431" w:hanging="431"/>
        </w:pPr>
        <w:rPr>
          <w:rFonts w:hint="default"/>
        </w:rPr>
      </w:lvl>
    </w:lvlOverride>
    <w:lvlOverride w:ilvl="4">
      <w:lvl w:ilvl="4">
        <w:start w:val="1"/>
        <w:numFmt w:val="decimal"/>
        <w:pStyle w:val="Heading5"/>
        <w:lvlText w:val="%1.%2.%3.%4.%5"/>
        <w:lvlJc w:val="left"/>
        <w:pPr>
          <w:ind w:left="431" w:hanging="431"/>
        </w:pPr>
        <w:rPr>
          <w:rFonts w:hint="default"/>
        </w:rPr>
      </w:lvl>
    </w:lvlOverride>
    <w:lvlOverride w:ilvl="5">
      <w:lvl w:ilvl="5">
        <w:start w:val="1"/>
        <w:numFmt w:val="decimal"/>
        <w:pStyle w:val="Heading6"/>
        <w:lvlText w:val="%1.%2.%3.%4.%5.%6"/>
        <w:lvlJc w:val="left"/>
        <w:pPr>
          <w:ind w:left="431" w:hanging="431"/>
        </w:pPr>
        <w:rPr>
          <w:rFonts w:hint="default"/>
        </w:rPr>
      </w:lvl>
    </w:lvlOverride>
    <w:lvlOverride w:ilvl="6">
      <w:lvl w:ilvl="6">
        <w:start w:val="1"/>
        <w:numFmt w:val="decimal"/>
        <w:pStyle w:val="Heading7"/>
        <w:lvlText w:val="%1.%2.%3.%4.%5.%6.%7"/>
        <w:lvlJc w:val="left"/>
        <w:pPr>
          <w:ind w:left="431" w:hanging="431"/>
        </w:pPr>
        <w:rPr>
          <w:rFonts w:hint="default"/>
        </w:rPr>
      </w:lvl>
    </w:lvlOverride>
    <w:lvlOverride w:ilvl="7">
      <w:lvl w:ilvl="7">
        <w:start w:val="1"/>
        <w:numFmt w:val="decimal"/>
        <w:pStyle w:val="Heading8"/>
        <w:lvlText w:val="%1.%2.%3.%4.%5.%6.%7.%8"/>
        <w:lvlJc w:val="left"/>
        <w:pPr>
          <w:ind w:left="431" w:hanging="431"/>
        </w:pPr>
        <w:rPr>
          <w:rFonts w:hint="default"/>
        </w:rPr>
      </w:lvl>
    </w:lvlOverride>
    <w:lvlOverride w:ilvl="8">
      <w:lvl w:ilvl="8">
        <w:start w:val="1"/>
        <w:numFmt w:val="decimal"/>
        <w:pStyle w:val="Heading9"/>
        <w:lvlText w:val="%1.%2.%3.%4.%5.%6.%7.%8.%9"/>
        <w:lvlJc w:val="left"/>
        <w:pPr>
          <w:ind w:left="431" w:hanging="431"/>
        </w:pPr>
        <w:rPr>
          <w:rFonts w:hint="default"/>
        </w:rPr>
      </w:lvl>
    </w:lvlOverride>
  </w:num>
  <w:num w:numId="19">
    <w:abstractNumId w:val="4"/>
  </w:num>
  <w:num w:numId="20">
    <w:abstractNumId w:val="14"/>
  </w:num>
  <w:num w:numId="21">
    <w:abstractNumId w:val="16"/>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uncan bees">
    <w15:presenceInfo w15:providerId="Windows Live" w15:userId="6e04a6761290f2f0"/>
  </w15:person>
  <w15:person w15:author="Jérôme Quévremont">
    <w15:presenceInfo w15:providerId="None" w15:userId="Jérôme Quévremo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grammar="clean"/>
  <w:trackRevisio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29"/>
    <w:rsid w:val="00003207"/>
    <w:rsid w:val="00011A68"/>
    <w:rsid w:val="00012213"/>
    <w:rsid w:val="00025535"/>
    <w:rsid w:val="000539FC"/>
    <w:rsid w:val="000750FB"/>
    <w:rsid w:val="000830B8"/>
    <w:rsid w:val="00086070"/>
    <w:rsid w:val="000D64D2"/>
    <w:rsid w:val="000E33F7"/>
    <w:rsid w:val="00105E14"/>
    <w:rsid w:val="001150BA"/>
    <w:rsid w:val="00116908"/>
    <w:rsid w:val="001250EE"/>
    <w:rsid w:val="001648ED"/>
    <w:rsid w:val="00180904"/>
    <w:rsid w:val="00185745"/>
    <w:rsid w:val="001A07C4"/>
    <w:rsid w:val="001B0481"/>
    <w:rsid w:val="001F0FDE"/>
    <w:rsid w:val="001F5BE6"/>
    <w:rsid w:val="00203B14"/>
    <w:rsid w:val="00206F79"/>
    <w:rsid w:val="002158C3"/>
    <w:rsid w:val="002217B1"/>
    <w:rsid w:val="00222EB2"/>
    <w:rsid w:val="00240896"/>
    <w:rsid w:val="0024454C"/>
    <w:rsid w:val="00244ED8"/>
    <w:rsid w:val="00272725"/>
    <w:rsid w:val="002770DA"/>
    <w:rsid w:val="00283354"/>
    <w:rsid w:val="002B1027"/>
    <w:rsid w:val="002E1D1F"/>
    <w:rsid w:val="002F4F3C"/>
    <w:rsid w:val="00301742"/>
    <w:rsid w:val="00326291"/>
    <w:rsid w:val="00342BE9"/>
    <w:rsid w:val="003657F8"/>
    <w:rsid w:val="00365D59"/>
    <w:rsid w:val="003679E5"/>
    <w:rsid w:val="003A0E15"/>
    <w:rsid w:val="003A7A40"/>
    <w:rsid w:val="003B7E26"/>
    <w:rsid w:val="003C0708"/>
    <w:rsid w:val="003D50F9"/>
    <w:rsid w:val="003E65DB"/>
    <w:rsid w:val="004035E3"/>
    <w:rsid w:val="00440769"/>
    <w:rsid w:val="00445F15"/>
    <w:rsid w:val="00446D14"/>
    <w:rsid w:val="004511EA"/>
    <w:rsid w:val="00451424"/>
    <w:rsid w:val="00452620"/>
    <w:rsid w:val="00463E58"/>
    <w:rsid w:val="004763C8"/>
    <w:rsid w:val="00482FC2"/>
    <w:rsid w:val="00485761"/>
    <w:rsid w:val="004A79BC"/>
    <w:rsid w:val="004D0B09"/>
    <w:rsid w:val="004F57E3"/>
    <w:rsid w:val="00500291"/>
    <w:rsid w:val="0051780C"/>
    <w:rsid w:val="00525DA3"/>
    <w:rsid w:val="005275DE"/>
    <w:rsid w:val="00536BEA"/>
    <w:rsid w:val="00545839"/>
    <w:rsid w:val="0055334D"/>
    <w:rsid w:val="00574B62"/>
    <w:rsid w:val="0059342E"/>
    <w:rsid w:val="005A33EE"/>
    <w:rsid w:val="005A7660"/>
    <w:rsid w:val="005B2D37"/>
    <w:rsid w:val="005B4F7A"/>
    <w:rsid w:val="00604309"/>
    <w:rsid w:val="00610D4F"/>
    <w:rsid w:val="006215AB"/>
    <w:rsid w:val="006235AE"/>
    <w:rsid w:val="00626237"/>
    <w:rsid w:val="00627C84"/>
    <w:rsid w:val="00671256"/>
    <w:rsid w:val="006A13FE"/>
    <w:rsid w:val="006A526E"/>
    <w:rsid w:val="006B0399"/>
    <w:rsid w:val="006B129A"/>
    <w:rsid w:val="006B4F62"/>
    <w:rsid w:val="006C1CB2"/>
    <w:rsid w:val="006D5C46"/>
    <w:rsid w:val="007058F2"/>
    <w:rsid w:val="00724961"/>
    <w:rsid w:val="007532D0"/>
    <w:rsid w:val="00753FDB"/>
    <w:rsid w:val="00762F00"/>
    <w:rsid w:val="00774CD9"/>
    <w:rsid w:val="00792865"/>
    <w:rsid w:val="007931BD"/>
    <w:rsid w:val="007976CF"/>
    <w:rsid w:val="007B18CB"/>
    <w:rsid w:val="007C5D82"/>
    <w:rsid w:val="007F116B"/>
    <w:rsid w:val="007F4DED"/>
    <w:rsid w:val="008009CB"/>
    <w:rsid w:val="008157F7"/>
    <w:rsid w:val="00817AF2"/>
    <w:rsid w:val="00827213"/>
    <w:rsid w:val="0083539B"/>
    <w:rsid w:val="00856F53"/>
    <w:rsid w:val="00865869"/>
    <w:rsid w:val="0086644D"/>
    <w:rsid w:val="00867172"/>
    <w:rsid w:val="00881422"/>
    <w:rsid w:val="00896ACD"/>
    <w:rsid w:val="008B385D"/>
    <w:rsid w:val="008C2006"/>
    <w:rsid w:val="008E659C"/>
    <w:rsid w:val="008F2C81"/>
    <w:rsid w:val="008F75DF"/>
    <w:rsid w:val="008F7D62"/>
    <w:rsid w:val="008F7D75"/>
    <w:rsid w:val="00932DAC"/>
    <w:rsid w:val="009401AE"/>
    <w:rsid w:val="0096515D"/>
    <w:rsid w:val="00965481"/>
    <w:rsid w:val="009A0152"/>
    <w:rsid w:val="009B4A31"/>
    <w:rsid w:val="009E1667"/>
    <w:rsid w:val="00A06B7A"/>
    <w:rsid w:val="00A236DC"/>
    <w:rsid w:val="00A309D3"/>
    <w:rsid w:val="00A47561"/>
    <w:rsid w:val="00A62AAB"/>
    <w:rsid w:val="00A64A19"/>
    <w:rsid w:val="00A72F01"/>
    <w:rsid w:val="00A76DBA"/>
    <w:rsid w:val="00A83146"/>
    <w:rsid w:val="00A86A40"/>
    <w:rsid w:val="00A97FDF"/>
    <w:rsid w:val="00AC31E0"/>
    <w:rsid w:val="00AC4529"/>
    <w:rsid w:val="00AD7C1F"/>
    <w:rsid w:val="00AE42FE"/>
    <w:rsid w:val="00AF3F67"/>
    <w:rsid w:val="00B02DDC"/>
    <w:rsid w:val="00B07F5C"/>
    <w:rsid w:val="00B16EDA"/>
    <w:rsid w:val="00B3140C"/>
    <w:rsid w:val="00B4692A"/>
    <w:rsid w:val="00B47F6F"/>
    <w:rsid w:val="00B5610B"/>
    <w:rsid w:val="00B81C1E"/>
    <w:rsid w:val="00BC4242"/>
    <w:rsid w:val="00BD4017"/>
    <w:rsid w:val="00BD484C"/>
    <w:rsid w:val="00BD5739"/>
    <w:rsid w:val="00BE6485"/>
    <w:rsid w:val="00BE6F8D"/>
    <w:rsid w:val="00BF1F04"/>
    <w:rsid w:val="00BF589D"/>
    <w:rsid w:val="00C045B3"/>
    <w:rsid w:val="00C14D2F"/>
    <w:rsid w:val="00C4680F"/>
    <w:rsid w:val="00C554A0"/>
    <w:rsid w:val="00C750C3"/>
    <w:rsid w:val="00C8327E"/>
    <w:rsid w:val="00CB3A30"/>
    <w:rsid w:val="00CB41EA"/>
    <w:rsid w:val="00CC3DAB"/>
    <w:rsid w:val="00CE19D2"/>
    <w:rsid w:val="00CE3324"/>
    <w:rsid w:val="00CF1181"/>
    <w:rsid w:val="00CF1F11"/>
    <w:rsid w:val="00CF57BC"/>
    <w:rsid w:val="00D00E64"/>
    <w:rsid w:val="00D00EE8"/>
    <w:rsid w:val="00D05F63"/>
    <w:rsid w:val="00D06386"/>
    <w:rsid w:val="00D2099E"/>
    <w:rsid w:val="00D2770A"/>
    <w:rsid w:val="00D30E76"/>
    <w:rsid w:val="00DA26CE"/>
    <w:rsid w:val="00DF05B5"/>
    <w:rsid w:val="00E41AB3"/>
    <w:rsid w:val="00E5215E"/>
    <w:rsid w:val="00E53C70"/>
    <w:rsid w:val="00E53D8B"/>
    <w:rsid w:val="00E57FD3"/>
    <w:rsid w:val="00E63ACF"/>
    <w:rsid w:val="00E72F01"/>
    <w:rsid w:val="00E759A3"/>
    <w:rsid w:val="00E811C6"/>
    <w:rsid w:val="00E87920"/>
    <w:rsid w:val="00EA10EE"/>
    <w:rsid w:val="00EA26D9"/>
    <w:rsid w:val="00EA5FAC"/>
    <w:rsid w:val="00ED36D9"/>
    <w:rsid w:val="00ED5987"/>
    <w:rsid w:val="00F106F2"/>
    <w:rsid w:val="00F1161C"/>
    <w:rsid w:val="00F24CB5"/>
    <w:rsid w:val="00F575F4"/>
    <w:rsid w:val="00F65AC8"/>
    <w:rsid w:val="00F7581B"/>
    <w:rsid w:val="00F92B8F"/>
    <w:rsid w:val="00FA476B"/>
    <w:rsid w:val="00FB1D18"/>
    <w:rsid w:val="00FB700D"/>
    <w:rsid w:val="00FC7A4D"/>
    <w:rsid w:val="00FD1448"/>
    <w:rsid w:val="00FD4A4A"/>
    <w:rsid w:val="00FF6A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E6D4"/>
  <w15:docId w15:val="{03F24CB7-235D-45FC-823C-A038C035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CA"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numPr>
        <w:numId w:val="17"/>
      </w:numPr>
      <w:spacing w:before="240" w:after="240"/>
      <w:outlineLvl w:val="0"/>
    </w:pPr>
    <w:rPr>
      <w:rFonts w:ascii="Calibri Light" w:eastAsia="Yu Gothic Light" w:hAnsi="Calibri Light"/>
      <w:b/>
      <w:bCs/>
      <w:color w:val="000000"/>
      <w:sz w:val="32"/>
      <w:szCs w:val="32"/>
    </w:rPr>
  </w:style>
  <w:style w:type="paragraph" w:styleId="Heading2">
    <w:name w:val="heading 2"/>
    <w:basedOn w:val="Normal"/>
    <w:next w:val="Normal"/>
    <w:uiPriority w:val="9"/>
    <w:unhideWhenUsed/>
    <w:qFormat/>
    <w:pPr>
      <w:keepNext/>
      <w:keepLines/>
      <w:numPr>
        <w:ilvl w:val="1"/>
        <w:numId w:val="17"/>
      </w:numPr>
      <w:spacing w:before="120" w:after="120"/>
      <w:outlineLvl w:val="1"/>
    </w:pPr>
    <w:rPr>
      <w:rFonts w:ascii="Calibri Light" w:eastAsia="Yu Gothic Light" w:hAnsi="Calibri Light"/>
      <w:b/>
      <w:bCs/>
      <w:color w:val="000000"/>
      <w:sz w:val="26"/>
      <w:szCs w:val="26"/>
    </w:rPr>
  </w:style>
  <w:style w:type="paragraph" w:styleId="Heading3">
    <w:name w:val="heading 3"/>
    <w:basedOn w:val="Normal"/>
    <w:next w:val="Normal"/>
    <w:uiPriority w:val="9"/>
    <w:unhideWhenUsed/>
    <w:qFormat/>
    <w:pPr>
      <w:keepNext/>
      <w:keepLines/>
      <w:numPr>
        <w:ilvl w:val="2"/>
        <w:numId w:val="17"/>
      </w:numPr>
      <w:spacing w:before="120" w:after="120"/>
      <w:outlineLvl w:val="2"/>
    </w:pPr>
    <w:rPr>
      <w:rFonts w:ascii="Calibri Light" w:eastAsia="Yu Gothic Light" w:hAnsi="Calibri Light"/>
      <w:b/>
      <w:bCs/>
      <w:color w:val="000000"/>
      <w:sz w:val="24"/>
      <w:szCs w:val="24"/>
    </w:rPr>
  </w:style>
  <w:style w:type="paragraph" w:styleId="Heading4">
    <w:name w:val="heading 4"/>
    <w:basedOn w:val="Normal"/>
    <w:next w:val="Normal"/>
    <w:uiPriority w:val="9"/>
    <w:unhideWhenUsed/>
    <w:qFormat/>
    <w:pPr>
      <w:keepNext/>
      <w:keepLines/>
      <w:numPr>
        <w:ilvl w:val="3"/>
        <w:numId w:val="17"/>
      </w:numPr>
      <w:spacing w:before="120" w:after="120"/>
      <w:outlineLvl w:val="3"/>
    </w:pPr>
    <w:rPr>
      <w:rFonts w:ascii="Calibri Light" w:eastAsia="Yu Gothic Light" w:hAnsi="Calibri Light"/>
      <w:b/>
      <w:bCs/>
      <w:i/>
      <w:iCs/>
      <w:color w:val="000000"/>
    </w:rPr>
  </w:style>
  <w:style w:type="paragraph" w:styleId="Heading5">
    <w:name w:val="heading 5"/>
    <w:basedOn w:val="Normal"/>
    <w:next w:val="Normal"/>
    <w:uiPriority w:val="9"/>
    <w:semiHidden/>
    <w:unhideWhenUsed/>
    <w:qFormat/>
    <w:pPr>
      <w:keepNext/>
      <w:keepLines/>
      <w:numPr>
        <w:ilvl w:val="4"/>
        <w:numId w:val="17"/>
      </w:numPr>
      <w:spacing w:before="40" w:after="0"/>
      <w:outlineLvl w:val="4"/>
    </w:pPr>
    <w:rPr>
      <w:rFonts w:ascii="Calibri Light" w:eastAsia="Yu Gothic Light" w:hAnsi="Calibri Light"/>
      <w:color w:val="2F5496"/>
    </w:rPr>
  </w:style>
  <w:style w:type="paragraph" w:styleId="Heading6">
    <w:name w:val="heading 6"/>
    <w:basedOn w:val="Normal"/>
    <w:next w:val="Normal"/>
    <w:uiPriority w:val="9"/>
    <w:semiHidden/>
    <w:unhideWhenUsed/>
    <w:qFormat/>
    <w:pPr>
      <w:keepNext/>
      <w:keepLines/>
      <w:numPr>
        <w:ilvl w:val="5"/>
        <w:numId w:val="17"/>
      </w:numPr>
      <w:spacing w:before="40" w:after="0"/>
      <w:outlineLvl w:val="5"/>
    </w:pPr>
    <w:rPr>
      <w:rFonts w:ascii="Calibri Light" w:eastAsia="Yu Gothic Light" w:hAnsi="Calibri Light"/>
      <w:color w:val="1F3763"/>
    </w:rPr>
  </w:style>
  <w:style w:type="paragraph" w:styleId="Heading7">
    <w:name w:val="heading 7"/>
    <w:basedOn w:val="Normal"/>
    <w:next w:val="Normal"/>
    <w:qFormat/>
    <w:pPr>
      <w:keepNext/>
      <w:keepLines/>
      <w:numPr>
        <w:ilvl w:val="6"/>
        <w:numId w:val="17"/>
      </w:numPr>
      <w:spacing w:before="40" w:after="0"/>
      <w:outlineLvl w:val="6"/>
    </w:pPr>
    <w:rPr>
      <w:rFonts w:ascii="Calibri Light" w:eastAsia="Yu Gothic Light" w:hAnsi="Calibri Light"/>
      <w:i/>
      <w:iCs/>
      <w:color w:val="1F3763"/>
    </w:rPr>
  </w:style>
  <w:style w:type="paragraph" w:styleId="Heading8">
    <w:name w:val="heading 8"/>
    <w:basedOn w:val="Normal"/>
    <w:next w:val="Normal"/>
    <w:qFormat/>
    <w:pPr>
      <w:keepNext/>
      <w:keepLines/>
      <w:numPr>
        <w:ilvl w:val="7"/>
        <w:numId w:val="17"/>
      </w:numPr>
      <w:spacing w:before="40" w:after="0"/>
      <w:outlineLvl w:val="7"/>
    </w:pPr>
    <w:rPr>
      <w:rFonts w:ascii="Calibri Light" w:eastAsia="Yu Gothic Light" w:hAnsi="Calibri Light"/>
      <w:color w:val="272727"/>
      <w:sz w:val="21"/>
      <w:szCs w:val="21"/>
    </w:rPr>
  </w:style>
  <w:style w:type="paragraph" w:styleId="Heading9">
    <w:name w:val="heading 9"/>
    <w:basedOn w:val="Normal"/>
    <w:next w:val="Normal"/>
    <w:qFormat/>
    <w:pPr>
      <w:keepNext/>
      <w:keepLines/>
      <w:numPr>
        <w:ilvl w:val="8"/>
        <w:numId w:val="17"/>
      </w:numPr>
      <w:spacing w:before="40" w:after="0"/>
      <w:outlineLvl w:val="8"/>
    </w:pPr>
    <w:rPr>
      <w:rFonts w:ascii="Calibri Light" w:eastAsia="Yu Gothic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Yu Gothic Light" w:hAnsi="Calibri Light" w:cs="Calibri"/>
      <w:b/>
      <w:bCs/>
      <w:color w:val="000000"/>
      <w:sz w:val="32"/>
      <w:szCs w:val="32"/>
    </w:rPr>
  </w:style>
  <w:style w:type="character" w:customStyle="1" w:styleId="Heading2Char">
    <w:name w:val="Heading 2 Char"/>
    <w:basedOn w:val="Heading1Char"/>
    <w:qFormat/>
    <w:rPr>
      <w:rFonts w:ascii="Calibri Light" w:eastAsia="Yu Gothic Light" w:hAnsi="Calibri Light" w:cs="Calibri"/>
      <w:b w:val="0"/>
      <w:bCs w:val="0"/>
      <w:color w:val="000000"/>
      <w:sz w:val="26"/>
      <w:szCs w:val="26"/>
    </w:rPr>
  </w:style>
  <w:style w:type="character" w:styleId="Hyperlink">
    <w:name w:val="Hyperlink"/>
    <w:basedOn w:val="DefaultParagraphFont"/>
    <w:uiPriority w:val="99"/>
    <w:rPr>
      <w:color w:val="0000FF"/>
      <w:u w:val="single"/>
    </w:rPr>
  </w:style>
  <w:style w:type="character" w:customStyle="1" w:styleId="Heading4Char">
    <w:name w:val="Heading 4 Char"/>
    <w:basedOn w:val="Heading3Char"/>
    <w:qFormat/>
    <w:rPr>
      <w:rFonts w:ascii="Calibri Light" w:eastAsia="Yu Gothic Light" w:hAnsi="Calibri Light" w:cs="Calibri"/>
      <w:b w:val="0"/>
      <w:bCs w:val="0"/>
      <w:i/>
      <w:iCs/>
      <w:color w:val="000000"/>
      <w:sz w:val="24"/>
      <w:szCs w:val="24"/>
    </w:rPr>
  </w:style>
  <w:style w:type="character" w:styleId="FollowedHyperlink">
    <w:name w:val="FollowedHyperlink"/>
    <w:basedOn w:val="DefaultParagraphFont"/>
    <w:rPr>
      <w:color w:val="954F72"/>
      <w:u w:val="single"/>
    </w:rPr>
  </w:style>
  <w:style w:type="character" w:customStyle="1" w:styleId="Heading3Char">
    <w:name w:val="Heading 3 Char"/>
    <w:basedOn w:val="Heading2Char"/>
    <w:qFormat/>
    <w:rPr>
      <w:rFonts w:ascii="Calibri Light" w:eastAsia="Yu Gothic Light" w:hAnsi="Calibri Light" w:cs="Calibri"/>
      <w:b/>
      <w:bCs/>
      <w:color w:val="000000"/>
      <w:sz w:val="24"/>
      <w:szCs w:val="24"/>
    </w:rPr>
  </w:style>
  <w:style w:type="character" w:customStyle="1" w:styleId="Heading5Char">
    <w:name w:val="Heading 5 Char"/>
    <w:basedOn w:val="DefaultParagraphFont"/>
    <w:qFormat/>
    <w:rPr>
      <w:rFonts w:ascii="Calibri Light" w:eastAsia="Yu Gothic Light" w:hAnsi="Calibri Light" w:cs="Calibri"/>
      <w:color w:val="2F5496"/>
    </w:rPr>
  </w:style>
  <w:style w:type="character" w:customStyle="1" w:styleId="Heading6Char">
    <w:name w:val="Heading 6 Char"/>
    <w:basedOn w:val="DefaultParagraphFont"/>
    <w:qFormat/>
    <w:rPr>
      <w:rFonts w:ascii="Calibri Light" w:eastAsia="Yu Gothic Light" w:hAnsi="Calibri Light" w:cs="Calibri"/>
      <w:color w:val="1F3763"/>
    </w:rPr>
  </w:style>
  <w:style w:type="character" w:customStyle="1" w:styleId="Heading7Char">
    <w:name w:val="Heading 7 Char"/>
    <w:basedOn w:val="DefaultParagraphFont"/>
    <w:qFormat/>
    <w:rPr>
      <w:rFonts w:ascii="Calibri Light" w:eastAsia="Yu Gothic Light" w:hAnsi="Calibri Light" w:cs="Calibri"/>
      <w:i/>
      <w:iCs/>
      <w:color w:val="1F3763"/>
    </w:rPr>
  </w:style>
  <w:style w:type="character" w:customStyle="1" w:styleId="Heading8Char">
    <w:name w:val="Heading 8 Char"/>
    <w:basedOn w:val="DefaultParagraphFont"/>
    <w:qFormat/>
    <w:rPr>
      <w:rFonts w:ascii="Calibri Light" w:eastAsia="Yu Gothic Light" w:hAnsi="Calibri Light" w:cs="Calibri"/>
      <w:color w:val="272727"/>
      <w:sz w:val="21"/>
      <w:szCs w:val="21"/>
    </w:rPr>
  </w:style>
  <w:style w:type="character" w:customStyle="1" w:styleId="Heading9Char">
    <w:name w:val="Heading 9 Char"/>
    <w:basedOn w:val="DefaultParagraphFont"/>
    <w:qFormat/>
    <w:rPr>
      <w:rFonts w:ascii="Calibri Light" w:eastAsia="Yu Gothic Light" w:hAnsi="Calibri Light" w:cs="Calibri"/>
      <w:i/>
      <w:iCs/>
      <w:color w:val="272727"/>
      <w:sz w:val="21"/>
      <w:szCs w:val="21"/>
    </w:rPr>
  </w:style>
  <w:style w:type="character" w:customStyle="1" w:styleId="UnresolvedMention1">
    <w:name w:val="Unresolved Mention1"/>
    <w:basedOn w:val="DefaultParagraphFont"/>
    <w:qFormat/>
    <w:rPr>
      <w:color w:val="605E5C"/>
      <w:highlight w:val="lightGray"/>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qFormat/>
    <w:pPr>
      <w:numPr>
        <w:numId w:val="0"/>
      </w:numPr>
      <w:ind w:left="431" w:hanging="431"/>
    </w:pPr>
    <w:rPr>
      <w:lang w:val="en-US" w:eastAsia="en-US"/>
    </w:rPr>
  </w:style>
  <w:style w:type="paragraph" w:styleId="TOC1">
    <w:name w:val="toc 1"/>
    <w:basedOn w:val="Normal"/>
    <w:next w:val="Normal"/>
    <w:autoRedefine/>
    <w:uiPriority w:val="39"/>
    <w:pPr>
      <w:tabs>
        <w:tab w:val="left" w:pos="440"/>
        <w:tab w:val="right" w:leader="dot" w:pos="9350"/>
      </w:tabs>
      <w:spacing w:after="0" w:line="240" w:lineRule="auto"/>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rsid w:val="003D50F9"/>
    <w:pPr>
      <w:tabs>
        <w:tab w:val="left" w:pos="1320"/>
        <w:tab w:val="right" w:leader="dot" w:pos="9350"/>
      </w:tabs>
      <w:spacing w:after="100"/>
      <w:ind w:left="440"/>
    </w:p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5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F1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03B14"/>
    <w:rPr>
      <w:b/>
      <w:bCs/>
    </w:rPr>
  </w:style>
  <w:style w:type="character" w:customStyle="1" w:styleId="CommentSubjectChar">
    <w:name w:val="Comment Subject Char"/>
    <w:basedOn w:val="CommentTextChar"/>
    <w:link w:val="CommentSubject"/>
    <w:uiPriority w:val="99"/>
    <w:semiHidden/>
    <w:rsid w:val="00203B14"/>
    <w:rPr>
      <w:b/>
      <w:bCs/>
      <w:szCs w:val="20"/>
    </w:rPr>
  </w:style>
  <w:style w:type="paragraph" w:styleId="Revision">
    <w:name w:val="Revision"/>
    <w:hidden/>
    <w:uiPriority w:val="99"/>
    <w:semiHidden/>
    <w:rsid w:val="002158C3"/>
    <w:pPr>
      <w:suppressAutoHyphens w:val="0"/>
    </w:pPr>
    <w:rPr>
      <w:sz w:val="22"/>
    </w:rPr>
  </w:style>
  <w:style w:type="numbering" w:customStyle="1" w:styleId="Headings">
    <w:name w:val="Headings"/>
    <w:uiPriority w:val="99"/>
    <w:rsid w:val="00A62AAB"/>
    <w:pPr>
      <w:numPr>
        <w:numId w:val="19"/>
      </w:numPr>
    </w:pPr>
  </w:style>
  <w:style w:type="paragraph" w:styleId="TOC4">
    <w:name w:val="toc 4"/>
    <w:basedOn w:val="Normal"/>
    <w:next w:val="Normal"/>
    <w:autoRedefine/>
    <w:uiPriority w:val="39"/>
    <w:unhideWhenUsed/>
    <w:rsid w:val="00A8314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1" Type="http://schemas.openxmlformats.org/officeDocument/2006/relationships/hyperlink" Target="https://www.nasa.gov/directorates/heo/scan/engineering/technology/txt_accordion1.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projects.eclipse.org/project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openhwgroup.org/projects/" TargetMode="External"/><Relationship Id="rId20" Type="http://schemas.openxmlformats.org/officeDocument/2006/relationships/hyperlink" Target="https://projects.eclipse.org/projects/openhw.corev/who" TargetMode="External"/><Relationship Id="rId1" Type="http://schemas.openxmlformats.org/officeDocument/2006/relationships/customXml" Target="../customXml/item1.xml"/><Relationship Id="rId6" Type="http://schemas.openxmlformats.org/officeDocument/2006/relationships/hyperlink" Target="https://www.eclipse.org/projects/dev_process/" TargetMode="External"/><Relationship Id="rId11" Type="http://schemas.openxmlformats.org/officeDocument/2006/relationships/hyperlink" Target="https://www.eclipse.org/projects/ef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penhwgroup.org/membership/openhw-group-bylaws-2019-10-16.pdf"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projects.eclipse.org/projects/openhw.corev"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openhwgroup.org/working-group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D7D9A-0EFA-447A-B978-0D6917E5F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5686</Words>
  <Characters>32413</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bees</dc:creator>
  <cp:lastModifiedBy>duncan bees</cp:lastModifiedBy>
  <cp:revision>2</cp:revision>
  <dcterms:created xsi:type="dcterms:W3CDTF">2020-08-12T02:57:00Z</dcterms:created>
  <dcterms:modified xsi:type="dcterms:W3CDTF">2020-08-12T02:57:00Z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2020-07-13T20:18:00Z</dcterms:created>
  <dc:creator>duncan bees</dc:creator>
  <dc:description/>
  <dc:language>en-CA</dc:language>
  <cp:lastModifiedBy>Mike Thompson</cp:lastModifiedBy>
  <dcterms:modified xsi:type="dcterms:W3CDTF">2020-07-15T10:06:09Z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