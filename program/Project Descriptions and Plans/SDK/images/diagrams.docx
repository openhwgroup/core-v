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media/image3.wmf" ContentType="image/x-wmf"/>
  <Override PartName="/word/media/image4.wmf" ContentType="image/x-wmf"/>
  <Override PartName="/word/media/image5.png" ContentType="image/png"/>
  <Override PartName="/word/media/image6.png" ContentType="image/pn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Autospacing="1" w:after="240"/>
        <w:outlineLvl w:val="0"/>
        <w:rPr>
          <w:rFonts w:ascii="Segoe UI" w:hAnsi="Segoe UI" w:eastAsia="Times New Roman" w:cs="Segoe UI"/>
          <w:b/>
          <w:b/>
          <w:bCs/>
          <w:color w:val="24292F"/>
          <w:kern w:val="2"/>
          <w:sz w:val="48"/>
          <w:szCs w:val="48"/>
          <w:lang w:eastAsia="en-IE"/>
          <w:del w:id="1" w:author="Jeremy Bennett" w:date="2021-09-26T08:35:49Z"/>
        </w:rPr>
      </w:pPr>
      <w:del w:id="0" w:author="Jeremy Bennett" w:date="2021-09-26T08:35:49Z">
        <w:r>
          <w:rPr>
            <w:rFonts w:eastAsia="Times New Roman" w:cs="Segoe UI" w:ascii="Segoe UI" w:hAnsi="Segoe UI"/>
            <w:b/>
            <w:bCs/>
            <w:color w:val="24292F"/>
            <w:kern w:val="2"/>
            <w:sz w:val="48"/>
            <w:szCs w:val="48"/>
            <w:lang w:eastAsia="en-IE"/>
          </w:rPr>
          <w:delText>OpenHW Project Concept Proposal: CORE-V Software Development Kit (SDK)</w:delText>
        </w:r>
      </w:del>
    </w:p>
    <w:p>
      <w:pPr>
        <w:pStyle w:val="Normal"/>
        <w:numPr>
          <w:ilvl w:val="0"/>
          <w:numId w:val="0"/>
        </w:numPr>
        <w:shd w:val="clear" w:color="auto" w:fill="FFFFFF"/>
        <w:spacing w:lineRule="auto" w:line="240" w:before="360" w:after="240"/>
        <w:outlineLvl w:val="1"/>
        <w:rPr>
          <w:rFonts w:ascii="Segoe UI" w:hAnsi="Segoe UI" w:eastAsia="Times New Roman" w:cs="Segoe UI"/>
          <w:b/>
          <w:b/>
          <w:bCs/>
          <w:color w:val="24292F"/>
          <w:sz w:val="36"/>
          <w:szCs w:val="36"/>
          <w:lang w:eastAsia="en-IE"/>
          <w:del w:id="3" w:author="Jeremy Bennett" w:date="2021-09-26T08:35:49Z"/>
        </w:rPr>
      </w:pPr>
      <w:del w:id="2" w:author="Jeremy Bennett" w:date="2021-09-26T08:35:49Z">
        <w:r>
          <w:rPr>
            <w:rFonts w:eastAsia="Times New Roman" w:cs="Segoe UI" w:ascii="Segoe UI" w:hAnsi="Segoe UI"/>
            <w:b/>
            <w:bCs/>
            <w:color w:val="24292F"/>
            <w:sz w:val="36"/>
            <w:szCs w:val="36"/>
            <w:lang w:eastAsia="en-IE"/>
          </w:rPr>
          <w:delText>Summary of project</w:delText>
        </w:r>
      </w:del>
    </w:p>
    <w:p>
      <w:pPr>
        <w:pStyle w:val="Normal"/>
        <w:shd w:val="clear" w:color="auto" w:fill="FFFFFF"/>
        <w:spacing w:lineRule="auto" w:line="240" w:before="0" w:after="240"/>
        <w:rPr>
          <w:rFonts w:ascii="Segoe UI" w:hAnsi="Segoe UI" w:eastAsia="Times New Roman" w:cs="Segoe UI"/>
          <w:color w:val="24292F"/>
          <w:sz w:val="24"/>
          <w:szCs w:val="24"/>
          <w:lang w:eastAsia="en-IE"/>
          <w:del w:id="5" w:author="Jeremy Bennett" w:date="2021-09-26T08:35:49Z"/>
        </w:rPr>
      </w:pPr>
      <w:del w:id="4" w:author="Jeremy Bennett" w:date="2021-09-26T08:35:49Z">
        <w:r>
          <w:rPr>
            <w:rFonts w:eastAsia="Times New Roman" w:cs="Segoe UI" w:ascii="Segoe UI" w:hAnsi="Segoe UI"/>
            <w:color w:val="24292F"/>
            <w:sz w:val="24"/>
            <w:szCs w:val="24"/>
            <w:lang w:eastAsia="en-IE"/>
          </w:rPr>
          <w:delText>This project aims to create and maintain a production quality SDK as part of the CORE-V Development Kit.</w:delText>
        </w:r>
      </w:del>
    </w:p>
    <w:p>
      <w:pPr>
        <w:pStyle w:val="Normal"/>
        <w:shd w:val="clear" w:color="auto" w:fill="FFFFFF"/>
        <w:spacing w:lineRule="auto" w:line="240" w:before="0" w:after="240"/>
        <w:rPr>
          <w:rFonts w:ascii="Segoe UI" w:hAnsi="Segoe UI" w:eastAsia="Times New Roman" w:cs="Segoe UI"/>
          <w:color w:val="24292F"/>
          <w:sz w:val="24"/>
          <w:szCs w:val="24"/>
          <w:lang w:eastAsia="en-IE"/>
          <w:del w:id="7" w:author="Jeremy Bennett" w:date="2021-09-26T08:35:49Z"/>
        </w:rPr>
      </w:pPr>
      <w:del w:id="6" w:author="Jeremy Bennett" w:date="2021-09-26T08:35:49Z">
        <w:r>
          <w:rPr>
            <w:rFonts w:eastAsia="Times New Roman" w:cs="Segoe UI" w:ascii="Segoe UI" w:hAnsi="Segoe UI"/>
            <w:color w:val="24292F"/>
            <w:sz w:val="24"/>
            <w:szCs w:val="24"/>
            <w:lang w:eastAsia="en-IE"/>
          </w:rPr>
          <w:delText>The key objectives are:</w:delText>
        </w:r>
      </w:del>
    </w:p>
    <w:p>
      <w:pPr>
        <w:pStyle w:val="Normal"/>
        <w:numPr>
          <w:ilvl w:val="0"/>
          <w:numId w:val="1"/>
        </w:numPr>
        <w:shd w:val="clear" w:color="auto" w:fill="FFFFFF"/>
        <w:spacing w:lineRule="auto" w:line="240" w:beforeAutospacing="1" w:after="0"/>
        <w:rPr>
          <w:rFonts w:ascii="Segoe UI" w:hAnsi="Segoe UI" w:eastAsia="Times New Roman" w:cs="Segoe UI"/>
          <w:color w:val="24292F"/>
          <w:sz w:val="24"/>
          <w:szCs w:val="24"/>
          <w:lang w:eastAsia="en-IE"/>
          <w:del w:id="9" w:author="Jeremy Bennett" w:date="2021-09-26T08:35:49Z"/>
        </w:rPr>
      </w:pPr>
      <w:del w:id="8" w:author="Jeremy Bennett" w:date="2021-09-26T08:35:49Z">
        <w:r>
          <w:rPr>
            <w:rFonts w:eastAsia="Times New Roman" w:cs="Segoe UI" w:ascii="Segoe UI" w:hAnsi="Segoe UI"/>
            <w:color w:val="24292F"/>
            <w:sz w:val="24"/>
            <w:szCs w:val="24"/>
            <w:lang w:eastAsia="en-IE"/>
          </w:rPr>
          <w:delText>the SDK must be a positive "out-of-the-box" experience for end users;</w:delText>
        </w:r>
      </w:del>
    </w:p>
    <w:p>
      <w:pPr>
        <w:pStyle w:val="Normal"/>
        <w:numPr>
          <w:ilvl w:val="0"/>
          <w:numId w:val="1"/>
        </w:numPr>
        <w:shd w:val="clear" w:color="auto" w:fill="FFFFFF"/>
        <w:spacing w:lineRule="auto" w:line="240" w:before="60" w:after="0"/>
        <w:rPr>
          <w:rFonts w:ascii="Segoe UI" w:hAnsi="Segoe UI" w:eastAsia="Times New Roman" w:cs="Segoe UI"/>
          <w:color w:val="24292F"/>
          <w:sz w:val="24"/>
          <w:szCs w:val="24"/>
          <w:lang w:eastAsia="en-IE"/>
          <w:del w:id="11" w:author="Jeremy Bennett" w:date="2021-09-26T08:35:49Z"/>
        </w:rPr>
      </w:pPr>
      <w:del w:id="10" w:author="Jeremy Bennett" w:date="2021-09-26T08:35:49Z">
        <w:r>
          <w:rPr>
            <w:rFonts w:eastAsia="Times New Roman" w:cs="Segoe UI" w:ascii="Segoe UI" w:hAnsi="Segoe UI"/>
            <w:color w:val="24292F"/>
            <w:sz w:val="24"/>
            <w:szCs w:val="24"/>
            <w:lang w:eastAsia="en-IE"/>
          </w:rPr>
          <w:delText>The SDK must include example programs that can run immediately and then be modified to act as starting points for user code;</w:delText>
        </w:r>
      </w:del>
    </w:p>
    <w:p>
      <w:pPr>
        <w:pStyle w:val="Normal"/>
        <w:numPr>
          <w:ilvl w:val="0"/>
          <w:numId w:val="1"/>
        </w:numPr>
        <w:shd w:val="clear" w:color="auto" w:fill="FFFFFF"/>
        <w:spacing w:lineRule="auto" w:line="240" w:before="60" w:after="0"/>
        <w:rPr>
          <w:rFonts w:ascii="Segoe UI" w:hAnsi="Segoe UI" w:eastAsia="Times New Roman" w:cs="Segoe UI"/>
          <w:color w:val="24292F"/>
          <w:sz w:val="24"/>
          <w:szCs w:val="24"/>
          <w:lang w:eastAsia="en-IE"/>
          <w:del w:id="13" w:author="Jeremy Bennett" w:date="2021-09-26T08:35:49Z"/>
        </w:rPr>
      </w:pPr>
      <w:del w:id="12" w:author="Jeremy Bennett" w:date="2021-09-26T08:35:49Z">
        <w:r>
          <w:rPr>
            <w:rFonts w:eastAsia="Times New Roman" w:cs="Segoe UI" w:ascii="Segoe UI" w:hAnsi="Segoe UI"/>
            <w:color w:val="24292F"/>
            <w:sz w:val="24"/>
            <w:szCs w:val="24"/>
            <w:lang w:eastAsia="en-IE"/>
          </w:rPr>
          <w:delText>the SDK must support both bare metal and FreeRTOS based development; and</w:delText>
        </w:r>
      </w:del>
    </w:p>
    <w:p>
      <w:pPr>
        <w:pStyle w:val="Normal"/>
        <w:numPr>
          <w:ilvl w:val="0"/>
          <w:numId w:val="1"/>
        </w:numPr>
        <w:shd w:val="clear" w:color="auto" w:fill="FFFFFF"/>
        <w:spacing w:lineRule="auto" w:line="240" w:before="60" w:afterAutospacing="1"/>
        <w:rPr>
          <w:rFonts w:ascii="Segoe UI" w:hAnsi="Segoe UI" w:eastAsia="Times New Roman" w:cs="Segoe UI"/>
          <w:color w:val="24292F"/>
          <w:sz w:val="24"/>
          <w:szCs w:val="24"/>
          <w:lang w:eastAsia="en-IE"/>
          <w:del w:id="15" w:author="Jeremy Bennett" w:date="2021-09-26T08:35:49Z"/>
        </w:rPr>
      </w:pPr>
      <w:del w:id="14" w:author="Jeremy Bennett" w:date="2021-09-26T08:35:49Z">
        <w:r>
          <w:rPr>
            <w:rFonts w:eastAsia="Times New Roman" w:cs="Segoe UI" w:ascii="Segoe UI" w:hAnsi="Segoe UI"/>
            <w:color w:val="24292F"/>
            <w:sz w:val="24"/>
            <w:szCs w:val="24"/>
            <w:lang w:eastAsia="en-IE"/>
          </w:rPr>
          <w:delText>the SDK must support use of Symbiflow hardware design tools to support the on-board programmable FPGA.</w:delText>
        </w:r>
      </w:del>
    </w:p>
    <w:p>
      <w:pPr>
        <w:pStyle w:val="Normal"/>
        <w:shd w:val="clear" w:color="auto" w:fill="FFFFFF"/>
        <w:spacing w:lineRule="auto" w:line="240" w:before="0" w:after="240"/>
        <w:rPr>
          <w:rFonts w:ascii="Segoe UI" w:hAnsi="Segoe UI" w:eastAsia="Times New Roman" w:cs="Segoe UI"/>
          <w:color w:val="24292F"/>
          <w:sz w:val="24"/>
          <w:szCs w:val="24"/>
          <w:lang w:eastAsia="en-IE"/>
          <w:del w:id="17" w:author="Jeremy Bennett" w:date="2021-09-26T08:35:49Z"/>
        </w:rPr>
      </w:pPr>
      <w:del w:id="16" w:author="Jeremy Bennett" w:date="2021-09-26T08:35:49Z">
        <w:r>
          <w:rPr>
            <w:rFonts w:eastAsia="Times New Roman" w:cs="Segoe UI" w:ascii="Segoe UI" w:hAnsi="Segoe UI"/>
            <w:color w:val="24292F"/>
            <w:sz w:val="24"/>
            <w:szCs w:val="24"/>
            <w:lang w:eastAsia="en-IE"/>
          </w:rPr>
          <w:delText>The SDK is a sub-project of the overall Development Kit project, which will be responsible for delivery of the complete product, including the SoC, the physical development board, its manufacture, marketing and distribution.</w:delText>
        </w:r>
      </w:del>
    </w:p>
    <w:p>
      <w:pPr>
        <w:pStyle w:val="Normal"/>
        <w:shd w:val="clear" w:color="auto" w:fill="FFFFFF"/>
        <w:spacing w:lineRule="auto" w:line="240" w:before="0" w:after="240"/>
        <w:rPr>
          <w:rFonts w:ascii="Segoe UI" w:hAnsi="Segoe UI" w:eastAsia="Times New Roman" w:cs="Segoe UI"/>
          <w:color w:val="24292F"/>
          <w:sz w:val="24"/>
          <w:szCs w:val="24"/>
          <w:lang w:eastAsia="en-IE"/>
          <w:del w:id="20" w:author="Jeremy Bennett" w:date="2021-09-26T08:35:49Z"/>
        </w:rPr>
      </w:pPr>
      <w:del w:id="18" w:author="Jeremy Bennett" w:date="2021-09-26T08:35:49Z">
        <w:r>
          <w:rPr>
            <w:rFonts w:eastAsia="Times New Roman" w:cs="Segoe UI" w:ascii="Segoe UI" w:hAnsi="Segoe UI"/>
            <w:color w:val="24292F"/>
            <w:sz w:val="24"/>
            <w:szCs w:val="24"/>
            <w:lang w:eastAsia="en-IE"/>
          </w:rPr>
          <w:delText>This Concept Proposal addresses version 1 of the SDK only. It will not include the Hardware Abstraction Layer (HAL), nor the CORE-V GNU compiler tool chain, since neither of these will be complete in time. There is no proposal to support the Clang/LLVM compiler tool chain.</w:delText>
        </w:r>
      </w:del>
      <w:del w:id="19" w:author="Jeremy Bennett" w:date="2021-09-26T08:35:49Z">
        <w:r>
          <w:rPr>
            <w:rFonts w:eastAsia="Times New Roman" w:cs="Segoe UI" w:ascii="Segoe UI" w:hAnsi="Segoe UI"/>
            <w:color w:val="24292F"/>
            <w:sz w:val="24"/>
            <w:szCs w:val="24"/>
            <w:lang w:eastAsia="en-IE"/>
          </w:rPr>
          <w:commentReference w:id="0"/>
        </w:r>
      </w:del>
    </w:p>
    <w:p>
      <w:pPr>
        <w:pStyle w:val="Normal"/>
        <w:rPr>
          <w:rFonts w:ascii="Segoe UI" w:hAnsi="Segoe UI" w:eastAsia="Times New Roman" w:cs="Segoe UI"/>
          <w:b/>
          <w:b/>
          <w:bCs/>
          <w:color w:val="24292F"/>
          <w:sz w:val="36"/>
          <w:szCs w:val="36"/>
          <w:lang w:eastAsia="en-IE"/>
          <w:del w:id="22" w:author="Jeremy Bennett" w:date="2021-09-26T08:35:49Z"/>
        </w:rPr>
      </w:pPr>
      <w:del w:id="21" w:author="Jeremy Bennett" w:date="2021-09-26T08:35:49Z">
        <w:r>
          <w:rPr>
            <w:rFonts w:eastAsia="Times New Roman" w:cs="Segoe UI" w:ascii="Segoe UI" w:hAnsi="Segoe UI"/>
            <w:b/>
            <w:bCs/>
            <w:color w:val="24292F"/>
            <w:sz w:val="36"/>
            <w:szCs w:val="36"/>
            <w:lang w:eastAsia="en-IE"/>
          </w:rPr>
        </w:r>
      </w:del>
      <w:r>
        <w:br w:type="page"/>
      </w:r>
    </w:p>
    <w:p>
      <w:pPr>
        <w:pStyle w:val="Normal"/>
        <w:numPr>
          <w:ilvl w:val="0"/>
          <w:numId w:val="0"/>
        </w:numPr>
        <w:shd w:val="clear" w:color="auto" w:fill="FFFFFF"/>
        <w:spacing w:lineRule="auto" w:line="240" w:before="360" w:after="240"/>
        <w:outlineLvl w:val="1"/>
        <w:rPr>
          <w:rFonts w:ascii="Segoe UI" w:hAnsi="Segoe UI" w:eastAsia="Times New Roman" w:cs="Segoe UI"/>
          <w:b/>
          <w:b/>
          <w:bCs/>
          <w:color w:val="24292F"/>
          <w:sz w:val="36"/>
          <w:szCs w:val="36"/>
          <w:lang w:eastAsia="en-IE"/>
          <w:del w:id="24" w:author="Jeremy Bennett" w:date="2021-09-26T08:35:49Z"/>
        </w:rPr>
      </w:pPr>
      <w:del w:id="23" w:author="Jeremy Bennett" w:date="2021-09-26T08:35:49Z">
        <w:r>
          <w:rPr>
            <w:rFonts w:eastAsia="Times New Roman" w:cs="Segoe UI" w:ascii="Segoe UI" w:hAnsi="Segoe UI"/>
            <w:b/>
            <w:bCs/>
            <w:color w:val="24292F"/>
            <w:sz w:val="36"/>
            <w:szCs w:val="36"/>
            <w:lang w:eastAsia="en-IE"/>
          </w:rPr>
          <w:delText>Components</w:delText>
        </w:r>
      </w:del>
    </w:p>
    <w:p>
      <w:pPr>
        <w:pStyle w:val="Normal"/>
        <w:shd w:val="clear" w:color="auto" w:fill="FFFFFF"/>
        <w:spacing w:lineRule="auto" w:line="240" w:before="0" w:after="240"/>
        <w:rPr>
          <w:rFonts w:ascii="Segoe UI" w:hAnsi="Segoe UI" w:eastAsia="Times New Roman" w:cs="Segoe UI"/>
          <w:color w:val="24292F"/>
          <w:sz w:val="24"/>
          <w:szCs w:val="24"/>
          <w:lang w:eastAsia="en-IE"/>
          <w:del w:id="28" w:author="Jeremy Bennett" w:date="2021-09-26T08:35:49Z"/>
        </w:rPr>
      </w:pPr>
      <w:del w:id="25" w:author="Jeremy Bennett" w:date="2021-09-26T08:35:49Z">
        <w:r>
          <w:rPr>
            <w:rFonts w:eastAsia="Times New Roman" w:cs="Segoe UI" w:ascii="Segoe UI" w:hAnsi="Segoe UI"/>
            <w:color w:val="24292F"/>
            <w:sz w:val="24"/>
            <w:szCs w:val="24"/>
            <w:lang w:eastAsia="en-IE"/>
          </w:rPr>
          <w:delText>All the components which make up the SDK are shown in light green in the following image: </w:delText>
        </w:r>
      </w:del>
      <w:del w:id="26" w:author="Jeremy Bennett" w:date="2021-09-26T08:35:49Z">
        <w:r>
          <w:rPr/>
          <w:drawing>
            <wp:inline distT="0" distB="0" distL="0" distR="0">
              <wp:extent cx="5731510" cy="2699385"/>
              <wp:effectExtent l="0" t="0" r="0" b="0"/>
              <wp:docPr id="1" name="Picture 3" descr="diagram showing the SDK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diagram showing the SDK components"/>
                      <pic:cNvPicPr>
                        <a:picLocks noChangeAspect="1" noChangeArrowheads="1"/>
                      </pic:cNvPicPr>
                    </pic:nvPicPr>
                    <pic:blipFill>
                      <a:blip r:embed="rId2"/>
                      <a:stretch>
                        <a:fillRect/>
                      </a:stretch>
                    </pic:blipFill>
                    <pic:spPr bwMode="auto">
                      <a:xfrm>
                        <a:off x="0" y="0"/>
                        <a:ext cx="5731510" cy="2699385"/>
                      </a:xfrm>
                      <a:prstGeom prst="rect">
                        <a:avLst/>
                      </a:prstGeom>
                    </pic:spPr>
                  </pic:pic>
                </a:graphicData>
              </a:graphic>
            </wp:inline>
          </w:drawing>
        </w:r>
      </w:del>
      <w:del w:id="27" w:author="Jeremy Bennett" w:date="2021-09-26T08:35:49Z">
        <w:r>
          <w:rPr/>
          <w:commentReference w:id="1"/>
        </w:r>
      </w:del>
    </w:p>
    <w:p>
      <w:pPr>
        <w:pStyle w:val="Normal"/>
        <w:rPr>
          <w:rFonts w:ascii="Segoe UI" w:hAnsi="Segoe UI" w:eastAsia="Times New Roman" w:cs="Segoe UI"/>
          <w:color w:val="24292F"/>
          <w:sz w:val="24"/>
          <w:szCs w:val="24"/>
          <w:lang w:eastAsia="en-IE"/>
          <w:del w:id="30" w:author="Jeremy Bennett" w:date="2021-09-26T08:35:49Z"/>
        </w:rPr>
      </w:pPr>
      <w:del w:id="29" w:author="Jeremy Bennett" w:date="2021-09-26T08:35:49Z">
        <w:r>
          <w:rPr>
            <w:rFonts w:eastAsia="Times New Roman" w:cs="Segoe UI" w:ascii="Segoe UI" w:hAnsi="Segoe UI"/>
            <w:color w:val="24292F"/>
            <w:sz w:val="24"/>
            <w:szCs w:val="24"/>
            <w:lang w:eastAsia="en-IE"/>
          </w:rPr>
        </w:r>
      </w:del>
      <w:r>
        <w:br w:type="page"/>
      </w:r>
    </w:p>
    <w:p>
      <w:pPr>
        <w:pStyle w:val="Normal"/>
        <w:shd w:val="clear" w:color="auto" w:fill="FFFFFF"/>
        <w:spacing w:lineRule="auto" w:line="240" w:before="0" w:after="240"/>
        <w:jc w:val="center"/>
        <w:rPr>
          <w:rFonts w:ascii="Segoe UI" w:hAnsi="Segoe UI" w:eastAsia="Times New Roman" w:cs="Segoe UI"/>
          <w:color w:val="24292F"/>
          <w:sz w:val="24"/>
          <w:szCs w:val="24"/>
          <w:lang w:eastAsia="en-IE"/>
          <w:ins w:id="31" w:author="Hugh O'Keeffe" w:date="2021-09-23T09:29:00Z"/>
        </w:rPr>
      </w:pPr>
      <w:r>
        <w:rPr/>
        <w:object>
          <v:shape id="ole_rId3" style="width:351pt;height:207.75pt" o:ole="">
            <v:imagedata r:id="rId4" o:title=""/>
          </v:shape>
          <o:OLEObject Type="Embed" ProgID="Visio.Drawing.15" ShapeID="ole_rId3" DrawAspect="Content" ObjectID="_1748029724" r:id="rId3"/>
        </w:object>
      </w:r>
    </w:p>
    <w:p>
      <w:pPr>
        <w:pStyle w:val="Normal"/>
        <w:shd w:val="clear" w:color="auto" w:fill="FFFFFF"/>
        <w:spacing w:lineRule="auto" w:line="240" w:before="0" w:after="240"/>
        <w:jc w:val="center"/>
        <w:rPr>
          <w:rFonts w:ascii="Segoe UI" w:hAnsi="Segoe UI" w:eastAsia="Times New Roman" w:cs="Segoe UI"/>
          <w:b/>
          <w:b/>
          <w:bCs/>
          <w:color w:val="24292F"/>
          <w:sz w:val="24"/>
          <w:szCs w:val="24"/>
          <w:lang w:eastAsia="en-IE"/>
          <w:ins w:id="34" w:author="Hugh O'Keeffe" w:date="2021-09-23T09:31:00Z"/>
        </w:rPr>
      </w:pPr>
      <w:ins w:id="32" w:author="Hugh O'Keeffe" w:date="2021-09-23T09:30:00Z">
        <w:r>
          <w:rPr>
            <w:rFonts w:eastAsia="Times New Roman" w:cs="Segoe UI" w:ascii="Segoe UI" w:hAnsi="Segoe UI"/>
            <w:b/>
            <w:bCs/>
            <w:color w:val="24292F"/>
            <w:sz w:val="24"/>
            <w:szCs w:val="24"/>
            <w:lang w:eastAsia="en-IE"/>
          </w:rPr>
          <w:t xml:space="preserve">Overall </w:t>
        </w:r>
      </w:ins>
      <w:ins w:id="33" w:author="Hugh O'Keeffe" w:date="2021-09-23T09:29:00Z">
        <w:r>
          <w:rPr>
            <w:rFonts w:eastAsia="Times New Roman" w:cs="Segoe UI" w:ascii="Segoe UI" w:hAnsi="Segoe UI"/>
            <w:b/>
            <w:bCs/>
            <w:color w:val="24292F"/>
            <w:sz w:val="24"/>
            <w:szCs w:val="24"/>
            <w:lang w:eastAsia="en-IE"/>
          </w:rPr>
          <w:t>Development Kit</w:t>
        </w:r>
      </w:ins>
    </w:p>
    <w:p>
      <w:pPr>
        <w:pStyle w:val="Normal"/>
        <w:shd w:val="clear" w:color="auto" w:fill="FFFFFF"/>
        <w:spacing w:lineRule="auto" w:line="240" w:before="0" w:after="240"/>
        <w:jc w:val="center"/>
        <w:rPr>
          <w:rFonts w:ascii="Segoe UI" w:hAnsi="Segoe UI" w:eastAsia="Times New Roman" w:cs="Segoe UI"/>
          <w:b/>
          <w:b/>
          <w:bCs/>
          <w:color w:val="24292F"/>
          <w:sz w:val="24"/>
          <w:szCs w:val="24"/>
          <w:lang w:eastAsia="en-IE"/>
          <w:ins w:id="35" w:author="Hugh O'Keeffe" w:date="2021-09-23T09:32:00Z"/>
        </w:rPr>
      </w:pPr>
      <w:r>
        <w:rPr/>
        <w:object>
          <v:shape id="ole_rId5" style="width:346.5pt;height:255.75pt" o:ole="">
            <v:imagedata r:id="rId6" o:title=""/>
          </v:shape>
          <o:OLEObject Type="Embed" ProgID="Visio.Drawing.15" ShapeID="ole_rId5" DrawAspect="Content" ObjectID="_1485125836" r:id="rId5"/>
        </w:object>
      </w:r>
    </w:p>
    <w:p>
      <w:pPr>
        <w:pStyle w:val="Normal"/>
        <w:shd w:val="clear" w:color="auto" w:fill="FFFFFF"/>
        <w:spacing w:lineRule="auto" w:line="240" w:before="0" w:after="240"/>
        <w:jc w:val="center"/>
        <w:rPr>
          <w:rFonts w:ascii="Segoe UI" w:hAnsi="Segoe UI" w:eastAsia="Times New Roman" w:cs="Segoe UI"/>
          <w:b/>
          <w:b/>
          <w:bCs/>
          <w:color w:val="24292F"/>
          <w:sz w:val="24"/>
          <w:szCs w:val="24"/>
          <w:lang w:eastAsia="en-IE"/>
          <w:ins w:id="38" w:author="Hugh O'Keeffe" w:date="2021-09-23T09:32:00Z"/>
        </w:rPr>
      </w:pPr>
      <w:ins w:id="36" w:author="Hugh O'Keeffe" w:date="2021-09-23T09:38:00Z">
        <w:r>
          <w:rPr>
            <w:rFonts w:eastAsia="Times New Roman" w:cs="Segoe UI" w:ascii="Segoe UI" w:hAnsi="Segoe UI"/>
            <w:b/>
            <w:bCs/>
            <w:color w:val="24292F"/>
            <w:sz w:val="24"/>
            <w:szCs w:val="24"/>
            <w:lang w:eastAsia="en-IE"/>
          </w:rPr>
          <w:t xml:space="preserve">Host-side </w:t>
        </w:r>
      </w:ins>
      <w:ins w:id="37" w:author="Hugh O'Keeffe" w:date="2021-09-23T09:32:00Z">
        <w:r>
          <w:rPr>
            <w:rFonts w:eastAsia="Times New Roman" w:cs="Segoe UI" w:ascii="Segoe UI" w:hAnsi="Segoe UI"/>
            <w:b/>
            <w:bCs/>
            <w:color w:val="24292F"/>
            <w:sz w:val="24"/>
            <w:szCs w:val="24"/>
            <w:lang w:eastAsia="en-IE"/>
          </w:rPr>
          <w:t xml:space="preserve">SDK </w:t>
        </w:r>
      </w:ins>
    </w:p>
    <w:p>
      <w:pPr>
        <w:pStyle w:val="Normal"/>
        <w:shd w:val="clear" w:color="auto" w:fill="FFFFFF"/>
        <w:spacing w:lineRule="auto" w:line="240" w:before="0" w:after="240"/>
        <w:jc w:val="center"/>
        <w:rPr>
          <w:rFonts w:ascii="Segoe UI" w:hAnsi="Segoe UI" w:eastAsia="Times New Roman" w:cs="Segoe UI"/>
          <w:b/>
          <w:b/>
          <w:bCs/>
          <w:color w:val="24292F"/>
          <w:sz w:val="24"/>
          <w:szCs w:val="24"/>
          <w:lang w:eastAsia="en-IE"/>
          <w:ins w:id="40" w:author="Hugh O'Keeffe" w:date="2021-09-23T09:44:00Z"/>
        </w:rPr>
      </w:pPr>
      <w:ins w:id="39" w:author="Hugh O'Keeffe" w:date="2021-09-23T09:44:00Z">
        <w:r>
          <w:rPr>
            <w:rFonts w:eastAsia="Times New Roman" w:cs="Segoe UI" w:ascii="Segoe UI" w:hAnsi="Segoe UI"/>
            <w:b/>
            <w:bCs/>
            <w:color w:val="24292F"/>
            <w:sz w:val="24"/>
            <w:szCs w:val="24"/>
            <w:lang w:eastAsia="en-IE"/>
          </w:rPr>
        </w:r>
      </w:ins>
    </w:p>
    <w:p>
      <w:pPr>
        <w:pStyle w:val="Normal"/>
        <w:shd w:val="clear" w:color="auto" w:fill="FFFFFF"/>
        <w:spacing w:lineRule="auto" w:line="240" w:before="0" w:after="240"/>
        <w:jc w:val="center"/>
        <w:rPr>
          <w:rFonts w:ascii="Segoe UI" w:hAnsi="Segoe UI" w:eastAsia="Times New Roman" w:cs="Segoe UI"/>
          <w:b/>
          <w:b/>
          <w:bCs/>
          <w:color w:val="24292F"/>
          <w:sz w:val="24"/>
          <w:szCs w:val="24"/>
          <w:lang w:eastAsia="en-IE"/>
          <w:ins w:id="41" w:author="Hugh O'Keeffe" w:date="2021-09-23T09:44:00Z"/>
        </w:rPr>
      </w:pPr>
      <w:r>
        <w:rPr/>
        <w:object>
          <v:shape id="ole_rId7" style="width:293.25pt;height:303pt" o:ole="">
            <v:imagedata r:id="rId8" o:title=""/>
          </v:shape>
          <o:OLEObject Type="Embed" ProgID="Visio.Drawing.15" ShapeID="ole_rId7" DrawAspect="Content" ObjectID="_167756952" r:id="rId7"/>
        </w:object>
      </w:r>
    </w:p>
    <w:p>
      <w:pPr>
        <w:pStyle w:val="Normal"/>
        <w:shd w:val="clear" w:color="auto" w:fill="FFFFFF"/>
        <w:spacing w:lineRule="auto" w:line="240" w:before="0" w:after="240"/>
        <w:jc w:val="center"/>
        <w:rPr>
          <w:rFonts w:ascii="Segoe UI" w:hAnsi="Segoe UI" w:eastAsia="Times New Roman" w:cs="Segoe UI"/>
          <w:b/>
          <w:b/>
          <w:bCs/>
          <w:color w:val="24292F"/>
          <w:sz w:val="24"/>
          <w:szCs w:val="24"/>
          <w:lang w:eastAsia="en-IE"/>
          <w:ins w:id="43" w:author="Hugh O'Keeffe" w:date="2021-09-23T09:44:00Z"/>
        </w:rPr>
      </w:pPr>
      <w:ins w:id="42" w:author="Hugh O'Keeffe" w:date="2021-09-23T09:44:00Z">
        <w:r>
          <w:rPr>
            <w:rFonts w:eastAsia="Times New Roman" w:cs="Segoe UI" w:ascii="Segoe UI" w:hAnsi="Segoe UI"/>
            <w:b/>
            <w:bCs/>
            <w:color w:val="24292F"/>
            <w:sz w:val="24"/>
            <w:szCs w:val="24"/>
            <w:lang w:eastAsia="en-IE"/>
          </w:rPr>
          <w:t xml:space="preserve">Target (reference board) Software </w:t>
        </w:r>
      </w:ins>
    </w:p>
    <w:p>
      <w:pPr>
        <w:pStyle w:val="Normal"/>
        <w:shd w:val="clear" w:color="auto" w:fill="FFFFFF"/>
        <w:spacing w:lineRule="auto" w:line="240" w:before="0" w:after="240"/>
        <w:jc w:val="center"/>
        <w:rPr>
          <w:rFonts w:ascii="Segoe UI" w:hAnsi="Segoe UI" w:eastAsia="Times New Roman" w:cs="Segoe UI"/>
          <w:b/>
          <w:b/>
          <w:bCs/>
          <w:color w:val="24292F"/>
          <w:sz w:val="24"/>
          <w:szCs w:val="24"/>
          <w:lang w:eastAsia="en-IE"/>
          <w:del w:id="45" w:author="Jeremy Bennett" w:date="2021-09-26T08:36:15Z"/>
        </w:rPr>
      </w:pPr>
      <w:del w:id="44" w:author="Jeremy Bennett" w:date="2021-09-26T08:36:15Z">
        <w:r>
          <w:rPr>
            <w:rFonts w:eastAsia="Times New Roman" w:cs="Segoe UI" w:ascii="Segoe UI" w:hAnsi="Segoe UI"/>
            <w:b/>
            <w:bCs/>
            <w:color w:val="24292F"/>
            <w:sz w:val="24"/>
            <w:szCs w:val="24"/>
            <w:lang w:eastAsia="en-IE"/>
          </w:rPr>
        </w:r>
      </w:del>
    </w:p>
    <w:p>
      <w:pPr>
        <w:pStyle w:val="Normal"/>
        <w:shd w:val="clear" w:color="auto" w:fill="FFFFFF"/>
        <w:spacing w:lineRule="auto" w:line="240" w:before="0" w:after="240"/>
        <w:jc w:val="center"/>
        <w:rPr>
          <w:rFonts w:ascii="Segoe UI" w:hAnsi="Segoe UI" w:eastAsia="Times New Roman" w:cs="Segoe UI"/>
          <w:b/>
          <w:b/>
          <w:bCs/>
          <w:color w:val="24292F"/>
          <w:sz w:val="24"/>
          <w:szCs w:val="24"/>
          <w:lang w:eastAsia="en-IE"/>
          <w:del w:id="47" w:author="Jeremy Bennett" w:date="2021-09-26T08:36:15Z"/>
        </w:rPr>
      </w:pPr>
      <w:del w:id="46" w:author="Jeremy Bennett" w:date="2021-09-26T08:36:15Z">
        <w:r>
          <w:rPr>
            <w:rFonts w:eastAsia="Times New Roman" w:cs="Segoe UI" w:ascii="Segoe UI" w:hAnsi="Segoe UI"/>
            <w:b/>
            <w:bCs/>
            <w:color w:val="24292F"/>
            <w:sz w:val="24"/>
            <w:szCs w:val="24"/>
            <w:lang w:eastAsia="en-IE"/>
          </w:rPr>
        </w:r>
      </w:del>
    </w:p>
    <w:p>
      <w:pPr>
        <w:pStyle w:val="Normal"/>
        <w:shd w:val="clear" w:color="auto" w:fill="FFFFFF"/>
        <w:spacing w:lineRule="auto" w:line="240" w:before="0" w:after="240"/>
        <w:jc w:val="center"/>
        <w:rPr>
          <w:rFonts w:ascii="Segoe UI" w:hAnsi="Segoe UI" w:eastAsia="Times New Roman" w:cs="Segoe UI"/>
          <w:b/>
          <w:b/>
          <w:bCs/>
          <w:color w:val="24292F"/>
          <w:sz w:val="24"/>
          <w:szCs w:val="24"/>
          <w:lang w:eastAsia="en-IE"/>
          <w:del w:id="49" w:author="Jeremy Bennett" w:date="2021-09-26T08:36:15Z"/>
        </w:rPr>
      </w:pPr>
      <w:del w:id="48" w:author="Jeremy Bennett" w:date="2021-09-26T08:36:15Z">
        <w:r>
          <w:rPr>
            <w:rFonts w:eastAsia="Times New Roman" w:cs="Segoe UI" w:ascii="Segoe UI" w:hAnsi="Segoe UI"/>
            <w:b/>
            <w:bCs/>
            <w:color w:val="24292F"/>
            <w:sz w:val="24"/>
            <w:szCs w:val="24"/>
            <w:lang w:eastAsia="en-IE"/>
          </w:rPr>
        </w:r>
      </w:del>
    </w:p>
    <w:p>
      <w:pPr>
        <w:pStyle w:val="Normal"/>
        <w:shd w:val="clear" w:color="auto" w:fill="FFFFFF"/>
        <w:spacing w:lineRule="auto" w:line="240" w:before="0" w:after="240"/>
        <w:jc w:val="center"/>
        <w:rPr>
          <w:rFonts w:ascii="Segoe UI" w:hAnsi="Segoe UI" w:eastAsia="Times New Roman" w:cs="Segoe UI"/>
          <w:b/>
          <w:b/>
          <w:bCs/>
          <w:color w:val="24292F"/>
          <w:sz w:val="24"/>
          <w:szCs w:val="24"/>
          <w:lang w:eastAsia="en-IE"/>
          <w:del w:id="51" w:author="Jeremy Bennett" w:date="2021-09-26T08:36:15Z"/>
        </w:rPr>
      </w:pPr>
      <w:del w:id="50" w:author="Jeremy Bennett" w:date="2021-09-26T08:36:15Z">
        <w:r>
          <w:rPr>
            <w:rFonts w:eastAsia="Times New Roman" w:cs="Segoe UI" w:ascii="Segoe UI" w:hAnsi="Segoe UI"/>
            <w:b/>
            <w:bCs/>
            <w:color w:val="24292F"/>
            <w:sz w:val="24"/>
            <w:szCs w:val="24"/>
            <w:lang w:eastAsia="en-IE"/>
          </w:rPr>
        </w:r>
      </w:del>
    </w:p>
    <w:p>
      <w:pPr>
        <w:pStyle w:val="Normal"/>
        <w:shd w:val="clear" w:color="auto" w:fill="FFFFFF"/>
        <w:spacing w:lineRule="auto" w:line="240" w:before="0" w:after="240"/>
        <w:jc w:val="center"/>
        <w:rPr>
          <w:rFonts w:ascii="Segoe UI" w:hAnsi="Segoe UI" w:eastAsia="Times New Roman" w:cs="Segoe UI"/>
          <w:b/>
          <w:b/>
          <w:bCs/>
          <w:color w:val="24292F"/>
          <w:sz w:val="24"/>
          <w:szCs w:val="24"/>
          <w:lang w:eastAsia="en-IE"/>
          <w:del w:id="53" w:author="Jeremy Bennett" w:date="2021-09-26T08:36:15Z"/>
        </w:rPr>
      </w:pPr>
      <w:del w:id="52" w:author="Jeremy Bennett" w:date="2021-09-26T08:36:15Z">
        <w:r>
          <w:rPr>
            <w:rFonts w:eastAsia="Times New Roman" w:cs="Segoe UI" w:ascii="Segoe UI" w:hAnsi="Segoe UI"/>
            <w:b/>
            <w:bCs/>
            <w:color w:val="24292F"/>
            <w:sz w:val="24"/>
            <w:szCs w:val="24"/>
            <w:lang w:eastAsia="en-IE"/>
          </w:rPr>
        </w:r>
      </w:del>
    </w:p>
    <w:p>
      <w:pPr>
        <w:pStyle w:val="Normal"/>
        <w:shd w:val="clear" w:color="auto" w:fill="FFFFFF"/>
        <w:spacing w:lineRule="auto" w:line="240" w:before="0" w:after="240"/>
        <w:jc w:val="center"/>
        <w:rPr>
          <w:rFonts w:ascii="Segoe UI" w:hAnsi="Segoe UI" w:eastAsia="Times New Roman" w:cs="Segoe UI"/>
          <w:b/>
          <w:b/>
          <w:bCs/>
          <w:color w:val="24292F"/>
          <w:sz w:val="24"/>
          <w:szCs w:val="24"/>
          <w:lang w:eastAsia="en-IE"/>
          <w:del w:id="55" w:author="Jeremy Bennett" w:date="2021-09-26T08:36:15Z"/>
        </w:rPr>
      </w:pPr>
      <w:del w:id="54" w:author="Jeremy Bennett" w:date="2021-09-26T08:36:15Z">
        <w:r>
          <w:rPr>
            <w:rFonts w:eastAsia="Times New Roman" w:cs="Segoe UI" w:ascii="Segoe UI" w:hAnsi="Segoe UI"/>
            <w:b/>
            <w:bCs/>
            <w:color w:val="24292F"/>
            <w:sz w:val="24"/>
            <w:szCs w:val="24"/>
            <w:lang w:eastAsia="en-IE"/>
          </w:rPr>
        </w:r>
      </w:del>
    </w:p>
    <w:p>
      <w:pPr>
        <w:pStyle w:val="Normal"/>
        <w:shd w:val="clear" w:color="auto" w:fill="FFFFFF"/>
        <w:spacing w:lineRule="auto" w:line="240" w:before="0" w:after="240"/>
        <w:rPr>
          <w:rFonts w:ascii="Segoe UI" w:hAnsi="Segoe UI" w:eastAsia="Times New Roman" w:cs="Segoe UI"/>
          <w:color w:val="24292F"/>
          <w:sz w:val="24"/>
          <w:szCs w:val="24"/>
          <w:lang w:eastAsia="en-IE"/>
          <w:del w:id="57" w:author="Jeremy Bennett" w:date="2021-09-26T08:36:15Z"/>
        </w:rPr>
      </w:pPr>
      <w:del w:id="56" w:author="Jeremy Bennett" w:date="2021-09-26T08:36:15Z">
        <w:r>
          <w:rPr>
            <w:rFonts w:eastAsia="Times New Roman" w:cs="Segoe UI" w:ascii="Segoe UI" w:hAnsi="Segoe UI"/>
            <w:color w:val="24292F"/>
            <w:sz w:val="24"/>
            <w:szCs w:val="24"/>
            <w:lang w:eastAsia="en-IE"/>
          </w:rPr>
        </w:r>
      </w:del>
    </w:p>
    <w:p>
      <w:pPr>
        <w:pStyle w:val="Normal"/>
        <w:shd w:val="clear" w:color="auto" w:fill="FFFFFF"/>
        <w:spacing w:lineRule="auto" w:line="240" w:before="0" w:after="240"/>
        <w:rPr>
          <w:rFonts w:ascii="Segoe UI" w:hAnsi="Segoe UI" w:eastAsia="Times New Roman" w:cs="Segoe UI"/>
          <w:color w:val="24292F"/>
          <w:sz w:val="24"/>
          <w:szCs w:val="24"/>
          <w:lang w:eastAsia="en-IE"/>
          <w:del w:id="59" w:author="Jeremy Bennett" w:date="2021-09-26T08:36:15Z"/>
        </w:rPr>
      </w:pPr>
      <w:del w:id="58" w:author="Jeremy Bennett" w:date="2021-09-26T08:36:15Z">
        <w:r>
          <w:rPr>
            <w:rFonts w:eastAsia="Times New Roman" w:cs="Segoe UI" w:ascii="Segoe UI" w:hAnsi="Segoe UI"/>
            <w:color w:val="24292F"/>
            <w:sz w:val="24"/>
            <w:szCs w:val="24"/>
            <w:lang w:eastAsia="en-IE"/>
          </w:rPr>
          <w:delText>Note that some of the software potentially ends up on the board: libraries, HAL (not in version 1), FreeRTOS kernel and drivers.</w:delText>
        </w:r>
      </w:del>
    </w:p>
    <w:p>
      <w:pPr>
        <w:pStyle w:val="Normal"/>
        <w:shd w:val="clear" w:color="auto" w:fill="FFFFFF"/>
        <w:spacing w:lineRule="auto" w:line="240" w:before="0" w:after="240"/>
        <w:rPr>
          <w:rFonts w:ascii="Segoe UI" w:hAnsi="Segoe UI" w:eastAsia="Times New Roman" w:cs="Segoe UI"/>
          <w:color w:val="24292F"/>
          <w:sz w:val="24"/>
          <w:szCs w:val="24"/>
          <w:lang w:eastAsia="en-IE"/>
          <w:del w:id="64" w:author="Jeremy Bennett" w:date="2021-09-26T08:36:15Z"/>
        </w:rPr>
      </w:pPr>
      <w:del w:id="60" w:author="Jeremy Bennett" w:date="2021-09-26T08:36:15Z">
        <w:r>
          <w:rPr>
            <w:rFonts w:eastAsia="Times New Roman" w:cs="Segoe UI" w:ascii="Segoe UI" w:hAnsi="Segoe UI"/>
            <w:color w:val="24292F"/>
            <w:sz w:val="24"/>
            <w:szCs w:val="24"/>
            <w:lang w:eastAsia="en-IE"/>
          </w:rPr>
          <w:delText>See the </w:delText>
        </w:r>
      </w:del>
      <w:del w:id="61" w:author="Jeremy Bennett" w:date="2021-09-26T08:36:15Z">
        <w:r>
          <w:fldChar w:fldCharType="begin"/>
        </w:r>
        <w:r>
          <w:rPr>
            <w:sz w:val="24"/>
            <w:szCs w:val="24"/>
            <w:rFonts w:eastAsia="Times New Roman" w:cs="Segoe UI" w:ascii="Segoe UI" w:hAnsi="Segoe UI"/>
            <w:color w:val="0000FF"/>
            <w:lang w:eastAsia="en-IE"/>
          </w:rPr>
          <w:delInstrText> HYPERLINK "https://github.com/openhwgroup/core-v-docs/blob/master/program/Project Descriptions and Plans/SDK/sdk-project-concept.md" \l "summary-of-requirements"</w:delInstrText>
        </w:r>
      </w:del>
      <w:r>
        <w:rPr>
          <w:sz w:val="24"/>
          <w:szCs w:val="24"/>
          <w:rFonts w:eastAsia="Times New Roman" w:cs="Segoe UI" w:ascii="Segoe UI" w:hAnsi="Segoe UI"/>
          <w:color w:val="0000FF"/>
          <w:lang w:eastAsia="en-IE"/>
        </w:rPr>
        <w:fldChar w:fldCharType="separate"/>
      </w:r>
      <w:del w:id="62" w:author="Jeremy Bennett" w:date="2021-09-26T08:36:15Z">
        <w:r>
          <w:rPr>
            <w:rFonts w:eastAsia="Times New Roman" w:cs="Segoe UI" w:ascii="Segoe UI" w:hAnsi="Segoe UI"/>
            <w:color w:val="0000FF"/>
            <w:sz w:val="24"/>
            <w:szCs w:val="24"/>
            <w:lang w:eastAsia="en-IE"/>
          </w:rPr>
          <w:delText>Summary of requirements</w:delText>
        </w:r>
      </w:del>
      <w:r>
        <w:rPr>
          <w:sz w:val="24"/>
          <w:szCs w:val="24"/>
          <w:rFonts w:eastAsia="Times New Roman" w:cs="Segoe UI" w:ascii="Segoe UI" w:hAnsi="Segoe UI"/>
          <w:color w:val="0000FF"/>
          <w:lang w:eastAsia="en-IE"/>
        </w:rPr>
        <w:fldChar w:fldCharType="end"/>
      </w:r>
      <w:del w:id="63" w:author="Jeremy Bennett" w:date="2021-09-26T08:36:15Z">
        <w:r>
          <w:rPr>
            <w:rFonts w:eastAsia="Times New Roman" w:cs="Segoe UI" w:ascii="Segoe UI" w:hAnsi="Segoe UI"/>
            <w:color w:val="24292F"/>
            <w:sz w:val="24"/>
            <w:szCs w:val="24"/>
            <w:lang w:eastAsia="en-IE"/>
          </w:rPr>
          <w:delText> for the requirements driving each of these components.</w:delText>
        </w:r>
      </w:del>
    </w:p>
    <w:p>
      <w:pPr>
        <w:pStyle w:val="Normal"/>
        <w:numPr>
          <w:ilvl w:val="0"/>
          <w:numId w:val="0"/>
        </w:numPr>
        <w:shd w:val="clear" w:color="auto" w:fill="FFFFFF"/>
        <w:spacing w:lineRule="auto" w:line="240" w:before="360" w:after="240"/>
        <w:outlineLvl w:val="2"/>
        <w:rPr>
          <w:rFonts w:ascii="Segoe UI" w:hAnsi="Segoe UI" w:eastAsia="Times New Roman" w:cs="Segoe UI"/>
          <w:b/>
          <w:b/>
          <w:bCs/>
          <w:color w:val="24292F"/>
          <w:sz w:val="30"/>
          <w:szCs w:val="30"/>
          <w:lang w:eastAsia="en-IE"/>
          <w:del w:id="66" w:author="Jeremy Bennett" w:date="2021-09-26T08:36:15Z"/>
        </w:rPr>
      </w:pPr>
      <w:del w:id="65" w:author="Jeremy Bennett" w:date="2021-09-26T08:36:15Z">
        <w:r>
          <w:rPr>
            <w:rFonts w:eastAsia="Times New Roman" w:cs="Segoe UI" w:ascii="Segoe UI" w:hAnsi="Segoe UI"/>
            <w:b/>
            <w:bCs/>
            <w:color w:val="24292F"/>
            <w:sz w:val="30"/>
            <w:szCs w:val="30"/>
            <w:lang w:eastAsia="en-IE"/>
          </w:rPr>
          <w:delText>Component 1 - OpenHW IDE and debugger</w:delText>
        </w:r>
      </w:del>
    </w:p>
    <w:p>
      <w:pPr>
        <w:pStyle w:val="Normal"/>
        <w:shd w:val="clear" w:color="auto" w:fill="FFFFFF"/>
        <w:spacing w:lineRule="auto" w:line="240" w:before="0" w:after="240"/>
        <w:rPr>
          <w:rFonts w:ascii="Segoe UI" w:hAnsi="Segoe UI" w:eastAsia="Times New Roman" w:cs="Segoe UI"/>
          <w:color w:val="24292F"/>
          <w:sz w:val="24"/>
          <w:szCs w:val="24"/>
          <w:lang w:eastAsia="en-IE"/>
          <w:del w:id="68" w:author="Jeremy Bennett" w:date="2021-09-26T08:36:15Z"/>
        </w:rPr>
      </w:pPr>
      <w:del w:id="67" w:author="Jeremy Bennett" w:date="2021-09-26T08:36:15Z">
        <w:r>
          <w:rPr>
            <w:rFonts w:eastAsia="Times New Roman" w:cs="Segoe UI" w:ascii="Segoe UI" w:hAnsi="Segoe UI"/>
            <w:color w:val="24292F"/>
            <w:sz w:val="24"/>
            <w:szCs w:val="24"/>
            <w:lang w:eastAsia="en-IE"/>
          </w:rPr>
          <w:delText>This is based on Eclipse CDT</w:delText>
        </w:r>
      </w:del>
    </w:p>
    <w:p>
      <w:pPr>
        <w:pStyle w:val="Normal"/>
        <w:shd w:val="clear" w:color="auto" w:fill="FFFFFF"/>
        <w:spacing w:lineRule="auto" w:line="240" w:before="0" w:after="240"/>
        <w:rPr>
          <w:rFonts w:ascii="Segoe UI" w:hAnsi="Segoe UI" w:eastAsia="Times New Roman" w:cs="Segoe UI"/>
          <w:color w:val="24292F"/>
          <w:sz w:val="24"/>
          <w:szCs w:val="24"/>
          <w:lang w:eastAsia="en-IE"/>
          <w:del w:id="74" w:author="Jeremy Bennett" w:date="2021-09-26T08:36:15Z"/>
        </w:rPr>
      </w:pPr>
      <w:del w:id="69" w:author="Jeremy Bennett" w:date="2021-09-26T08:36:15Z">
        <w:r>
          <w:rPr>
            <w:rFonts w:eastAsia="Times New Roman" w:cs="Segoe UI" w:ascii="Segoe UI" w:hAnsi="Segoe UI"/>
            <w:b/>
            <w:bCs/>
            <w:color w:val="24292F"/>
            <w:sz w:val="24"/>
            <w:szCs w:val="24"/>
            <w:lang w:eastAsia="en-IE"/>
          </w:rPr>
          <w:delText>Current status:</w:delText>
        </w:r>
      </w:del>
      <w:del w:id="70" w:author="Jeremy Bennett" w:date="2021-09-26T08:36:15Z">
        <w:r>
          <w:rPr>
            <w:rFonts w:eastAsia="Times New Roman" w:cs="Segoe UI" w:ascii="Segoe UI" w:hAnsi="Segoe UI"/>
            <w:color w:val="24292F"/>
            <w:sz w:val="24"/>
            <w:szCs w:val="24"/>
            <w:lang w:eastAsia="en-IE"/>
          </w:rPr>
          <w:delText> Initial development by Alexander Fedorov operational, with minimal examples and using the upstream compiler tool chain. Debugger integration for the development board will be required, and cannot be started until this is fully specified, nor tested until hardware is available. Symbiflow tooling (see </w:delText>
        </w:r>
      </w:del>
      <w:del w:id="71" w:author="Jeremy Bennett" w:date="2021-09-26T08:36:15Z">
        <w:r>
          <w:fldChar w:fldCharType="begin"/>
        </w:r>
        <w:r>
          <w:rPr>
            <w:sz w:val="24"/>
            <w:szCs w:val="24"/>
            <w:rFonts w:eastAsia="Times New Roman" w:cs="Segoe UI" w:ascii="Segoe UI" w:hAnsi="Segoe UI"/>
            <w:color w:val="0000FF"/>
            <w:lang w:eastAsia="en-IE"/>
          </w:rPr>
          <w:delInstrText> HYPERLINK "https://github.com/openhwgroup/core-v-docs/blob/master/program/Project Descriptions and Plans/SDK/sdk-project-concept.md" \l "component-5---symbiflow-tooling"</w:delInstrText>
        </w:r>
      </w:del>
      <w:r>
        <w:rPr>
          <w:sz w:val="24"/>
          <w:szCs w:val="24"/>
          <w:rFonts w:eastAsia="Times New Roman" w:cs="Segoe UI" w:ascii="Segoe UI" w:hAnsi="Segoe UI"/>
          <w:color w:val="0000FF"/>
          <w:lang w:eastAsia="en-IE"/>
        </w:rPr>
        <w:fldChar w:fldCharType="separate"/>
      </w:r>
      <w:del w:id="72" w:author="Jeremy Bennett" w:date="2021-09-26T08:36:15Z">
        <w:r>
          <w:rPr>
            <w:rFonts w:eastAsia="Times New Roman" w:cs="Segoe UI" w:ascii="Segoe UI" w:hAnsi="Segoe UI"/>
            <w:color w:val="0000FF"/>
            <w:sz w:val="24"/>
            <w:szCs w:val="24"/>
            <w:lang w:eastAsia="en-IE"/>
          </w:rPr>
          <w:delText>Component 5</w:delText>
        </w:r>
      </w:del>
      <w:r>
        <w:rPr>
          <w:sz w:val="24"/>
          <w:szCs w:val="24"/>
          <w:rFonts w:eastAsia="Times New Roman" w:cs="Segoe UI" w:ascii="Segoe UI" w:hAnsi="Segoe UI"/>
          <w:color w:val="0000FF"/>
          <w:lang w:eastAsia="en-IE"/>
        </w:rPr>
        <w:fldChar w:fldCharType="end"/>
      </w:r>
      <w:del w:id="73" w:author="Jeremy Bennett" w:date="2021-09-26T08:36:15Z">
        <w:r>
          <w:rPr>
            <w:rFonts w:eastAsia="Times New Roman" w:cs="Segoe UI" w:ascii="Segoe UI" w:hAnsi="Segoe UI"/>
            <w:color w:val="24292F"/>
            <w:sz w:val="24"/>
            <w:szCs w:val="24"/>
            <w:lang w:eastAsia="en-IE"/>
          </w:rPr>
          <w:delText>) support will require additional work</w:delText>
        </w:r>
      </w:del>
    </w:p>
    <w:p>
      <w:pPr>
        <w:pStyle w:val="Normal"/>
        <w:numPr>
          <w:ilvl w:val="0"/>
          <w:numId w:val="0"/>
        </w:numPr>
        <w:shd w:val="clear" w:color="auto" w:fill="FFFFFF"/>
        <w:spacing w:lineRule="auto" w:line="240" w:before="360" w:after="240"/>
        <w:outlineLvl w:val="2"/>
        <w:rPr>
          <w:rFonts w:ascii="Segoe UI" w:hAnsi="Segoe UI" w:eastAsia="Times New Roman" w:cs="Segoe UI"/>
          <w:b/>
          <w:b/>
          <w:bCs/>
          <w:color w:val="24292F"/>
          <w:sz w:val="30"/>
          <w:szCs w:val="30"/>
          <w:lang w:eastAsia="en-IE"/>
          <w:del w:id="76" w:author="Jeremy Bennett" w:date="2021-09-26T08:36:15Z"/>
        </w:rPr>
      </w:pPr>
      <w:del w:id="75" w:author="Jeremy Bennett" w:date="2021-09-26T08:36:15Z">
        <w:r>
          <w:rPr>
            <w:rFonts w:eastAsia="Times New Roman" w:cs="Segoe UI" w:ascii="Segoe UI" w:hAnsi="Segoe UI"/>
            <w:b/>
            <w:bCs/>
            <w:color w:val="24292F"/>
            <w:sz w:val="30"/>
            <w:szCs w:val="30"/>
            <w:lang w:eastAsia="en-IE"/>
          </w:rPr>
          <w:delText>Component 2 - Compiler tool chain</w:delText>
        </w:r>
      </w:del>
    </w:p>
    <w:p>
      <w:pPr>
        <w:pStyle w:val="Normal"/>
        <w:shd w:val="clear" w:color="auto" w:fill="FFFFFF"/>
        <w:spacing w:lineRule="auto" w:line="240" w:before="0" w:after="240"/>
        <w:rPr>
          <w:rFonts w:ascii="Segoe UI" w:hAnsi="Segoe UI" w:eastAsia="Times New Roman" w:cs="Segoe UI"/>
          <w:color w:val="24292F"/>
          <w:sz w:val="24"/>
          <w:szCs w:val="24"/>
          <w:lang w:eastAsia="en-IE"/>
          <w:del w:id="78" w:author="Jeremy Bennett" w:date="2021-09-26T08:36:15Z"/>
        </w:rPr>
      </w:pPr>
      <w:del w:id="77" w:author="Jeremy Bennett" w:date="2021-09-26T08:36:15Z">
        <w:r>
          <w:rPr>
            <w:rFonts w:eastAsia="Times New Roman" w:cs="Segoe UI" w:ascii="Segoe UI" w:hAnsi="Segoe UI"/>
            <w:color w:val="24292F"/>
            <w:sz w:val="24"/>
            <w:szCs w:val="24"/>
            <w:lang w:eastAsia="en-IE"/>
          </w:rPr>
          <w:delText>For the first version of the tool chain, this will be the standard upstream GNU tool chain, combined with the upstream newlib library for bare metal use.</w:delText>
        </w:r>
      </w:del>
    </w:p>
    <w:p>
      <w:pPr>
        <w:pStyle w:val="Normal"/>
        <w:shd w:val="clear" w:color="auto" w:fill="FFFFFF"/>
        <w:spacing w:lineRule="auto" w:line="240" w:before="0" w:after="240"/>
        <w:rPr>
          <w:rFonts w:ascii="Segoe UI" w:hAnsi="Segoe UI" w:eastAsia="Times New Roman" w:cs="Segoe UI"/>
          <w:color w:val="24292F"/>
          <w:sz w:val="24"/>
          <w:szCs w:val="24"/>
          <w:lang w:eastAsia="en-IE"/>
          <w:del w:id="80" w:author="Jeremy Bennett" w:date="2021-09-26T08:36:15Z"/>
        </w:rPr>
      </w:pPr>
      <w:del w:id="79" w:author="Jeremy Bennett" w:date="2021-09-26T08:36:15Z">
        <w:r>
          <w:rPr>
            <w:rFonts w:eastAsia="Times New Roman" w:cs="Segoe UI" w:ascii="Segoe UI" w:hAnsi="Segoe UI"/>
            <w:color w:val="24292F"/>
            <w:sz w:val="24"/>
            <w:szCs w:val="24"/>
            <w:lang w:eastAsia="en-IE"/>
          </w:rPr>
          <w:delText>The first version of the newlib library will work directly to the board hardware. A small amount of work to specialize newlib for the hardware (C start up code, variants to drive output to the UART) will be required. Future versions of the SDK will drive the hardware via the HAL. Hardware will be required to allow the tool chain to be regression tested for the CORE-V MCU.</w:delText>
        </w:r>
      </w:del>
    </w:p>
    <w:p>
      <w:pPr>
        <w:pStyle w:val="Normal"/>
        <w:shd w:val="clear" w:color="auto" w:fill="FFFFFF"/>
        <w:spacing w:lineRule="auto" w:line="240" w:before="0" w:after="240"/>
        <w:rPr>
          <w:rFonts w:ascii="Segoe UI" w:hAnsi="Segoe UI" w:eastAsia="Times New Roman" w:cs="Segoe UI"/>
          <w:color w:val="24292F"/>
          <w:sz w:val="24"/>
          <w:szCs w:val="24"/>
          <w:lang w:eastAsia="en-IE"/>
          <w:del w:id="85" w:author="Jeremy Bennett" w:date="2021-09-26T08:36:15Z"/>
        </w:rPr>
      </w:pPr>
      <w:del w:id="81" w:author="Jeremy Bennett" w:date="2021-09-26T08:36:15Z">
        <w:r>
          <w:rPr>
            <w:rFonts w:eastAsia="Times New Roman" w:cs="Segoe UI" w:ascii="Segoe UI" w:hAnsi="Segoe UI"/>
            <w:b/>
            <w:bCs/>
            <w:color w:val="24292F"/>
            <w:sz w:val="24"/>
            <w:szCs w:val="24"/>
            <w:lang w:eastAsia="en-IE"/>
          </w:rPr>
          <w:delText>Current status:</w:delText>
        </w:r>
      </w:del>
      <w:del w:id="82" w:author="Jeremy Bennett" w:date="2021-09-26T08:36:15Z">
        <w:r>
          <w:rPr>
            <w:rFonts w:eastAsia="Times New Roman" w:cs="Segoe UI" w:ascii="Segoe UI" w:hAnsi="Segoe UI"/>
            <w:color w:val="24292F"/>
            <w:sz w:val="24"/>
            <w:szCs w:val="24"/>
            <w:lang w:eastAsia="en-IE"/>
          </w:rPr>
          <w:delText> The standard upstream GNU tool chain for RISC-V is available from </w:delText>
        </w:r>
      </w:del>
      <w:hyperlink r:id="rId9">
        <w:del w:id="83" w:author="Jeremy Bennett" w:date="2021-09-26T08:36:15Z">
          <w:r>
            <w:rPr>
              <w:rFonts w:eastAsia="Times New Roman" w:cs="Segoe UI" w:ascii="Segoe UI" w:hAnsi="Segoe UI"/>
              <w:color w:val="0000FF"/>
              <w:sz w:val="24"/>
              <w:szCs w:val="24"/>
              <w:lang w:eastAsia="en-IE"/>
            </w:rPr>
            <w:delText>Embecosm</w:delText>
          </w:r>
        </w:del>
      </w:hyperlink>
      <w:del w:id="84" w:author="Jeremy Bennett" w:date="2021-09-26T08:36:15Z">
        <w:r>
          <w:rPr>
            <w:rFonts w:eastAsia="Times New Roman" w:cs="Segoe UI" w:ascii="Segoe UI" w:hAnsi="Segoe UI"/>
            <w:color w:val="24292F"/>
            <w:sz w:val="24"/>
            <w:szCs w:val="24"/>
            <w:lang w:eastAsia="en-IE"/>
          </w:rPr>
          <w:delText>. This includes the upstream newlib, which is intended for QEMU simulator use and includes compilation for the proposed RISC-V semihosting protocol.</w:delText>
        </w:r>
      </w:del>
    </w:p>
    <w:p>
      <w:pPr>
        <w:pStyle w:val="Normal"/>
        <w:numPr>
          <w:ilvl w:val="0"/>
          <w:numId w:val="0"/>
        </w:numPr>
        <w:shd w:val="clear" w:color="auto" w:fill="FFFFFF"/>
        <w:spacing w:lineRule="auto" w:line="240" w:before="360" w:after="240"/>
        <w:outlineLvl w:val="2"/>
        <w:rPr>
          <w:rFonts w:ascii="Segoe UI" w:hAnsi="Segoe UI" w:eastAsia="Times New Roman" w:cs="Segoe UI"/>
          <w:b/>
          <w:b/>
          <w:bCs/>
          <w:color w:val="24292F"/>
          <w:sz w:val="30"/>
          <w:szCs w:val="30"/>
          <w:lang w:eastAsia="en-IE"/>
          <w:del w:id="87" w:author="Jeremy Bennett" w:date="2021-09-26T08:36:15Z"/>
        </w:rPr>
      </w:pPr>
      <w:del w:id="86" w:author="Jeremy Bennett" w:date="2021-09-26T08:36:15Z">
        <w:r>
          <w:rPr>
            <w:rFonts w:eastAsia="Times New Roman" w:cs="Segoe UI" w:ascii="Segoe UI" w:hAnsi="Segoe UI"/>
            <w:b/>
            <w:bCs/>
            <w:color w:val="24292F"/>
            <w:sz w:val="30"/>
            <w:szCs w:val="30"/>
            <w:lang w:eastAsia="en-IE"/>
          </w:rPr>
          <w:delText>Component 3 - Hardware Abstraction Layer (HAL)</w:delText>
        </w:r>
      </w:del>
    </w:p>
    <w:p>
      <w:pPr>
        <w:pStyle w:val="Normal"/>
        <w:shd w:val="clear" w:color="auto" w:fill="FFFFFF"/>
        <w:spacing w:lineRule="auto" w:line="240" w:before="0" w:after="240"/>
        <w:rPr>
          <w:rFonts w:ascii="Segoe UI" w:hAnsi="Segoe UI" w:eastAsia="Times New Roman" w:cs="Segoe UI"/>
          <w:color w:val="24292F"/>
          <w:sz w:val="24"/>
          <w:szCs w:val="24"/>
          <w:lang w:eastAsia="en-IE"/>
          <w:del w:id="89" w:author="Jeremy Bennett" w:date="2021-09-26T08:36:15Z"/>
        </w:rPr>
      </w:pPr>
      <w:del w:id="88" w:author="Jeremy Bennett" w:date="2021-09-26T08:36:15Z">
        <w:r>
          <w:rPr>
            <w:rFonts w:eastAsia="Times New Roman" w:cs="Segoe UI" w:ascii="Segoe UI" w:hAnsi="Segoe UI"/>
            <w:color w:val="24292F"/>
            <w:sz w:val="24"/>
            <w:szCs w:val="24"/>
            <w:lang w:eastAsia="en-IE"/>
          </w:rPr>
          <w:delText>The first version of the SDK will not include the HAL, since it will not be ready in time.</w:delText>
        </w:r>
      </w:del>
    </w:p>
    <w:p>
      <w:pPr>
        <w:pStyle w:val="Normal"/>
        <w:numPr>
          <w:ilvl w:val="0"/>
          <w:numId w:val="0"/>
        </w:numPr>
        <w:shd w:val="clear" w:color="auto" w:fill="FFFFFF"/>
        <w:spacing w:lineRule="auto" w:line="240" w:before="360" w:after="240"/>
        <w:outlineLvl w:val="2"/>
        <w:rPr>
          <w:rFonts w:ascii="Segoe UI" w:hAnsi="Segoe UI" w:eastAsia="Times New Roman" w:cs="Segoe UI"/>
          <w:b/>
          <w:b/>
          <w:bCs/>
          <w:color w:val="24292F"/>
          <w:sz w:val="30"/>
          <w:szCs w:val="30"/>
          <w:lang w:eastAsia="en-IE"/>
          <w:del w:id="91" w:author="Jeremy Bennett" w:date="2021-09-26T08:36:15Z"/>
        </w:rPr>
      </w:pPr>
      <w:del w:id="90" w:author="Jeremy Bennett" w:date="2021-09-26T08:36:15Z">
        <w:r>
          <w:rPr>
            <w:rFonts w:eastAsia="Times New Roman" w:cs="Segoe UI" w:ascii="Segoe UI" w:hAnsi="Segoe UI"/>
            <w:b/>
            <w:bCs/>
            <w:color w:val="24292F"/>
            <w:sz w:val="30"/>
            <w:szCs w:val="30"/>
            <w:lang w:eastAsia="en-IE"/>
          </w:rPr>
          <w:delText>Component 4 - FreeRTOS</w:delText>
        </w:r>
      </w:del>
    </w:p>
    <w:p>
      <w:pPr>
        <w:pStyle w:val="Normal"/>
        <w:shd w:val="clear" w:color="auto" w:fill="FFFFFF"/>
        <w:spacing w:lineRule="auto" w:line="240" w:before="0" w:after="240"/>
        <w:rPr>
          <w:rFonts w:ascii="Segoe UI" w:hAnsi="Segoe UI" w:eastAsia="Times New Roman" w:cs="Segoe UI"/>
          <w:color w:val="24292F"/>
          <w:sz w:val="24"/>
          <w:szCs w:val="24"/>
          <w:lang w:eastAsia="en-IE"/>
          <w:del w:id="96" w:author="Jeremy Bennett" w:date="2021-09-26T08:36:15Z"/>
        </w:rPr>
      </w:pPr>
      <w:del w:id="92" w:author="Jeremy Bennett" w:date="2021-09-26T08:36:15Z">
        <w:r>
          <w:rPr>
            <w:rFonts w:eastAsia="Times New Roman" w:cs="Segoe UI" w:ascii="Segoe UI" w:hAnsi="Segoe UI"/>
            <w:color w:val="24292F"/>
            <w:sz w:val="24"/>
            <w:szCs w:val="24"/>
            <w:lang w:eastAsia="en-IE"/>
          </w:rPr>
          <w:delText xml:space="preserve">This is a combination of the kernel and drivers for the various devices on the </w:delText>
        </w:r>
      </w:del>
      <w:del w:id="93" w:author="Hugh O'Keeffe" w:date="2021-09-22T14:22:00Z">
        <w:r>
          <w:rPr>
            <w:rFonts w:eastAsia="Times New Roman" w:cs="Segoe UI" w:ascii="Segoe UI" w:hAnsi="Segoe UI"/>
            <w:color w:val="24292F"/>
            <w:sz w:val="24"/>
            <w:szCs w:val="24"/>
            <w:lang w:eastAsia="en-IE"/>
          </w:rPr>
          <w:delText>develpment</w:delText>
        </w:r>
      </w:del>
      <w:del w:id="94" w:author="Jeremy Bennett" w:date="2021-09-26T08:36:15Z">
        <w:r>
          <w:rPr>
            <w:rFonts w:eastAsia="Times New Roman" w:cs="Segoe UI" w:ascii="Segoe UI" w:hAnsi="Segoe UI"/>
            <w:color w:val="24292F"/>
            <w:sz w:val="24"/>
            <w:szCs w:val="24"/>
            <w:lang w:eastAsia="en-IE"/>
          </w:rPr>
          <w:delText>development</w:delText>
        </w:r>
      </w:del>
      <w:del w:id="95" w:author="Jeremy Bennett" w:date="2021-09-26T08:36:15Z">
        <w:r>
          <w:rPr>
            <w:rFonts w:eastAsia="Times New Roman" w:cs="Segoe UI" w:ascii="Segoe UI" w:hAnsi="Segoe UI"/>
            <w:color w:val="24292F"/>
            <w:sz w:val="24"/>
            <w:szCs w:val="24"/>
            <w:lang w:eastAsia="en-IE"/>
          </w:rPr>
          <w:delText xml:space="preserve"> kit board (UART, WiFi, LEDs). The first version will be a direct port to the hardware, subsequent versions will sit on top of the HAL.</w:delText>
        </w:r>
      </w:del>
    </w:p>
    <w:p>
      <w:pPr>
        <w:pStyle w:val="Normal"/>
        <w:widowControl/>
        <w:shd w:val="clear" w:color="auto" w:fill="FFFFFF"/>
        <w:bidi w:val="0"/>
        <w:spacing w:lineRule="auto" w:line="240" w:before="0" w:after="240"/>
        <w:jc w:val="left"/>
        <w:rPr>
          <w:rFonts w:ascii="Segoe UI" w:hAnsi="Segoe UI" w:eastAsia="Times New Roman" w:cs="Segoe UI"/>
          <w:color w:val="24292F"/>
          <w:sz w:val="24"/>
          <w:szCs w:val="24"/>
          <w:lang w:eastAsia="en-IE"/>
          <w:del w:id="99" w:author="Jeremy Bennett" w:date="2021-09-26T08:36:15Z"/>
        </w:rPr>
      </w:pPr>
      <w:del w:id="97" w:author="Jeremy Bennett" w:date="2021-09-26T08:36:15Z">
        <w:r>
          <w:rPr>
            <w:rFonts w:eastAsia="Times New Roman" w:cs="Segoe UI" w:ascii="Segoe UI" w:hAnsi="Segoe UI"/>
            <w:b/>
            <w:bCs/>
            <w:color w:val="24292F"/>
            <w:sz w:val="24"/>
            <w:szCs w:val="24"/>
            <w:lang w:eastAsia="en-IE"/>
          </w:rPr>
          <w:delText>Current status:</w:delText>
        </w:r>
      </w:del>
      <w:del w:id="98" w:author="Jeremy Bennett" w:date="2021-09-26T08:36:15Z">
        <w:r>
          <w:rPr>
            <w:rFonts w:eastAsia="Times New Roman" w:cs="Segoe UI" w:ascii="Segoe UI" w:hAnsi="Segoe UI"/>
            <w:color w:val="24292F"/>
            <w:sz w:val="24"/>
            <w:szCs w:val="24"/>
            <w:lang w:eastAsia="en-IE"/>
          </w:rPr>
          <w:delText> The FreeRTOS kernel for PULP has been ported to CORE-V MCU, but has been blocked by hardware issues. No CORE-V MCU drivers have been written. Note that development of drivers will require the specification of the devices to be finalized, and testing of drivers will require physical hardware.</w:delText>
        </w:r>
      </w:del>
    </w:p>
    <w:p>
      <w:pPr>
        <w:pStyle w:val="Normal"/>
        <w:widowControl/>
        <w:shd w:val="clear" w:color="auto" w:fill="FFFFFF"/>
        <w:bidi w:val="0"/>
        <w:spacing w:lineRule="auto" w:line="240" w:before="0" w:after="240"/>
        <w:jc w:val="left"/>
        <w:rPr>
          <w:rFonts w:ascii="Segoe UI" w:hAnsi="Segoe UI" w:eastAsia="Times New Roman" w:cs="Segoe UI"/>
          <w:color w:val="24292F"/>
          <w:sz w:val="24"/>
          <w:szCs w:val="24"/>
          <w:lang w:eastAsia="en-IE"/>
          <w:del w:id="101" w:author="Jeremy Bennett" w:date="2021-09-26T08:36:15Z"/>
        </w:rPr>
      </w:pPr>
      <w:del w:id="100" w:author="Jeremy Bennett" w:date="2021-09-26T08:36:15Z">
        <w:r>
          <w:rPr>
            <w:rFonts w:eastAsia="Times New Roman" w:cs="Segoe UI" w:ascii="Segoe UI" w:hAnsi="Segoe UI"/>
            <w:b/>
            <w:bCs/>
            <w:color w:val="24292F"/>
            <w:sz w:val="30"/>
            <w:szCs w:val="30"/>
            <w:lang w:eastAsia="en-IE"/>
          </w:rPr>
          <w:delText>Component 5 - Symbiflow tooling</w:delText>
        </w:r>
      </w:del>
    </w:p>
    <w:p>
      <w:pPr>
        <w:pStyle w:val="Normal"/>
        <w:widowControl/>
        <w:shd w:val="clear" w:color="auto" w:fill="FFFFFF"/>
        <w:bidi w:val="0"/>
        <w:spacing w:lineRule="auto" w:line="240" w:before="0" w:after="240"/>
        <w:jc w:val="left"/>
        <w:rPr>
          <w:rFonts w:ascii="Segoe UI" w:hAnsi="Segoe UI" w:eastAsia="Times New Roman" w:cs="Segoe UI"/>
          <w:color w:val="24292F"/>
          <w:sz w:val="24"/>
          <w:szCs w:val="24"/>
          <w:lang w:eastAsia="en-IE"/>
          <w:del w:id="103" w:author="Jeremy Bennett" w:date="2021-09-26T08:36:15Z"/>
        </w:rPr>
      </w:pPr>
      <w:del w:id="102" w:author="Jeremy Bennett" w:date="2021-09-26T08:36:15Z">
        <w:r>
          <w:rPr>
            <w:rFonts w:eastAsia="Times New Roman" w:cs="Segoe UI" w:ascii="Segoe UI" w:hAnsi="Segoe UI"/>
            <w:color w:val="24292F"/>
            <w:sz w:val="24"/>
            <w:szCs w:val="24"/>
            <w:lang w:eastAsia="en-IE"/>
          </w:rPr>
          <w:delText>Support for Symbiflow tooling will require work in the IDE to allow access to the tools. This proposal assumes that standard upstream tools will be used.</w:delText>
        </w:r>
      </w:del>
    </w:p>
    <w:p>
      <w:pPr>
        <w:pStyle w:val="Normal"/>
        <w:widowControl/>
        <w:shd w:val="clear" w:color="auto" w:fill="FFFFFF"/>
        <w:bidi w:val="0"/>
        <w:spacing w:lineRule="auto" w:line="240" w:before="0" w:after="240"/>
        <w:jc w:val="left"/>
        <w:rPr>
          <w:rFonts w:ascii="Segoe UI" w:hAnsi="Segoe UI" w:eastAsia="Times New Roman" w:cs="Segoe UI"/>
          <w:color w:val="24292F"/>
          <w:sz w:val="24"/>
          <w:szCs w:val="24"/>
          <w:lang w:eastAsia="en-IE"/>
          <w:del w:id="114" w:author="Jeremy Bennett" w:date="2021-09-26T08:36:15Z"/>
        </w:rPr>
      </w:pPr>
      <w:del w:id="104" w:author="Jeremy Bennett" w:date="2021-09-26T08:36:15Z">
        <w:r>
          <w:rPr>
            <w:rFonts w:eastAsia="Times New Roman" w:cs="Segoe UI" w:ascii="Segoe UI" w:hAnsi="Segoe UI"/>
            <w:color w:val="24292F"/>
            <w:sz w:val="24"/>
            <w:szCs w:val="24"/>
            <w:lang w:eastAsia="en-IE"/>
          </w:rPr>
          <w:delText>No work is required specifically for this component. It forms part of </w:delText>
        </w:r>
      </w:del>
      <w:del w:id="105" w:author="Jeremy Bennett" w:date="2021-09-26T08:36:15Z">
        <w:r>
          <w:fldChar w:fldCharType="begin"/>
        </w:r>
        <w:r>
          <w:rPr>
            <w:sz w:val="24"/>
            <w:szCs w:val="24"/>
            <w:rFonts w:eastAsia="Times New Roman" w:cs="Segoe UI" w:ascii="Segoe UI" w:hAnsi="Segoe UI"/>
            <w:color w:val="0000FF"/>
            <w:lang w:eastAsia="en-IE"/>
          </w:rPr>
          <w:delInstrText> HYPERLINK "https://github.com/openhwgroup/core-v-docs/blob/master/program/Project Descriptions and Plans/SDK/sdk-project-concept.md" \l "component-1---openhw-ide-and-debugger"</w:delInstrText>
        </w:r>
      </w:del>
      <w:r>
        <w:rPr>
          <w:sz w:val="24"/>
          <w:szCs w:val="24"/>
          <w:rFonts w:eastAsia="Times New Roman" w:cs="Segoe UI" w:ascii="Segoe UI" w:hAnsi="Segoe UI"/>
          <w:color w:val="0000FF"/>
          <w:lang w:eastAsia="en-IE"/>
        </w:rPr>
        <w:fldChar w:fldCharType="separate"/>
      </w:r>
      <w:del w:id="106" w:author="Jeremy Bennett" w:date="2021-09-26T08:36:15Z">
        <w:r>
          <w:rPr>
            <w:rFonts w:eastAsia="Times New Roman" w:cs="Segoe UI" w:ascii="Segoe UI" w:hAnsi="Segoe UI"/>
            <w:color w:val="0000FF"/>
            <w:sz w:val="24"/>
            <w:szCs w:val="24"/>
            <w:lang w:eastAsia="en-IE"/>
          </w:rPr>
          <w:delText>Component 1</w:delText>
        </w:r>
      </w:del>
      <w:r>
        <w:rPr>
          <w:sz w:val="24"/>
          <w:szCs w:val="24"/>
          <w:rFonts w:eastAsia="Times New Roman" w:cs="Segoe UI" w:ascii="Segoe UI" w:hAnsi="Segoe UI"/>
          <w:color w:val="0000FF"/>
          <w:lang w:eastAsia="en-IE"/>
        </w:rPr>
        <w:fldChar w:fldCharType="end"/>
      </w:r>
      <w:del w:id="107" w:author="Jeremy Bennett" w:date="2021-09-26T08:36:15Z">
        <w:r>
          <w:rPr>
            <w:rFonts w:eastAsia="Times New Roman" w:cs="Segoe UI" w:ascii="Segoe UI" w:hAnsi="Segoe UI"/>
            <w:color w:val="24292F"/>
            <w:sz w:val="24"/>
            <w:szCs w:val="24"/>
            <w:lang w:eastAsia="en-IE"/>
          </w:rPr>
          <w:delText>, </w:delText>
        </w:r>
      </w:del>
      <w:del w:id="108" w:author="Jeremy Bennett" w:date="2021-09-26T08:36:15Z">
        <w:r>
          <w:fldChar w:fldCharType="begin"/>
        </w:r>
        <w:r>
          <w:rPr>
            <w:sz w:val="24"/>
            <w:szCs w:val="24"/>
            <w:rFonts w:eastAsia="Times New Roman" w:cs="Segoe UI" w:ascii="Segoe UI" w:hAnsi="Segoe UI"/>
            <w:color w:val="0000FF"/>
            <w:lang w:eastAsia="en-IE"/>
          </w:rPr>
          <w:delInstrText> HYPERLINK "https://github.com/openhwgroup/core-v-docs/blob/master/program/Project Descriptions and Plans/SDK/sdk-project-concept.md" \l "component-6---documentation"</w:delInstrText>
        </w:r>
      </w:del>
      <w:r>
        <w:rPr>
          <w:sz w:val="24"/>
          <w:szCs w:val="24"/>
          <w:rFonts w:eastAsia="Times New Roman" w:cs="Segoe UI" w:ascii="Segoe UI" w:hAnsi="Segoe UI"/>
          <w:color w:val="0000FF"/>
          <w:lang w:eastAsia="en-IE"/>
        </w:rPr>
        <w:fldChar w:fldCharType="separate"/>
      </w:r>
      <w:del w:id="109" w:author="Jeremy Bennett" w:date="2021-09-26T08:36:15Z">
        <w:r>
          <w:rPr>
            <w:rFonts w:eastAsia="Times New Roman" w:cs="Segoe UI" w:ascii="Segoe UI" w:hAnsi="Segoe UI"/>
            <w:color w:val="0000FF"/>
            <w:sz w:val="24"/>
            <w:szCs w:val="24"/>
            <w:lang w:eastAsia="en-IE"/>
          </w:rPr>
          <w:delText>Component 6</w:delText>
        </w:r>
      </w:del>
      <w:r>
        <w:rPr>
          <w:sz w:val="24"/>
          <w:szCs w:val="24"/>
          <w:rFonts w:eastAsia="Times New Roman" w:cs="Segoe UI" w:ascii="Segoe UI" w:hAnsi="Segoe UI"/>
          <w:color w:val="0000FF"/>
          <w:lang w:eastAsia="en-IE"/>
        </w:rPr>
        <w:fldChar w:fldCharType="end"/>
      </w:r>
      <w:del w:id="110" w:author="Jeremy Bennett" w:date="2021-09-26T08:36:15Z">
        <w:r>
          <w:rPr>
            <w:rFonts w:eastAsia="Times New Roman" w:cs="Segoe UI" w:ascii="Segoe UI" w:hAnsi="Segoe UI"/>
            <w:color w:val="24292F"/>
            <w:sz w:val="24"/>
            <w:szCs w:val="24"/>
            <w:lang w:eastAsia="en-IE"/>
          </w:rPr>
          <w:delText> and </w:delText>
        </w:r>
      </w:del>
      <w:del w:id="111" w:author="Jeremy Bennett" w:date="2021-09-26T08:36:15Z">
        <w:r>
          <w:fldChar w:fldCharType="begin"/>
        </w:r>
        <w:r>
          <w:rPr>
            <w:sz w:val="24"/>
            <w:szCs w:val="24"/>
            <w:rFonts w:eastAsia="Times New Roman" w:cs="Segoe UI" w:ascii="Segoe UI" w:hAnsi="Segoe UI"/>
            <w:color w:val="0000FF"/>
            <w:lang w:eastAsia="en-IE"/>
          </w:rPr>
          <w:delInstrText> HYPERLINK "https://github.com/openhwgroup/core-v-docs/blob/master/program/Project Descriptions and Plans/SDK/sdk-project-concept.md" \l "component-7---examplesapplications"</w:delInstrText>
        </w:r>
      </w:del>
      <w:r>
        <w:rPr>
          <w:sz w:val="24"/>
          <w:szCs w:val="24"/>
          <w:rFonts w:eastAsia="Times New Roman" w:cs="Segoe UI" w:ascii="Segoe UI" w:hAnsi="Segoe UI"/>
          <w:color w:val="0000FF"/>
          <w:lang w:eastAsia="en-IE"/>
        </w:rPr>
        <w:fldChar w:fldCharType="separate"/>
      </w:r>
      <w:del w:id="112" w:author="Jeremy Bennett" w:date="2021-09-26T08:36:15Z">
        <w:r>
          <w:rPr>
            <w:rFonts w:eastAsia="Times New Roman" w:cs="Segoe UI" w:ascii="Segoe UI" w:hAnsi="Segoe UI"/>
            <w:color w:val="0000FF"/>
            <w:sz w:val="24"/>
            <w:szCs w:val="24"/>
            <w:lang w:eastAsia="en-IE"/>
          </w:rPr>
          <w:delText>Component 7</w:delText>
        </w:r>
      </w:del>
      <w:r>
        <w:rPr>
          <w:sz w:val="24"/>
          <w:szCs w:val="24"/>
          <w:rFonts w:eastAsia="Times New Roman" w:cs="Segoe UI" w:ascii="Segoe UI" w:hAnsi="Segoe UI"/>
          <w:color w:val="0000FF"/>
          <w:lang w:eastAsia="en-IE"/>
        </w:rPr>
        <w:fldChar w:fldCharType="end"/>
      </w:r>
      <w:del w:id="113" w:author="Jeremy Bennett" w:date="2021-09-26T08:36:15Z">
        <w:r>
          <w:rPr>
            <w:rFonts w:eastAsia="Times New Roman" w:cs="Segoe UI" w:ascii="Segoe UI" w:hAnsi="Segoe UI"/>
            <w:color w:val="24292F"/>
            <w:sz w:val="24"/>
            <w:szCs w:val="24"/>
            <w:lang w:eastAsia="en-IE"/>
          </w:rPr>
          <w:delText>.</w:delText>
        </w:r>
      </w:del>
    </w:p>
    <w:p>
      <w:pPr>
        <w:pStyle w:val="Normal"/>
        <w:widowControl/>
        <w:shd w:val="clear" w:color="auto" w:fill="FFFFFF"/>
        <w:bidi w:val="0"/>
        <w:spacing w:lineRule="auto" w:line="240" w:before="0" w:after="240"/>
        <w:jc w:val="left"/>
        <w:rPr>
          <w:rFonts w:ascii="Segoe UI" w:hAnsi="Segoe UI" w:eastAsia="Times New Roman" w:cs="Segoe UI"/>
          <w:color w:val="24292F"/>
          <w:sz w:val="24"/>
          <w:szCs w:val="24"/>
          <w:lang w:eastAsia="en-IE"/>
          <w:del w:id="116" w:author="Jeremy Bennett" w:date="2021-09-26T08:36:15Z"/>
        </w:rPr>
      </w:pPr>
      <w:del w:id="115" w:author="Jeremy Bennett" w:date="2021-09-26T08:36:15Z">
        <w:r>
          <w:rPr>
            <w:rFonts w:eastAsia="Times New Roman" w:cs="Segoe UI" w:ascii="Segoe UI" w:hAnsi="Segoe UI"/>
            <w:b/>
            <w:bCs/>
            <w:color w:val="24292F"/>
            <w:sz w:val="30"/>
            <w:szCs w:val="30"/>
            <w:lang w:eastAsia="en-IE"/>
          </w:rPr>
          <w:delText>Component 6 - Documentation</w:delText>
        </w:r>
      </w:del>
    </w:p>
    <w:p>
      <w:pPr>
        <w:pStyle w:val="Normal"/>
        <w:widowControl/>
        <w:shd w:val="clear" w:color="auto" w:fill="FFFFFF"/>
        <w:bidi w:val="0"/>
        <w:spacing w:lineRule="auto" w:line="240" w:before="0" w:after="240"/>
        <w:jc w:val="left"/>
        <w:rPr>
          <w:rFonts w:ascii="Segoe UI" w:hAnsi="Segoe UI" w:eastAsia="Times New Roman" w:cs="Segoe UI"/>
          <w:color w:val="24292F"/>
          <w:sz w:val="24"/>
          <w:szCs w:val="24"/>
          <w:lang w:eastAsia="en-IE"/>
          <w:del w:id="118" w:author="Jeremy Bennett" w:date="2021-09-26T08:36:15Z"/>
        </w:rPr>
      </w:pPr>
      <w:del w:id="117" w:author="Jeremy Bennett" w:date="2021-09-26T08:36:15Z">
        <w:r>
          <w:rPr>
            <w:rFonts w:eastAsia="Times New Roman" w:cs="Segoe UI" w:ascii="Segoe UI" w:hAnsi="Segoe UI"/>
            <w:color w:val="24292F"/>
            <w:sz w:val="24"/>
            <w:szCs w:val="24"/>
            <w:lang w:eastAsia="en-IE"/>
          </w:rPr>
          <w:delText>This is one of the critical components to the out-of-box experience.</w:delText>
        </w:r>
      </w:del>
    </w:p>
    <w:p>
      <w:pPr>
        <w:pStyle w:val="Normal"/>
        <w:widowControl/>
        <w:shd w:val="clear" w:color="auto" w:fill="FFFFFF"/>
        <w:bidi w:val="0"/>
        <w:spacing w:lineRule="auto" w:line="240" w:before="0" w:after="240"/>
        <w:jc w:val="left"/>
        <w:rPr>
          <w:rFonts w:ascii="Segoe UI" w:hAnsi="Segoe UI" w:eastAsia="Times New Roman" w:cs="Segoe UI"/>
          <w:color w:val="24292F"/>
          <w:sz w:val="24"/>
          <w:szCs w:val="24"/>
          <w:lang w:eastAsia="en-IE"/>
          <w:del w:id="120" w:author="Jeremy Bennett" w:date="2021-09-26T08:36:15Z"/>
        </w:rPr>
      </w:pPr>
      <w:del w:id="119" w:author="Jeremy Bennett" w:date="2021-09-26T08:36:15Z">
        <w:r>
          <w:rPr>
            <w:rFonts w:eastAsia="Times New Roman" w:cs="Segoe UI" w:ascii="Segoe UI" w:hAnsi="Segoe UI"/>
            <w:color w:val="24292F"/>
            <w:sz w:val="24"/>
            <w:szCs w:val="24"/>
            <w:lang w:eastAsia="en-IE"/>
          </w:rPr>
          <w:delText>This includes getting started guides, user manuals, and the wiki for user contributions. It includes documentation in a range of formats:</w:delText>
        </w:r>
      </w:del>
    </w:p>
    <w:p>
      <w:pPr>
        <w:pStyle w:val="Normal"/>
        <w:widowControl/>
        <w:numPr>
          <w:ilvl w:val="0"/>
          <w:numId w:val="0"/>
        </w:numPr>
        <w:shd w:val="clear" w:color="auto" w:fill="FFFFFF"/>
        <w:bidi w:val="0"/>
        <w:spacing w:lineRule="auto" w:line="240" w:before="0" w:after="240"/>
        <w:jc w:val="left"/>
        <w:rPr>
          <w:rFonts w:ascii="Segoe UI" w:hAnsi="Segoe UI" w:eastAsia="Times New Roman" w:cs="Segoe UI"/>
          <w:color w:val="24292F"/>
          <w:sz w:val="24"/>
          <w:szCs w:val="24"/>
          <w:lang w:eastAsia="en-IE"/>
          <w:del w:id="122" w:author="Jeremy Bennett" w:date="2021-09-26T08:36:15Z"/>
        </w:rPr>
      </w:pPr>
      <w:del w:id="121" w:author="Jeremy Bennett" w:date="2021-09-26T08:36:15Z">
        <w:r>
          <w:rPr>
            <w:rFonts w:eastAsia="Times New Roman" w:cs="Segoe UI" w:ascii="Segoe UI" w:hAnsi="Segoe UI"/>
            <w:color w:val="24292F"/>
            <w:sz w:val="24"/>
            <w:szCs w:val="24"/>
            <w:lang w:eastAsia="en-IE"/>
          </w:rPr>
          <w:delText>printed text;</w:delText>
        </w:r>
      </w:del>
    </w:p>
    <w:p>
      <w:pPr>
        <w:pStyle w:val="Normal"/>
        <w:widowControl/>
        <w:numPr>
          <w:ilvl w:val="0"/>
          <w:numId w:val="0"/>
        </w:numPr>
        <w:shd w:val="clear" w:color="auto" w:fill="FFFFFF"/>
        <w:bidi w:val="0"/>
        <w:spacing w:lineRule="auto" w:line="240" w:before="0" w:after="240"/>
        <w:jc w:val="left"/>
        <w:rPr>
          <w:rFonts w:ascii="Segoe UI" w:hAnsi="Segoe UI" w:eastAsia="Times New Roman" w:cs="Segoe UI"/>
          <w:color w:val="24292F"/>
          <w:sz w:val="24"/>
          <w:szCs w:val="24"/>
          <w:lang w:eastAsia="en-IE"/>
          <w:del w:id="124" w:author="Jeremy Bennett" w:date="2021-09-26T08:36:15Z"/>
        </w:rPr>
      </w:pPr>
      <w:del w:id="123" w:author="Jeremy Bennett" w:date="2021-09-26T08:36:15Z">
        <w:r>
          <w:rPr>
            <w:rFonts w:eastAsia="Times New Roman" w:cs="Segoe UI" w:ascii="Segoe UI" w:hAnsi="Segoe UI"/>
            <w:color w:val="24292F"/>
            <w:sz w:val="24"/>
            <w:szCs w:val="24"/>
            <w:lang w:eastAsia="en-IE"/>
          </w:rPr>
          <w:delText>online text;</w:delText>
        </w:r>
      </w:del>
    </w:p>
    <w:p>
      <w:pPr>
        <w:pStyle w:val="Normal"/>
        <w:widowControl/>
        <w:numPr>
          <w:ilvl w:val="0"/>
          <w:numId w:val="0"/>
        </w:numPr>
        <w:shd w:val="clear" w:color="auto" w:fill="FFFFFF"/>
        <w:bidi w:val="0"/>
        <w:spacing w:lineRule="auto" w:line="240" w:before="0" w:after="240"/>
        <w:jc w:val="left"/>
        <w:rPr>
          <w:rFonts w:ascii="Segoe UI" w:hAnsi="Segoe UI" w:eastAsia="Times New Roman" w:cs="Segoe UI"/>
          <w:color w:val="24292F"/>
          <w:sz w:val="24"/>
          <w:szCs w:val="24"/>
          <w:lang w:eastAsia="en-IE"/>
          <w:del w:id="126" w:author="Jeremy Bennett" w:date="2021-09-26T08:36:15Z"/>
        </w:rPr>
      </w:pPr>
      <w:del w:id="125" w:author="Jeremy Bennett" w:date="2021-09-26T08:36:15Z">
        <w:r>
          <w:rPr>
            <w:rFonts w:eastAsia="Times New Roman" w:cs="Segoe UI" w:ascii="Segoe UI" w:hAnsi="Segoe UI"/>
            <w:color w:val="24292F"/>
            <w:sz w:val="24"/>
            <w:szCs w:val="24"/>
            <w:lang w:eastAsia="en-IE"/>
          </w:rPr>
          <w:delText>help systems; and</w:delText>
        </w:r>
      </w:del>
    </w:p>
    <w:p>
      <w:pPr>
        <w:pStyle w:val="Normal"/>
        <w:widowControl/>
        <w:numPr>
          <w:ilvl w:val="0"/>
          <w:numId w:val="0"/>
        </w:numPr>
        <w:shd w:val="clear" w:color="auto" w:fill="FFFFFF"/>
        <w:bidi w:val="0"/>
        <w:spacing w:lineRule="auto" w:line="240" w:before="0" w:after="240"/>
        <w:jc w:val="left"/>
        <w:rPr>
          <w:rFonts w:ascii="Segoe UI" w:hAnsi="Segoe UI" w:eastAsia="Times New Roman" w:cs="Segoe UI"/>
          <w:color w:val="24292F"/>
          <w:sz w:val="24"/>
          <w:szCs w:val="24"/>
          <w:lang w:eastAsia="en-IE"/>
          <w:del w:id="128" w:author="Jeremy Bennett" w:date="2021-09-26T08:36:15Z"/>
        </w:rPr>
      </w:pPr>
      <w:del w:id="127" w:author="Jeremy Bennett" w:date="2021-09-26T08:36:15Z">
        <w:r>
          <w:rPr>
            <w:rFonts w:eastAsia="Times New Roman" w:cs="Segoe UI" w:ascii="Segoe UI" w:hAnsi="Segoe UI"/>
            <w:color w:val="24292F"/>
            <w:sz w:val="24"/>
            <w:szCs w:val="24"/>
            <w:lang w:eastAsia="en-IE"/>
          </w:rPr>
          <w:delText>video.</w:delText>
        </w:r>
      </w:del>
    </w:p>
    <w:p>
      <w:pPr>
        <w:pStyle w:val="Normal"/>
        <w:widowControl/>
        <w:shd w:val="clear" w:color="auto" w:fill="FFFFFF"/>
        <w:bidi w:val="0"/>
        <w:spacing w:lineRule="auto" w:line="240" w:before="0" w:after="240"/>
        <w:jc w:val="left"/>
        <w:rPr>
          <w:rFonts w:ascii="Segoe UI" w:hAnsi="Segoe UI" w:eastAsia="Times New Roman" w:cs="Segoe UI"/>
          <w:color w:val="24292F"/>
          <w:sz w:val="24"/>
          <w:szCs w:val="24"/>
          <w:lang w:eastAsia="en-IE"/>
          <w:del w:id="133" w:author="Jeremy Bennett" w:date="2021-09-26T08:36:15Z"/>
        </w:rPr>
      </w:pPr>
      <w:del w:id="129" w:author="Jeremy Bennett" w:date="2021-09-26T08:36:15Z">
        <w:r>
          <w:rPr>
            <w:rFonts w:eastAsia="Times New Roman" w:cs="Segoe UI" w:ascii="Segoe UI" w:hAnsi="Segoe UI"/>
            <w:color w:val="24292F"/>
            <w:sz w:val="24"/>
            <w:szCs w:val="24"/>
            <w:lang w:eastAsia="en-IE"/>
          </w:rPr>
          <w:delText>Documentation of tutorials is a separate component (see </w:delText>
        </w:r>
      </w:del>
      <w:del w:id="130" w:author="Jeremy Bennett" w:date="2021-09-26T08:36:15Z">
        <w:r>
          <w:fldChar w:fldCharType="begin"/>
        </w:r>
        <w:r>
          <w:rPr>
            <w:sz w:val="24"/>
            <w:szCs w:val="24"/>
            <w:rFonts w:eastAsia="Times New Roman" w:cs="Segoe UI" w:ascii="Segoe UI" w:hAnsi="Segoe UI"/>
            <w:color w:val="0000FF"/>
            <w:lang w:eastAsia="en-IE"/>
          </w:rPr>
          <w:delInstrText> HYPERLINK "https://github.com/openhwgroup/core-v-docs/blob/master/program/Project Descriptions and Plans/SDK/sdk-project-concept.md" \l "component-7---examplesapplications"</w:delInstrText>
        </w:r>
      </w:del>
      <w:r>
        <w:rPr>
          <w:sz w:val="24"/>
          <w:szCs w:val="24"/>
          <w:rFonts w:eastAsia="Times New Roman" w:cs="Segoe UI" w:ascii="Segoe UI" w:hAnsi="Segoe UI"/>
          <w:color w:val="0000FF"/>
          <w:lang w:eastAsia="en-IE"/>
        </w:rPr>
        <w:fldChar w:fldCharType="separate"/>
      </w:r>
      <w:del w:id="131" w:author="Jeremy Bennett" w:date="2021-09-26T08:36:15Z">
        <w:r>
          <w:rPr>
            <w:rFonts w:eastAsia="Times New Roman" w:cs="Segoe UI" w:ascii="Segoe UI" w:hAnsi="Segoe UI"/>
            <w:color w:val="0000FF"/>
            <w:sz w:val="24"/>
            <w:szCs w:val="24"/>
            <w:lang w:eastAsia="en-IE"/>
          </w:rPr>
          <w:delText>Component 7</w:delText>
        </w:r>
      </w:del>
      <w:r>
        <w:rPr>
          <w:sz w:val="24"/>
          <w:szCs w:val="24"/>
          <w:rFonts w:eastAsia="Times New Roman" w:cs="Segoe UI" w:ascii="Segoe UI" w:hAnsi="Segoe UI"/>
          <w:color w:val="0000FF"/>
          <w:lang w:eastAsia="en-IE"/>
        </w:rPr>
        <w:fldChar w:fldCharType="end"/>
      </w:r>
      <w:del w:id="132" w:author="Jeremy Bennett" w:date="2021-09-26T08:36:15Z">
        <w:r>
          <w:rPr>
            <w:rFonts w:eastAsia="Times New Roman" w:cs="Segoe UI" w:ascii="Segoe UI" w:hAnsi="Segoe UI"/>
            <w:color w:val="24292F"/>
            <w:sz w:val="24"/>
            <w:szCs w:val="24"/>
            <w:lang w:eastAsia="en-IE"/>
          </w:rPr>
          <w:delText>). Likely a specific Internet domain to support all this material online will be required.</w:delText>
        </w:r>
      </w:del>
    </w:p>
    <w:p>
      <w:pPr>
        <w:pStyle w:val="Normal"/>
        <w:widowControl/>
        <w:shd w:val="clear" w:color="auto" w:fill="FFFFFF"/>
        <w:bidi w:val="0"/>
        <w:spacing w:lineRule="auto" w:line="240" w:before="0" w:after="240"/>
        <w:jc w:val="left"/>
        <w:rPr>
          <w:rFonts w:ascii="Segoe UI" w:hAnsi="Segoe UI" w:eastAsia="Times New Roman" w:cs="Segoe UI"/>
          <w:color w:val="24292F"/>
          <w:sz w:val="24"/>
          <w:szCs w:val="24"/>
          <w:lang w:eastAsia="en-IE"/>
          <w:del w:id="136" w:author="Jeremy Bennett" w:date="2021-09-26T08:36:15Z"/>
        </w:rPr>
      </w:pPr>
      <w:del w:id="134" w:author="Jeremy Bennett" w:date="2021-09-26T08:36:15Z">
        <w:r>
          <w:rPr>
            <w:rFonts w:eastAsia="Times New Roman" w:cs="Segoe UI" w:ascii="Segoe UI" w:hAnsi="Segoe UI"/>
            <w:b/>
            <w:bCs/>
            <w:color w:val="24292F"/>
            <w:sz w:val="24"/>
            <w:szCs w:val="24"/>
            <w:lang w:eastAsia="en-IE"/>
          </w:rPr>
          <w:delText>Current status:</w:delText>
        </w:r>
      </w:del>
      <w:del w:id="135" w:author="Jeremy Bennett" w:date="2021-09-26T08:36:15Z">
        <w:r>
          <w:rPr>
            <w:rFonts w:eastAsia="Times New Roman" w:cs="Segoe UI" w:ascii="Segoe UI" w:hAnsi="Segoe UI"/>
            <w:color w:val="24292F"/>
            <w:sz w:val="24"/>
            <w:szCs w:val="24"/>
            <w:lang w:eastAsia="en-IE"/>
          </w:rPr>
          <w:delText> Standard GNU tool chain manuals for RISC-V are available.</w:delText>
        </w:r>
      </w:del>
    </w:p>
    <w:p>
      <w:pPr>
        <w:pStyle w:val="Normal"/>
        <w:widowControl/>
        <w:shd w:val="clear" w:color="auto" w:fill="FFFFFF"/>
        <w:bidi w:val="0"/>
        <w:spacing w:lineRule="auto" w:line="240" w:before="0" w:after="240"/>
        <w:jc w:val="left"/>
        <w:rPr>
          <w:rFonts w:ascii="Segoe UI" w:hAnsi="Segoe UI" w:eastAsia="Times New Roman" w:cs="Segoe UI"/>
          <w:color w:val="24292F"/>
          <w:sz w:val="24"/>
          <w:szCs w:val="24"/>
          <w:lang w:eastAsia="en-IE"/>
          <w:del w:id="138" w:author="Jeremy Bennett" w:date="2021-09-26T08:36:15Z"/>
        </w:rPr>
      </w:pPr>
      <w:del w:id="137" w:author="Jeremy Bennett" w:date="2021-09-26T08:36:15Z">
        <w:r>
          <w:rPr>
            <w:rFonts w:eastAsia="Times New Roman" w:cs="Segoe UI" w:ascii="Segoe UI" w:hAnsi="Segoe UI"/>
            <w:b/>
            <w:bCs/>
            <w:color w:val="24292F"/>
            <w:sz w:val="30"/>
            <w:szCs w:val="30"/>
            <w:lang w:eastAsia="en-IE"/>
          </w:rPr>
          <w:delText>Component 7 - Examples/applications</w:delText>
        </w:r>
      </w:del>
    </w:p>
    <w:p>
      <w:pPr>
        <w:pStyle w:val="Normal"/>
        <w:widowControl/>
        <w:shd w:val="clear" w:color="auto" w:fill="FFFFFF"/>
        <w:bidi w:val="0"/>
        <w:spacing w:lineRule="auto" w:line="240" w:before="0" w:after="240"/>
        <w:jc w:val="left"/>
        <w:rPr>
          <w:rFonts w:ascii="Segoe UI" w:hAnsi="Segoe UI" w:eastAsia="Times New Roman" w:cs="Segoe UI"/>
          <w:color w:val="24292F"/>
          <w:sz w:val="24"/>
          <w:szCs w:val="24"/>
          <w:lang w:eastAsia="en-IE"/>
          <w:del w:id="140" w:author="Jeremy Bennett" w:date="2021-09-26T08:36:15Z"/>
        </w:rPr>
      </w:pPr>
      <w:del w:id="139" w:author="Jeremy Bennett" w:date="2021-09-26T08:36:15Z">
        <w:r>
          <w:rPr>
            <w:rFonts w:eastAsia="Times New Roman" w:cs="Segoe UI" w:ascii="Segoe UI" w:hAnsi="Segoe UI"/>
            <w:color w:val="24292F"/>
            <w:sz w:val="24"/>
            <w:szCs w:val="24"/>
            <w:lang w:eastAsia="en-IE"/>
          </w:rPr>
          <w:delText>This is one the critical components to the out-of-box experience. Tutorials must include:</w:delText>
        </w:r>
      </w:del>
    </w:p>
    <w:p>
      <w:pPr>
        <w:pStyle w:val="Normal"/>
        <w:widowControl/>
        <w:numPr>
          <w:ilvl w:val="0"/>
          <w:numId w:val="0"/>
        </w:numPr>
        <w:shd w:val="clear" w:color="auto" w:fill="FFFFFF"/>
        <w:bidi w:val="0"/>
        <w:spacing w:lineRule="auto" w:line="240" w:before="0" w:after="240"/>
        <w:jc w:val="left"/>
        <w:rPr>
          <w:rFonts w:ascii="Segoe UI" w:hAnsi="Segoe UI" w:eastAsia="Times New Roman" w:cs="Segoe UI"/>
          <w:color w:val="24292F"/>
          <w:sz w:val="24"/>
          <w:szCs w:val="24"/>
          <w:lang w:eastAsia="en-IE"/>
          <w:del w:id="142" w:author="Jeremy Bennett" w:date="2021-09-26T08:36:15Z"/>
        </w:rPr>
      </w:pPr>
      <w:del w:id="141" w:author="Jeremy Bennett" w:date="2021-09-26T08:36:15Z">
        <w:r>
          <w:rPr>
            <w:rFonts w:eastAsia="Times New Roman" w:cs="Segoe UI" w:ascii="Segoe UI" w:hAnsi="Segoe UI"/>
            <w:color w:val="24292F"/>
            <w:sz w:val="24"/>
            <w:szCs w:val="24"/>
            <w:lang w:eastAsia="en-IE"/>
          </w:rPr>
          <w:delText>blinking LEDs;</w:delText>
        </w:r>
      </w:del>
    </w:p>
    <w:p>
      <w:pPr>
        <w:pStyle w:val="Normal"/>
        <w:widowControl/>
        <w:numPr>
          <w:ilvl w:val="0"/>
          <w:numId w:val="0"/>
        </w:numPr>
        <w:shd w:val="clear" w:color="auto" w:fill="FFFFFF"/>
        <w:bidi w:val="0"/>
        <w:spacing w:lineRule="auto" w:line="240" w:before="0" w:after="240"/>
        <w:jc w:val="left"/>
        <w:rPr>
          <w:rFonts w:ascii="Segoe UI" w:hAnsi="Segoe UI" w:eastAsia="Times New Roman" w:cs="Segoe UI"/>
          <w:color w:val="24292F"/>
          <w:sz w:val="24"/>
          <w:szCs w:val="24"/>
          <w:lang w:eastAsia="en-IE"/>
          <w:del w:id="144" w:author="Jeremy Bennett" w:date="2021-09-26T08:36:15Z"/>
        </w:rPr>
      </w:pPr>
      <w:del w:id="143" w:author="Jeremy Bennett" w:date="2021-09-26T08:36:15Z">
        <w:r>
          <w:rPr>
            <w:rFonts w:eastAsia="Times New Roman" w:cs="Segoe UI" w:ascii="Segoe UI" w:hAnsi="Segoe UI"/>
            <w:color w:val="24292F"/>
            <w:sz w:val="24"/>
            <w:szCs w:val="24"/>
            <w:lang w:eastAsia="en-IE"/>
          </w:rPr>
          <w:delText>examples of driving all the devices on the board from bare metal;</w:delText>
        </w:r>
      </w:del>
    </w:p>
    <w:p>
      <w:pPr>
        <w:pStyle w:val="Normal"/>
        <w:widowControl/>
        <w:numPr>
          <w:ilvl w:val="0"/>
          <w:numId w:val="0"/>
        </w:numPr>
        <w:shd w:val="clear" w:color="auto" w:fill="FFFFFF"/>
        <w:bidi w:val="0"/>
        <w:spacing w:lineRule="auto" w:line="240" w:before="0" w:after="240"/>
        <w:jc w:val="left"/>
        <w:rPr>
          <w:rFonts w:ascii="Segoe UI" w:hAnsi="Segoe UI" w:eastAsia="Times New Roman" w:cs="Segoe UI"/>
          <w:color w:val="24292F"/>
          <w:sz w:val="24"/>
          <w:szCs w:val="24"/>
          <w:lang w:eastAsia="en-IE"/>
          <w:del w:id="146" w:author="Jeremy Bennett" w:date="2021-09-26T08:36:15Z"/>
        </w:rPr>
      </w:pPr>
      <w:del w:id="145" w:author="Jeremy Bennett" w:date="2021-09-26T08:36:15Z">
        <w:r>
          <w:rPr>
            <w:rFonts w:eastAsia="Times New Roman" w:cs="Segoe UI" w:ascii="Segoe UI" w:hAnsi="Segoe UI"/>
            <w:color w:val="24292F"/>
            <w:sz w:val="24"/>
            <w:szCs w:val="24"/>
            <w:lang w:eastAsia="en-IE"/>
          </w:rPr>
          <w:delText>minimal FreeRTOS example;</w:delText>
        </w:r>
      </w:del>
    </w:p>
    <w:p>
      <w:pPr>
        <w:pStyle w:val="Normal"/>
        <w:widowControl/>
        <w:numPr>
          <w:ilvl w:val="0"/>
          <w:numId w:val="0"/>
        </w:numPr>
        <w:shd w:val="clear" w:color="auto" w:fill="FFFFFF"/>
        <w:bidi w:val="0"/>
        <w:spacing w:lineRule="auto" w:line="240" w:before="0" w:after="240"/>
        <w:jc w:val="left"/>
        <w:rPr>
          <w:rFonts w:ascii="Segoe UI" w:hAnsi="Segoe UI" w:eastAsia="Times New Roman" w:cs="Segoe UI"/>
          <w:color w:val="24292F"/>
          <w:sz w:val="24"/>
          <w:szCs w:val="24"/>
          <w:lang w:eastAsia="en-IE"/>
          <w:del w:id="148" w:author="Jeremy Bennett" w:date="2021-09-26T08:36:15Z"/>
        </w:rPr>
      </w:pPr>
      <w:del w:id="147" w:author="Jeremy Bennett" w:date="2021-09-26T08:36:15Z">
        <w:r>
          <w:rPr>
            <w:rFonts w:eastAsia="Times New Roman" w:cs="Segoe UI" w:ascii="Segoe UI" w:hAnsi="Segoe UI"/>
            <w:color w:val="24292F"/>
            <w:sz w:val="24"/>
            <w:szCs w:val="24"/>
            <w:lang w:eastAsia="en-IE"/>
          </w:rPr>
          <w:delText>FreeRTOS examples showing all device drivers; and</w:delText>
        </w:r>
      </w:del>
    </w:p>
    <w:p>
      <w:pPr>
        <w:pStyle w:val="Normal"/>
        <w:widowControl/>
        <w:numPr>
          <w:ilvl w:val="0"/>
          <w:numId w:val="0"/>
        </w:numPr>
        <w:shd w:val="clear" w:color="auto" w:fill="FFFFFF"/>
        <w:bidi w:val="0"/>
        <w:spacing w:lineRule="auto" w:line="240" w:before="0" w:after="240"/>
        <w:jc w:val="left"/>
        <w:rPr>
          <w:rFonts w:ascii="Segoe UI" w:hAnsi="Segoe UI" w:eastAsia="Times New Roman" w:cs="Segoe UI"/>
          <w:color w:val="24292F"/>
          <w:sz w:val="24"/>
          <w:szCs w:val="24"/>
          <w:lang w:eastAsia="en-IE"/>
          <w:del w:id="151" w:author="Jeremy Bennett" w:date="2021-09-26T08:36:15Z"/>
        </w:rPr>
      </w:pPr>
      <w:del w:id="149" w:author="Jeremy Bennett" w:date="2021-09-26T08:36:15Z">
        <w:r>
          <w:rPr>
            <w:rFonts w:eastAsia="Times New Roman" w:cs="Segoe UI" w:ascii="Segoe UI" w:hAnsi="Segoe UI"/>
            <w:color w:val="24292F"/>
            <w:sz w:val="24"/>
            <w:szCs w:val="24"/>
            <w:lang w:eastAsia="en-IE"/>
          </w:rPr>
          <w:delText>Symbiflow example.</w:delText>
        </w:r>
      </w:del>
      <w:del w:id="150" w:author="Jeremy Bennett" w:date="2021-09-26T08:36:15Z">
        <w:r>
          <w:rPr>
            <w:rFonts w:eastAsia="Times New Roman" w:cs="Segoe UI" w:ascii="Segoe UI" w:hAnsi="Segoe UI"/>
            <w:color w:val="24292F"/>
            <w:sz w:val="24"/>
            <w:szCs w:val="24"/>
            <w:lang w:eastAsia="en-IE"/>
          </w:rPr>
          <w:commentReference w:id="2"/>
        </w:r>
      </w:del>
    </w:p>
    <w:p>
      <w:pPr>
        <w:pStyle w:val="Normal"/>
        <w:widowControl/>
        <w:shd w:val="clear" w:color="auto" w:fill="FFFFFF"/>
        <w:bidi w:val="0"/>
        <w:spacing w:lineRule="auto" w:line="240" w:before="0" w:after="240"/>
        <w:jc w:val="left"/>
        <w:rPr>
          <w:rFonts w:ascii="Segoe UI" w:hAnsi="Segoe UI" w:eastAsia="Times New Roman" w:cs="Segoe UI"/>
          <w:color w:val="24292F"/>
          <w:sz w:val="24"/>
          <w:szCs w:val="24"/>
          <w:lang w:eastAsia="en-IE"/>
          <w:del w:id="153" w:author="Jeremy Bennett" w:date="2021-09-26T08:36:15Z"/>
        </w:rPr>
      </w:pPr>
      <w:del w:id="152" w:author="Jeremy Bennett" w:date="2021-09-26T08:36:15Z">
        <w:r>
          <w:rPr>
            <w:rFonts w:eastAsia="Times New Roman" w:cs="Segoe UI" w:ascii="Segoe UI" w:hAnsi="Segoe UI"/>
            <w:color w:val="24292F"/>
            <w:sz w:val="24"/>
            <w:szCs w:val="24"/>
            <w:lang w:eastAsia="en-IE"/>
          </w:rPr>
          <w:delText>The examples are both a tutorial resource and a starting point for the user's own products. Each tutorial will require comprehensive documentation in both written and video forms.</w:delText>
        </w:r>
      </w:del>
    </w:p>
    <w:p>
      <w:pPr>
        <w:pStyle w:val="Normal"/>
        <w:widowControl/>
        <w:shd w:val="clear" w:color="auto" w:fill="FFFFFF"/>
        <w:bidi w:val="0"/>
        <w:spacing w:lineRule="auto" w:line="240" w:before="0" w:after="240"/>
        <w:jc w:val="left"/>
        <w:rPr>
          <w:rFonts w:ascii="Segoe UI" w:hAnsi="Segoe UI" w:eastAsia="Times New Roman" w:cs="Segoe UI"/>
          <w:color w:val="24292F"/>
          <w:sz w:val="24"/>
          <w:szCs w:val="24"/>
          <w:lang w:eastAsia="en-IE"/>
          <w:del w:id="156" w:author="Jeremy Bennett" w:date="2021-09-26T08:36:15Z"/>
        </w:rPr>
      </w:pPr>
      <w:del w:id="154" w:author="Jeremy Bennett" w:date="2021-09-26T08:36:15Z">
        <w:r>
          <w:rPr>
            <w:rFonts w:eastAsia="Times New Roman" w:cs="Segoe UI" w:ascii="Segoe UI" w:hAnsi="Segoe UI"/>
            <w:b/>
            <w:bCs/>
            <w:color w:val="24292F"/>
            <w:sz w:val="24"/>
            <w:szCs w:val="24"/>
            <w:lang w:eastAsia="en-IE"/>
          </w:rPr>
          <w:delText>Current status:</w:delText>
        </w:r>
      </w:del>
      <w:del w:id="155" w:author="Jeremy Bennett" w:date="2021-09-26T08:36:15Z">
        <w:r>
          <w:rPr>
            <w:rFonts w:eastAsia="Times New Roman" w:cs="Segoe UI" w:ascii="Segoe UI" w:hAnsi="Segoe UI"/>
            <w:color w:val="24292F"/>
            <w:sz w:val="24"/>
            <w:szCs w:val="24"/>
            <w:lang w:eastAsia="en-IE"/>
          </w:rPr>
          <w:delText> Not started.</w:delText>
        </w:r>
      </w:del>
    </w:p>
    <w:p>
      <w:pPr>
        <w:pStyle w:val="Normal"/>
        <w:widowControl/>
        <w:shd w:val="clear" w:color="auto" w:fill="FFFFFF"/>
        <w:bidi w:val="0"/>
        <w:spacing w:lineRule="auto" w:line="240" w:before="0" w:after="240"/>
        <w:jc w:val="left"/>
        <w:rPr>
          <w:rFonts w:ascii="Segoe UI" w:hAnsi="Segoe UI" w:eastAsia="Times New Roman" w:cs="Segoe UI"/>
          <w:color w:val="24292F"/>
          <w:sz w:val="24"/>
          <w:szCs w:val="24"/>
          <w:lang w:eastAsia="en-IE"/>
          <w:del w:id="158" w:author="Jeremy Bennett" w:date="2021-09-26T08:36:15Z"/>
        </w:rPr>
      </w:pPr>
      <w:del w:id="157" w:author="Jeremy Bennett" w:date="2021-09-26T08:36:15Z">
        <w:r>
          <w:rPr>
            <w:rFonts w:eastAsia="Times New Roman" w:cs="Segoe UI" w:ascii="Segoe UI" w:hAnsi="Segoe UI"/>
            <w:b/>
            <w:bCs/>
            <w:color w:val="24292F"/>
            <w:sz w:val="30"/>
            <w:szCs w:val="30"/>
            <w:lang w:eastAsia="en-IE"/>
          </w:rPr>
          <w:delText>Component 8 - Overall SDK integration and installer</w:delText>
        </w:r>
      </w:del>
    </w:p>
    <w:p>
      <w:pPr>
        <w:pStyle w:val="Normal"/>
        <w:widowControl/>
        <w:shd w:val="clear" w:color="auto" w:fill="FFFFFF"/>
        <w:bidi w:val="0"/>
        <w:spacing w:lineRule="auto" w:line="240" w:before="0" w:after="240"/>
        <w:jc w:val="left"/>
        <w:rPr>
          <w:rFonts w:ascii="Segoe UI" w:hAnsi="Segoe UI" w:eastAsia="Times New Roman" w:cs="Segoe UI"/>
          <w:color w:val="24292F"/>
          <w:sz w:val="24"/>
          <w:szCs w:val="24"/>
          <w:lang w:eastAsia="en-IE"/>
          <w:del w:id="162" w:author="Jeremy Bennett" w:date="2021-09-26T08:36:15Z"/>
        </w:rPr>
      </w:pPr>
      <w:del w:id="159" w:author="Jeremy Bennett" w:date="2021-09-26T08:36:15Z">
        <w:r>
          <w:rPr>
            <w:rFonts w:eastAsia="Times New Roman" w:cs="Segoe UI" w:ascii="Segoe UI" w:hAnsi="Segoe UI"/>
            <w:color w:val="24292F"/>
            <w:sz w:val="24"/>
            <w:szCs w:val="24"/>
            <w:lang w:eastAsia="en-IE"/>
          </w:rPr>
          <w:delText>The SDK </w:delText>
        </w:r>
      </w:del>
      <w:del w:id="160" w:author="Jeremy Bennett" w:date="2021-09-26T08:36:15Z">
        <w:r>
          <w:rPr>
            <w:rFonts w:eastAsia="Times New Roman" w:cs="Segoe UI" w:ascii="Segoe UI" w:hAnsi="Segoe UI"/>
            <w:i/>
            <w:iCs/>
            <w:color w:val="24292F"/>
            <w:sz w:val="24"/>
            <w:szCs w:val="24"/>
            <w:lang w:eastAsia="en-IE"/>
          </w:rPr>
          <w:delText>is</w:delText>
        </w:r>
      </w:del>
      <w:del w:id="161" w:author="Jeremy Bennett" w:date="2021-09-26T08:36:15Z">
        <w:r>
          <w:rPr>
            <w:rFonts w:eastAsia="Times New Roman" w:cs="Segoe UI" w:ascii="Segoe UI" w:hAnsi="Segoe UI"/>
            <w:color w:val="24292F"/>
            <w:sz w:val="24"/>
            <w:szCs w:val="24"/>
            <w:lang w:eastAsia="en-IE"/>
          </w:rPr>
          <w:delText> the integration of all the previous components combined with its installer. Goal is a single download that the user runs and everything is set up.</w:delText>
        </w:r>
      </w:del>
    </w:p>
    <w:p>
      <w:pPr>
        <w:pStyle w:val="Normal"/>
        <w:widowControl/>
        <w:shd w:val="clear" w:color="auto" w:fill="FFFFFF"/>
        <w:bidi w:val="0"/>
        <w:spacing w:lineRule="auto" w:line="240" w:before="0" w:after="240"/>
        <w:jc w:val="left"/>
        <w:rPr>
          <w:rFonts w:ascii="Segoe UI" w:hAnsi="Segoe UI" w:eastAsia="Times New Roman" w:cs="Segoe UI"/>
          <w:color w:val="24292F"/>
          <w:sz w:val="24"/>
          <w:szCs w:val="24"/>
          <w:lang w:eastAsia="en-IE"/>
          <w:del w:id="170" w:author="Jeremy Bennett" w:date="2021-09-26T08:36:15Z"/>
        </w:rPr>
      </w:pPr>
      <w:del w:id="163" w:author="Jeremy Bennett" w:date="2021-09-26T08:36:15Z">
        <w:r>
          <w:rPr>
            <w:rFonts w:eastAsia="Times New Roman" w:cs="Segoe UI" w:ascii="Segoe UI" w:hAnsi="Segoe UI"/>
            <w:color w:val="24292F"/>
            <w:sz w:val="24"/>
            <w:szCs w:val="24"/>
            <w:lang w:eastAsia="en-IE"/>
          </w:rPr>
          <w:delText>Versions will be needed for Windows, Linux (various), MacOS, each of which have different formats (</w:delText>
        </w:r>
      </w:del>
      <w:del w:id="164" w:author="Jeremy Bennett" w:date="2021-09-26T08:36:15Z">
        <w:r>
          <w:rPr>
            <w:rFonts w:eastAsia="Times New Roman" w:cs="Courier New" w:ascii="Consolas" w:hAnsi="Consolas"/>
            <w:color w:val="24292F"/>
            <w:sz w:val="20"/>
            <w:szCs w:val="20"/>
            <w:lang w:eastAsia="en-IE"/>
          </w:rPr>
          <w:delText>.msi</w:delText>
        </w:r>
      </w:del>
      <w:del w:id="165" w:author="Jeremy Bennett" w:date="2021-09-26T08:36:15Z">
        <w:r>
          <w:rPr>
            <w:rFonts w:eastAsia="Times New Roman" w:cs="Segoe UI" w:ascii="Segoe UI" w:hAnsi="Segoe UI"/>
            <w:color w:val="24292F"/>
            <w:sz w:val="24"/>
            <w:szCs w:val="24"/>
            <w:lang w:eastAsia="en-IE"/>
          </w:rPr>
          <w:delText>, </w:delText>
        </w:r>
      </w:del>
      <w:del w:id="166" w:author="Jeremy Bennett" w:date="2021-09-26T08:36:15Z">
        <w:r>
          <w:rPr>
            <w:rFonts w:eastAsia="Times New Roman" w:cs="Courier New" w:ascii="Consolas" w:hAnsi="Consolas"/>
            <w:color w:val="24292F"/>
            <w:sz w:val="20"/>
            <w:szCs w:val="20"/>
            <w:lang w:eastAsia="en-IE"/>
          </w:rPr>
          <w:delText>.deb</w:delText>
        </w:r>
      </w:del>
      <w:del w:id="167" w:author="Jeremy Bennett" w:date="2021-09-26T08:36:15Z">
        <w:r>
          <w:rPr>
            <w:rFonts w:eastAsia="Times New Roman" w:cs="Segoe UI" w:ascii="Segoe UI" w:hAnsi="Segoe UI"/>
            <w:color w:val="24292F"/>
            <w:sz w:val="24"/>
            <w:szCs w:val="24"/>
            <w:lang w:eastAsia="en-IE"/>
          </w:rPr>
          <w:delText>, </w:delText>
        </w:r>
      </w:del>
      <w:del w:id="168" w:author="Jeremy Bennett" w:date="2021-09-26T08:36:15Z">
        <w:r>
          <w:rPr>
            <w:rFonts w:eastAsia="Times New Roman" w:cs="Courier New" w:ascii="Consolas" w:hAnsi="Consolas"/>
            <w:color w:val="24292F"/>
            <w:sz w:val="20"/>
            <w:szCs w:val="20"/>
            <w:lang w:eastAsia="en-IE"/>
          </w:rPr>
          <w:delText>.rpm</w:delText>
        </w:r>
      </w:del>
      <w:del w:id="169" w:author="Jeremy Bennett" w:date="2021-09-26T08:36:15Z">
        <w:r>
          <w:rPr>
            <w:rFonts w:eastAsia="Times New Roman" w:cs="Segoe UI" w:ascii="Segoe UI" w:hAnsi="Segoe UI"/>
            <w:color w:val="24292F"/>
            <w:sz w:val="24"/>
            <w:szCs w:val="24"/>
            <w:lang w:eastAsia="en-IE"/>
          </w:rPr>
          <w:delText>, ...)</w:delText>
        </w:r>
      </w:del>
    </w:p>
    <w:p>
      <w:pPr>
        <w:pStyle w:val="Normal"/>
        <w:widowControl/>
        <w:shd w:val="clear" w:color="auto" w:fill="FFFFFF"/>
        <w:bidi w:val="0"/>
        <w:spacing w:lineRule="auto" w:line="240" w:before="0" w:after="240"/>
        <w:jc w:val="left"/>
        <w:rPr>
          <w:rFonts w:ascii="Segoe UI" w:hAnsi="Segoe UI" w:eastAsia="Times New Roman" w:cs="Segoe UI"/>
          <w:color w:val="24292F"/>
          <w:sz w:val="24"/>
          <w:szCs w:val="24"/>
          <w:lang w:eastAsia="en-IE"/>
          <w:del w:id="173" w:author="Jeremy Bennett" w:date="2021-09-26T08:36:15Z"/>
        </w:rPr>
      </w:pPr>
      <w:del w:id="171" w:author="Jeremy Bennett" w:date="2021-09-26T08:36:15Z">
        <w:r>
          <w:rPr>
            <w:rFonts w:eastAsia="Times New Roman" w:cs="Segoe UI" w:ascii="Segoe UI" w:hAnsi="Segoe UI"/>
            <w:color w:val="24292F"/>
            <w:sz w:val="24"/>
            <w:szCs w:val="24"/>
            <w:lang w:eastAsia="en-IE"/>
          </w:rPr>
          <w:delText>There wil be be some overlap with the IDE component, since Eclipse CDT has its own installer.</w:delText>
        </w:r>
      </w:del>
      <w:del w:id="172" w:author="Jeremy Bennett" w:date="2021-09-26T08:36:15Z">
        <w:r>
          <w:rPr>
            <w:rFonts w:eastAsia="Times New Roman" w:cs="Segoe UI" w:ascii="Segoe UI" w:hAnsi="Segoe UI"/>
            <w:color w:val="24292F"/>
            <w:sz w:val="24"/>
            <w:szCs w:val="24"/>
            <w:lang w:eastAsia="en-IE"/>
          </w:rPr>
          <w:commentReference w:id="3"/>
        </w:r>
      </w:del>
    </w:p>
    <w:p>
      <w:pPr>
        <w:pStyle w:val="Normal"/>
        <w:widowControl/>
        <w:shd w:val="clear" w:color="auto" w:fill="FFFFFF"/>
        <w:bidi w:val="0"/>
        <w:spacing w:lineRule="auto" w:line="240" w:before="0" w:after="240"/>
        <w:jc w:val="left"/>
        <w:rPr>
          <w:rFonts w:ascii="Segoe UI" w:hAnsi="Segoe UI" w:eastAsia="Times New Roman" w:cs="Segoe UI"/>
          <w:color w:val="24292F"/>
          <w:sz w:val="24"/>
          <w:szCs w:val="24"/>
          <w:lang w:eastAsia="en-IE"/>
          <w:del w:id="176" w:author="Jeremy Bennett" w:date="2021-09-26T08:36:15Z"/>
        </w:rPr>
      </w:pPr>
      <w:del w:id="174" w:author="Jeremy Bennett" w:date="2021-09-26T08:36:15Z">
        <w:r>
          <w:rPr>
            <w:rFonts w:eastAsia="Times New Roman" w:cs="Segoe UI" w:ascii="Segoe UI" w:hAnsi="Segoe UI"/>
            <w:b/>
            <w:bCs/>
            <w:color w:val="24292F"/>
            <w:sz w:val="24"/>
            <w:szCs w:val="24"/>
            <w:lang w:eastAsia="en-IE"/>
          </w:rPr>
          <w:delText>Current status:</w:delText>
        </w:r>
      </w:del>
      <w:del w:id="175" w:author="Jeremy Bennett" w:date="2021-09-26T08:36:15Z">
        <w:r>
          <w:rPr>
            <w:rFonts w:eastAsia="Times New Roman" w:cs="Segoe UI" w:ascii="Segoe UI" w:hAnsi="Segoe UI"/>
            <w:color w:val="24292F"/>
            <w:sz w:val="24"/>
            <w:szCs w:val="24"/>
            <w:lang w:eastAsia="en-IE"/>
          </w:rPr>
          <w:delText> Not started</w:delText>
        </w:r>
      </w:del>
    </w:p>
    <w:p>
      <w:pPr>
        <w:pStyle w:val="Normal"/>
        <w:widowControl/>
        <w:shd w:val="clear" w:color="auto" w:fill="FFFFFF"/>
        <w:bidi w:val="0"/>
        <w:spacing w:lineRule="auto" w:line="240" w:before="0" w:after="240"/>
        <w:jc w:val="left"/>
        <w:rPr>
          <w:rFonts w:ascii="Segoe UI" w:hAnsi="Segoe UI" w:eastAsia="Times New Roman" w:cs="Segoe UI"/>
          <w:color w:val="24292F"/>
          <w:sz w:val="24"/>
          <w:szCs w:val="24"/>
          <w:lang w:eastAsia="en-IE"/>
          <w:del w:id="178" w:author="Jeremy Bennett" w:date="2021-09-26T08:36:15Z"/>
        </w:rPr>
      </w:pPr>
      <w:del w:id="177" w:author="Jeremy Bennett" w:date="2021-09-26T08:36:15Z">
        <w:r>
          <w:rPr>
            <w:rFonts w:eastAsia="Times New Roman" w:cs="Segoe UI" w:ascii="Segoe UI" w:hAnsi="Segoe UI"/>
            <w:b/>
            <w:bCs/>
            <w:color w:val="24292F"/>
            <w:sz w:val="36"/>
            <w:szCs w:val="36"/>
            <w:lang w:eastAsia="en-IE"/>
          </w:rPr>
          <w:delText>Why Open Hardware Group should do this project</w:delText>
        </w:r>
      </w:del>
    </w:p>
    <w:p>
      <w:pPr>
        <w:pStyle w:val="Normal"/>
        <w:widowControl/>
        <w:shd w:val="clear" w:color="auto" w:fill="FFFFFF"/>
        <w:bidi w:val="0"/>
        <w:spacing w:lineRule="auto" w:line="240" w:before="0" w:after="240"/>
        <w:jc w:val="left"/>
        <w:rPr>
          <w:rFonts w:ascii="Segoe UI" w:hAnsi="Segoe UI" w:eastAsia="Times New Roman" w:cs="Segoe UI"/>
          <w:color w:val="24292F"/>
          <w:sz w:val="24"/>
          <w:szCs w:val="24"/>
          <w:lang w:eastAsia="en-IE"/>
          <w:del w:id="183" w:author="Jeremy Bennett" w:date="2021-09-26T08:36:15Z"/>
        </w:rPr>
      </w:pPr>
      <w:del w:id="179" w:author="Jeremy Bennett" w:date="2021-09-26T08:36:15Z">
        <w:r>
          <w:rPr>
            <w:rFonts w:eastAsia="Times New Roman" w:cs="Segoe UI" w:ascii="Segoe UI" w:hAnsi="Segoe UI"/>
            <w:color w:val="24292F"/>
            <w:sz w:val="24"/>
            <w:szCs w:val="24"/>
            <w:lang w:eastAsia="en-IE"/>
          </w:rPr>
          <w:delText xml:space="preserve">The SDK is the "shop window" for the CORE-V project. It is the vehicle through which uses will experience CORE-V for the first time. The user must be able to install software seamlessly and be able to get started with their first project easily. This will require a set of "starter" example projects, getting started guides, tutorials, user manuals and </w:delText>
        </w:r>
      </w:del>
      <w:del w:id="180" w:author="Hugh O'Keeffe" w:date="2021-09-22T14:30:00Z">
        <w:r>
          <w:rPr>
            <w:rFonts w:eastAsia="Times New Roman" w:cs="Segoe UI" w:ascii="Segoe UI" w:hAnsi="Segoe UI"/>
            <w:color w:val="24292F"/>
            <w:sz w:val="24"/>
            <w:szCs w:val="24"/>
            <w:lang w:eastAsia="en-IE"/>
          </w:rPr>
          <w:delText>refeference</w:delText>
        </w:r>
      </w:del>
      <w:del w:id="181" w:author="Jeremy Bennett" w:date="2021-09-26T08:36:15Z">
        <w:r>
          <w:rPr>
            <w:rFonts w:eastAsia="Times New Roman" w:cs="Segoe UI" w:ascii="Segoe UI" w:hAnsi="Segoe UI"/>
            <w:color w:val="24292F"/>
            <w:sz w:val="24"/>
            <w:szCs w:val="24"/>
            <w:lang w:eastAsia="en-IE"/>
          </w:rPr>
          <w:delText>reference</w:delText>
        </w:r>
      </w:del>
      <w:del w:id="182" w:author="Jeremy Bennett" w:date="2021-09-26T08:36:15Z">
        <w:r>
          <w:rPr>
            <w:rFonts w:eastAsia="Times New Roman" w:cs="Segoe UI" w:ascii="Segoe UI" w:hAnsi="Segoe UI"/>
            <w:color w:val="24292F"/>
            <w:sz w:val="24"/>
            <w:szCs w:val="24"/>
            <w:lang w:eastAsia="en-IE"/>
          </w:rPr>
          <w:delText xml:space="preserve"> documentation, much provided both as physical text and via video and online help systems.</w:delText>
        </w:r>
      </w:del>
    </w:p>
    <w:p>
      <w:pPr>
        <w:pStyle w:val="Normal"/>
        <w:numPr>
          <w:ilvl w:val="0"/>
          <w:numId w:val="0"/>
        </w:numPr>
        <w:shd w:val="clear" w:color="auto" w:fill="FFFFFF"/>
        <w:spacing w:lineRule="auto" w:line="240" w:before="360" w:after="240"/>
        <w:outlineLvl w:val="2"/>
        <w:rPr>
          <w:rFonts w:ascii="Segoe UI" w:hAnsi="Segoe UI" w:eastAsia="Times New Roman" w:cs="Segoe UI"/>
          <w:b/>
          <w:b/>
          <w:bCs/>
          <w:color w:val="24292F"/>
          <w:sz w:val="30"/>
          <w:szCs w:val="30"/>
          <w:lang w:eastAsia="en-IE"/>
          <w:del w:id="185" w:author="Jeremy Bennett" w:date="2021-09-26T08:36:15Z"/>
        </w:rPr>
      </w:pPr>
      <w:del w:id="184" w:author="Jeremy Bennett" w:date="2021-09-26T08:36:15Z">
        <w:r>
          <w:rPr>
            <w:rFonts w:eastAsia="Times New Roman" w:cs="Segoe UI" w:ascii="Segoe UI" w:hAnsi="Segoe UI"/>
            <w:b/>
            <w:bCs/>
            <w:color w:val="24292F"/>
            <w:sz w:val="30"/>
            <w:szCs w:val="30"/>
            <w:lang w:eastAsia="en-IE"/>
          </w:rPr>
          <w:delText>Summary of Development</w:delText>
        </w:r>
      </w:del>
    </w:p>
    <w:p>
      <w:pPr>
        <w:pStyle w:val="Normal"/>
        <w:shd w:val="clear" w:color="auto" w:fill="FFFFFF"/>
        <w:spacing w:lineRule="auto" w:line="240" w:before="0" w:after="240"/>
        <w:rPr>
          <w:rFonts w:ascii="Segoe UI" w:hAnsi="Segoe UI" w:eastAsia="Times New Roman" w:cs="Segoe UI"/>
          <w:color w:val="24292F"/>
          <w:sz w:val="24"/>
          <w:szCs w:val="24"/>
          <w:lang w:eastAsia="en-IE"/>
          <w:del w:id="187" w:author="Jeremy Bennett" w:date="2021-09-26T08:36:15Z"/>
        </w:rPr>
      </w:pPr>
      <w:del w:id="186" w:author="Jeremy Bennett" w:date="2021-09-26T08:36:15Z">
        <w:r>
          <w:rPr>
            <w:rFonts w:eastAsia="Times New Roman" w:cs="Segoe UI" w:ascii="Segoe UI" w:hAnsi="Segoe UI"/>
            <w:color w:val="24292F"/>
            <w:sz w:val="24"/>
            <w:szCs w:val="24"/>
            <w:lang w:eastAsia="en-IE"/>
          </w:rPr>
          <w:delText>The Platform Development Kit is the parent project and will provide:</w:delText>
        </w:r>
      </w:del>
    </w:p>
    <w:p>
      <w:pPr>
        <w:pStyle w:val="Normal"/>
        <w:numPr>
          <w:ilvl w:val="0"/>
          <w:numId w:val="2"/>
        </w:numPr>
        <w:shd w:val="clear" w:color="auto" w:fill="FFFFFF"/>
        <w:spacing w:lineRule="auto" w:line="240" w:beforeAutospacing="1" w:after="0"/>
        <w:rPr>
          <w:rFonts w:ascii="Segoe UI" w:hAnsi="Segoe UI" w:eastAsia="Times New Roman" w:cs="Segoe UI"/>
          <w:color w:val="24292F"/>
          <w:sz w:val="24"/>
          <w:szCs w:val="24"/>
          <w:lang w:eastAsia="en-IE"/>
          <w:del w:id="189" w:author="Jeremy Bennett" w:date="2021-09-26T08:36:15Z"/>
        </w:rPr>
      </w:pPr>
      <w:del w:id="188" w:author="Jeremy Bennett" w:date="2021-09-26T08:36:15Z">
        <w:r>
          <w:rPr>
            <w:rFonts w:eastAsia="Times New Roman" w:cs="Segoe UI" w:ascii="Segoe UI" w:hAnsi="Segoe UI"/>
            <w:color w:val="24292F"/>
            <w:sz w:val="24"/>
            <w:szCs w:val="24"/>
            <w:lang w:eastAsia="en-IE"/>
          </w:rPr>
          <w:delText>overall program management;</w:delText>
        </w:r>
      </w:del>
    </w:p>
    <w:p>
      <w:pPr>
        <w:pStyle w:val="Normal"/>
        <w:numPr>
          <w:ilvl w:val="0"/>
          <w:numId w:val="2"/>
        </w:numPr>
        <w:shd w:val="clear" w:color="auto" w:fill="FFFFFF"/>
        <w:spacing w:lineRule="auto" w:line="240" w:before="60" w:after="0"/>
        <w:rPr>
          <w:rFonts w:ascii="Segoe UI" w:hAnsi="Segoe UI" w:eastAsia="Times New Roman" w:cs="Segoe UI"/>
          <w:color w:val="24292F"/>
          <w:sz w:val="24"/>
          <w:szCs w:val="24"/>
          <w:lang w:eastAsia="en-IE"/>
          <w:del w:id="191" w:author="Jeremy Bennett" w:date="2021-09-26T08:36:15Z"/>
        </w:rPr>
      </w:pPr>
      <w:del w:id="190" w:author="Jeremy Bennett" w:date="2021-09-26T08:36:15Z">
        <w:r>
          <w:rPr>
            <w:rFonts w:eastAsia="Times New Roman" w:cs="Segoe UI" w:ascii="Segoe UI" w:hAnsi="Segoe UI"/>
            <w:color w:val="24292F"/>
            <w:sz w:val="24"/>
            <w:szCs w:val="24"/>
            <w:lang w:eastAsia="en-IE"/>
          </w:rPr>
          <w:delText>MCU design, development and manufacturer;</w:delText>
        </w:r>
      </w:del>
    </w:p>
    <w:p>
      <w:pPr>
        <w:pStyle w:val="Normal"/>
        <w:numPr>
          <w:ilvl w:val="0"/>
          <w:numId w:val="2"/>
        </w:numPr>
        <w:shd w:val="clear" w:color="auto" w:fill="FFFFFF"/>
        <w:spacing w:lineRule="auto" w:line="240" w:before="60" w:after="0"/>
        <w:rPr>
          <w:rFonts w:ascii="Segoe UI" w:hAnsi="Segoe UI" w:eastAsia="Times New Roman" w:cs="Segoe UI"/>
          <w:color w:val="24292F"/>
          <w:sz w:val="24"/>
          <w:szCs w:val="24"/>
          <w:lang w:eastAsia="en-IE"/>
          <w:del w:id="197" w:author="Jeremy Bennett" w:date="2021-09-26T08:36:15Z"/>
        </w:rPr>
      </w:pPr>
      <w:del w:id="192" w:author="Jeremy Bennett" w:date="2021-09-26T08:36:15Z">
        <w:r>
          <w:rPr>
            <w:rFonts w:eastAsia="Times New Roman" w:cs="Segoe UI" w:ascii="Segoe UI" w:hAnsi="Segoe UI"/>
            <w:color w:val="24292F"/>
            <w:sz w:val="24"/>
            <w:szCs w:val="24"/>
            <w:lang w:eastAsia="en-IE"/>
          </w:rPr>
          <w:delText xml:space="preserve">prototype and final </w:delText>
        </w:r>
      </w:del>
      <w:del w:id="193" w:author="Jeremy Bennett" w:date="2021-09-26T08:36:15Z">
        <w:r>
          <w:rPr>
            <w:rFonts w:eastAsia="Times New Roman" w:cs="Segoe UI" w:ascii="Segoe UI" w:hAnsi="Segoe UI"/>
            <w:color w:val="24292F"/>
            <w:sz w:val="24"/>
            <w:szCs w:val="24"/>
            <w:lang w:eastAsia="en-IE"/>
          </w:rPr>
          <w:delText xml:space="preserve">reference </w:delText>
        </w:r>
      </w:del>
      <w:del w:id="194" w:author="Jeremy Bennett" w:date="2021-09-26T08:36:15Z">
        <w:r>
          <w:rPr>
            <w:rFonts w:eastAsia="Times New Roman" w:cs="Segoe UI" w:ascii="Segoe UI" w:hAnsi="Segoe UI"/>
            <w:color w:val="24292F"/>
            <w:sz w:val="24"/>
            <w:szCs w:val="24"/>
            <w:lang w:eastAsia="en-IE"/>
          </w:rPr>
          <w:delText>board development and manufacture including certification</w:delText>
        </w:r>
      </w:del>
      <w:del w:id="195" w:author="Jeremy Bennett" w:date="2021-09-26T08:36:15Z">
        <w:r>
          <w:rPr>
            <w:rFonts w:eastAsia="Times New Roman" w:cs="Segoe UI" w:ascii="Segoe UI" w:hAnsi="Segoe UI"/>
            <w:color w:val="24292F"/>
            <w:sz w:val="24"/>
            <w:szCs w:val="24"/>
            <w:lang w:eastAsia="en-IE"/>
          </w:rPr>
          <w:delText xml:space="preserve"> and silkscreen</w:delText>
        </w:r>
      </w:del>
      <w:del w:id="196" w:author="Hugh O'Keeffe" w:date="2021-09-22T14:28:00Z">
        <w:r>
          <w:rPr>
            <w:rFonts w:eastAsia="Times New Roman" w:cs="Segoe UI" w:ascii="Segoe UI" w:hAnsi="Segoe UI"/>
            <w:color w:val="24292F"/>
            <w:sz w:val="24"/>
            <w:szCs w:val="24"/>
            <w:lang w:eastAsia="en-IE"/>
          </w:rPr>
          <w:delText>;</w:delText>
        </w:r>
      </w:del>
    </w:p>
    <w:p>
      <w:pPr>
        <w:pStyle w:val="Normal"/>
        <w:numPr>
          <w:ilvl w:val="0"/>
          <w:numId w:val="2"/>
        </w:numPr>
        <w:shd w:val="clear" w:color="auto" w:fill="FFFFFF"/>
        <w:spacing w:lineRule="auto" w:line="240" w:before="60" w:after="0"/>
        <w:rPr>
          <w:rFonts w:ascii="Segoe UI" w:hAnsi="Segoe UI" w:eastAsia="Times New Roman" w:cs="Segoe UI"/>
          <w:color w:val="24292F"/>
          <w:sz w:val="24"/>
          <w:szCs w:val="24"/>
          <w:lang w:eastAsia="en-IE"/>
          <w:del w:id="199" w:author="Jeremy Bennett" w:date="2021-09-26T08:36:15Z"/>
        </w:rPr>
      </w:pPr>
      <w:del w:id="198" w:author="Jeremy Bennett" w:date="2021-09-26T08:36:15Z">
        <w:r>
          <w:rPr>
            <w:rFonts w:eastAsia="Times New Roman" w:cs="Segoe UI" w:ascii="Segoe UI" w:hAnsi="Segoe UI"/>
            <w:color w:val="24292F"/>
            <w:sz w:val="24"/>
            <w:szCs w:val="24"/>
            <w:lang w:eastAsia="en-IE"/>
          </w:rPr>
          <w:delText>documentation of hardware components in all formats (printed text, online text, online help, video); and</w:delText>
        </w:r>
      </w:del>
    </w:p>
    <w:p>
      <w:pPr>
        <w:pStyle w:val="Normal"/>
        <w:numPr>
          <w:ilvl w:val="0"/>
          <w:numId w:val="2"/>
        </w:numPr>
        <w:shd w:val="clear" w:color="auto" w:fill="FFFFFF"/>
        <w:spacing w:lineRule="auto" w:line="240" w:before="60" w:afterAutospacing="1"/>
        <w:rPr>
          <w:rFonts w:ascii="Segoe UI" w:hAnsi="Segoe UI" w:eastAsia="Times New Roman" w:cs="Segoe UI"/>
          <w:color w:val="24292F"/>
          <w:sz w:val="24"/>
          <w:szCs w:val="24"/>
          <w:lang w:eastAsia="en-IE"/>
          <w:del w:id="201" w:author="Jeremy Bennett" w:date="2021-09-26T08:36:15Z"/>
        </w:rPr>
      </w:pPr>
      <w:del w:id="200" w:author="Jeremy Bennett" w:date="2021-09-26T08:36:15Z">
        <w:r>
          <w:rPr>
            <w:rFonts w:eastAsia="Times New Roman" w:cs="Segoe UI" w:ascii="Segoe UI" w:hAnsi="Segoe UI"/>
            <w:color w:val="24292F"/>
            <w:sz w:val="24"/>
            <w:szCs w:val="24"/>
            <w:lang w:eastAsia="en-IE"/>
          </w:rPr>
          <w:delText>complete product packaging, marketing and distribution.</w:delText>
        </w:r>
      </w:del>
    </w:p>
    <w:p>
      <w:pPr>
        <w:pStyle w:val="Normal"/>
        <w:shd w:val="clear" w:color="auto" w:fill="FFFFFF"/>
        <w:spacing w:lineRule="auto" w:line="240" w:before="0" w:after="240"/>
        <w:rPr>
          <w:rFonts w:ascii="Segoe UI" w:hAnsi="Segoe UI" w:eastAsia="Times New Roman" w:cs="Segoe UI"/>
          <w:color w:val="24292F"/>
          <w:sz w:val="24"/>
          <w:szCs w:val="24"/>
          <w:lang w:eastAsia="en-IE"/>
          <w:del w:id="204" w:author="Jeremy Bennett" w:date="2021-09-26T08:36:15Z"/>
        </w:rPr>
      </w:pPr>
      <w:del w:id="202" w:author="Jeremy Bennett" w:date="2021-09-26T08:36:15Z">
        <w:r>
          <w:rPr>
            <w:rFonts w:eastAsia="Times New Roman" w:cs="Segoe UI" w:ascii="Segoe UI" w:hAnsi="Segoe UI"/>
            <w:color w:val="24292F"/>
            <w:sz w:val="24"/>
            <w:szCs w:val="24"/>
            <w:lang w:eastAsia="en-IE"/>
          </w:rPr>
          <w:delText>The following diagram shows the relationship of the SDK to the parent project. </w:delText>
        </w:r>
      </w:del>
      <w:del w:id="203" w:author="Jeremy Bennett" w:date="2021-09-26T08:36:15Z">
        <w:r>
          <w:rPr/>
          <w:drawing>
            <wp:inline distT="0" distB="0" distL="0" distR="0">
              <wp:extent cx="5731510" cy="3115310"/>
              <wp:effectExtent l="0" t="0" r="0" b="0"/>
              <wp:docPr id="2" name="Picture 2" descr="diagram showing the platform development ki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howing the platform development kit components"/>
                      <pic:cNvPicPr>
                        <a:picLocks noChangeAspect="1" noChangeArrowheads="1"/>
                      </pic:cNvPicPr>
                    </pic:nvPicPr>
                    <pic:blipFill>
                      <a:blip r:embed="rId10"/>
                      <a:stretch>
                        <a:fillRect/>
                      </a:stretch>
                    </pic:blipFill>
                    <pic:spPr bwMode="auto">
                      <a:xfrm>
                        <a:off x="0" y="0"/>
                        <a:ext cx="5731510" cy="3115310"/>
                      </a:xfrm>
                      <a:prstGeom prst="rect">
                        <a:avLst/>
                      </a:prstGeom>
                    </pic:spPr>
                  </pic:pic>
                </a:graphicData>
              </a:graphic>
            </wp:inline>
          </w:drawing>
        </w:r>
      </w:del>
    </w:p>
    <w:p>
      <w:pPr>
        <w:pStyle w:val="Normal"/>
        <w:shd w:val="clear" w:color="auto" w:fill="FFFFFF"/>
        <w:spacing w:lineRule="auto" w:line="240" w:before="0" w:after="240"/>
        <w:rPr>
          <w:rFonts w:ascii="Segoe UI" w:hAnsi="Segoe UI" w:eastAsia="Times New Roman" w:cs="Segoe UI"/>
          <w:color w:val="24292F"/>
          <w:sz w:val="24"/>
          <w:szCs w:val="24"/>
          <w:lang w:eastAsia="en-IE"/>
          <w:del w:id="206" w:author="Jeremy Bennett" w:date="2021-09-26T08:36:15Z"/>
        </w:rPr>
      </w:pPr>
      <w:del w:id="205" w:author="Jeremy Bennett" w:date="2021-09-26T08:36:15Z">
        <w:r>
          <w:rPr>
            <w:rFonts w:eastAsia="Times New Roman" w:cs="Segoe UI" w:ascii="Segoe UI" w:hAnsi="Segoe UI"/>
            <w:color w:val="24292F"/>
            <w:sz w:val="24"/>
            <w:szCs w:val="24"/>
            <w:lang w:eastAsia="en-IE"/>
          </w:rPr>
          <w:delText>The SDK project is one of the components that feeds into the complete product. In summary:</w:delText>
        </w:r>
      </w:del>
    </w:p>
    <w:tbl>
      <w:tblPr>
        <w:tblW w:w="8232" w:type="dxa"/>
        <w:jc w:val="left"/>
        <w:tblInd w:w="0" w:type="dxa"/>
        <w:tblCellMar>
          <w:top w:w="90" w:type="dxa"/>
          <w:left w:w="195" w:type="dxa"/>
          <w:bottom w:w="90" w:type="dxa"/>
          <w:right w:w="195" w:type="dxa"/>
        </w:tblCellMar>
        <w:tblLook w:val="04a0" w:noHBand="0" w:noVBand="1" w:firstColumn="1" w:lastRow="0" w:lastColumn="0" w:firstRow="1"/>
      </w:tblPr>
      <w:tblGrid>
        <w:gridCol w:w="3353"/>
        <w:gridCol w:w="2485"/>
        <w:gridCol w:w="2394"/>
      </w:tblGrid>
      <w:tr>
        <w:trPr>
          <w:tblHeader w:val="true"/>
        </w:trPr>
        <w:tc>
          <w:tcPr>
            <w:tcW w:w="3353" w:type="dxa"/>
            <w:tcBorders/>
            <w:shd w:color="auto" w:fill="FFFFFF" w:val="clear"/>
            <w:vAlign w:val="center"/>
          </w:tcPr>
          <w:p>
            <w:pPr>
              <w:pStyle w:val="Normal"/>
              <w:spacing w:lineRule="auto" w:line="240" w:before="0" w:after="240"/>
              <w:jc w:val="center"/>
              <w:rPr>
                <w:rFonts w:ascii="Segoe UI" w:hAnsi="Segoe UI" w:eastAsia="Times New Roman" w:cs="Segoe UI"/>
                <w:b/>
                <w:b/>
                <w:bCs/>
                <w:color w:val="24292F"/>
                <w:sz w:val="24"/>
                <w:szCs w:val="24"/>
                <w:lang w:eastAsia="en-IE"/>
                <w:del w:id="208" w:author="Jeremy Bennett" w:date="2021-09-26T08:36:15Z"/>
              </w:rPr>
            </w:pPr>
            <w:del w:id="207" w:author="Jeremy Bennett" w:date="2021-09-26T08:36:15Z">
              <w:r>
                <w:rPr>
                  <w:rFonts w:eastAsia="Times New Roman" w:cs="Segoe UI" w:ascii="Segoe UI" w:hAnsi="Segoe UI"/>
                  <w:b/>
                  <w:bCs/>
                  <w:color w:val="24292F"/>
                  <w:sz w:val="24"/>
                  <w:szCs w:val="24"/>
                  <w:lang w:eastAsia="en-IE"/>
                </w:rPr>
                <w:delText>Task</w:delText>
              </w:r>
            </w:del>
          </w:p>
        </w:tc>
        <w:tc>
          <w:tcPr>
            <w:tcW w:w="2485" w:type="dxa"/>
            <w:tcBorders/>
            <w:shd w:color="auto" w:fill="FFFFFF" w:val="clear"/>
            <w:vAlign w:val="center"/>
          </w:tcPr>
          <w:p>
            <w:pPr>
              <w:pStyle w:val="Normal"/>
              <w:spacing w:lineRule="auto" w:line="240" w:before="0" w:after="240"/>
              <w:jc w:val="center"/>
              <w:rPr>
                <w:rFonts w:ascii="Segoe UI" w:hAnsi="Segoe UI" w:eastAsia="Times New Roman" w:cs="Segoe UI"/>
                <w:b/>
                <w:b/>
                <w:bCs/>
                <w:color w:val="24292F"/>
                <w:sz w:val="24"/>
                <w:szCs w:val="24"/>
                <w:lang w:eastAsia="en-IE"/>
                <w:del w:id="210" w:author="Jeremy Bennett" w:date="2021-09-26T08:36:15Z"/>
              </w:rPr>
            </w:pPr>
            <w:del w:id="209" w:author="Jeremy Bennett" w:date="2021-09-26T08:36:15Z">
              <w:r>
                <w:rPr>
                  <w:rFonts w:eastAsia="Times New Roman" w:cs="Segoe UI" w:ascii="Segoe UI" w:hAnsi="Segoe UI"/>
                  <w:b/>
                  <w:bCs/>
                  <w:color w:val="24292F"/>
                  <w:sz w:val="24"/>
                  <w:szCs w:val="24"/>
                  <w:lang w:eastAsia="en-IE"/>
                </w:rPr>
                <w:delText>Lead organization</w:delText>
              </w:r>
            </w:del>
          </w:p>
        </w:tc>
        <w:tc>
          <w:tcPr>
            <w:tcW w:w="2394" w:type="dxa"/>
            <w:tcBorders/>
            <w:shd w:color="auto" w:fill="FFFFFF" w:val="clear"/>
            <w:vAlign w:val="center"/>
          </w:tcPr>
          <w:p>
            <w:pPr>
              <w:pStyle w:val="Normal"/>
              <w:spacing w:lineRule="auto" w:line="240" w:before="0" w:after="240"/>
              <w:jc w:val="center"/>
              <w:rPr>
                <w:rFonts w:ascii="Segoe UI" w:hAnsi="Segoe UI" w:eastAsia="Times New Roman" w:cs="Segoe UI"/>
                <w:b/>
                <w:b/>
                <w:bCs/>
                <w:color w:val="24292F"/>
                <w:sz w:val="24"/>
                <w:szCs w:val="24"/>
                <w:lang w:eastAsia="en-IE"/>
                <w:del w:id="212" w:author="Jeremy Bennett" w:date="2021-09-26T08:36:15Z"/>
              </w:rPr>
            </w:pPr>
            <w:del w:id="211" w:author="Jeremy Bennett" w:date="2021-09-26T08:36:15Z">
              <w:r>
                <w:rPr>
                  <w:rFonts w:eastAsia="Times New Roman" w:cs="Segoe UI" w:ascii="Segoe UI" w:hAnsi="Segoe UI"/>
                  <w:b/>
                  <w:bCs/>
                  <w:color w:val="24292F"/>
                  <w:sz w:val="24"/>
                  <w:szCs w:val="24"/>
                  <w:lang w:eastAsia="en-IE"/>
                </w:rPr>
                <w:delText>Gap analysis</w:delText>
              </w:r>
            </w:del>
          </w:p>
        </w:tc>
      </w:tr>
      <w:tr>
        <w:trPr/>
        <w:tc>
          <w:tcPr>
            <w:tcW w:w="3353" w:type="dxa"/>
            <w:tcBorders/>
            <w:shd w:color="auto" w:fill="FFFFFF" w:val="clear"/>
            <w:vAlign w:val="center"/>
          </w:tcPr>
          <w:p>
            <w:pPr>
              <w:pStyle w:val="Normal"/>
              <w:spacing w:lineRule="auto" w:line="240" w:before="0" w:after="240"/>
              <w:rPr>
                <w:rFonts w:ascii="Segoe UI" w:hAnsi="Segoe UI" w:eastAsia="Times New Roman" w:cs="Segoe UI"/>
                <w:color w:val="24292F"/>
                <w:sz w:val="24"/>
                <w:szCs w:val="24"/>
                <w:lang w:eastAsia="en-IE"/>
                <w:del w:id="214" w:author="Jeremy Bennett" w:date="2021-09-26T08:36:15Z"/>
              </w:rPr>
            </w:pPr>
            <w:del w:id="213" w:author="Jeremy Bennett" w:date="2021-09-26T08:36:15Z">
              <w:r>
                <w:rPr>
                  <w:rFonts w:eastAsia="Times New Roman" w:cs="Segoe UI" w:ascii="Segoe UI" w:hAnsi="Segoe UI"/>
                  <w:color w:val="24292F"/>
                  <w:sz w:val="24"/>
                  <w:szCs w:val="24"/>
                  <w:lang w:eastAsia="en-IE"/>
                </w:rPr>
                <w:delText>OpenHW IDE and debugger</w:delText>
              </w:r>
            </w:del>
          </w:p>
        </w:tc>
        <w:tc>
          <w:tcPr>
            <w:tcW w:w="2485" w:type="dxa"/>
            <w:tcBorders/>
            <w:shd w:color="auto" w:fill="FFFFFF" w:val="clear"/>
            <w:vAlign w:val="center"/>
          </w:tcPr>
          <w:p>
            <w:pPr>
              <w:pStyle w:val="Normal"/>
              <w:spacing w:lineRule="auto" w:line="240" w:before="0" w:after="240"/>
              <w:rPr>
                <w:rFonts w:ascii="Segoe UI" w:hAnsi="Segoe UI" w:eastAsia="Times New Roman" w:cs="Segoe UI"/>
                <w:color w:val="24292F"/>
                <w:sz w:val="24"/>
                <w:szCs w:val="24"/>
                <w:lang w:eastAsia="en-IE"/>
                <w:del w:id="216" w:author="Jeremy Bennett" w:date="2021-09-26T08:36:15Z"/>
              </w:rPr>
            </w:pPr>
            <w:del w:id="215" w:author="Jeremy Bennett" w:date="2021-09-26T08:36:15Z">
              <w:r>
                <w:rPr>
                  <w:rFonts w:eastAsia="Times New Roman" w:cs="Segoe UI" w:ascii="Segoe UI" w:hAnsi="Segoe UI"/>
                  <w:color w:val="24292F"/>
                  <w:sz w:val="24"/>
                  <w:szCs w:val="24"/>
                  <w:lang w:eastAsia="en-IE"/>
                </w:rPr>
                <w:delText>Alexander Fedorov?</w:delText>
              </w:r>
            </w:del>
          </w:p>
        </w:tc>
        <w:tc>
          <w:tcPr>
            <w:tcW w:w="2394" w:type="dxa"/>
            <w:tcBorders/>
            <w:shd w:color="auto" w:fill="FFFFFF" w:val="clear"/>
            <w:vAlign w:val="center"/>
          </w:tcPr>
          <w:p>
            <w:pPr>
              <w:pStyle w:val="Normal"/>
              <w:spacing w:lineRule="auto" w:line="240" w:before="0" w:after="240"/>
              <w:rPr>
                <w:rFonts w:ascii="Segoe UI" w:hAnsi="Segoe UI" w:eastAsia="Times New Roman" w:cs="Segoe UI"/>
                <w:color w:val="24292F"/>
                <w:sz w:val="24"/>
                <w:szCs w:val="24"/>
                <w:lang w:eastAsia="en-IE"/>
                <w:del w:id="218" w:author="Jeremy Bennett" w:date="2021-09-26T08:36:15Z"/>
              </w:rPr>
            </w:pPr>
            <w:del w:id="217" w:author="Jeremy Bennett" w:date="2021-09-26T08:36:15Z">
              <w:r>
                <w:rPr>
                  <w:rFonts w:eastAsia="Times New Roman" w:cs="Segoe UI" w:ascii="Segoe UI" w:hAnsi="Segoe UI"/>
                  <w:color w:val="24292F"/>
                  <w:sz w:val="24"/>
                  <w:szCs w:val="24"/>
                  <w:lang w:eastAsia="en-IE"/>
                </w:rPr>
                <w:delText>4 eng. months</w:delText>
              </w:r>
            </w:del>
          </w:p>
        </w:tc>
      </w:tr>
      <w:tr>
        <w:trPr/>
        <w:tc>
          <w:tcPr>
            <w:tcW w:w="3353" w:type="dxa"/>
            <w:tcBorders/>
            <w:shd w:color="auto" w:fill="FFFFFF" w:val="clear"/>
            <w:vAlign w:val="center"/>
          </w:tcPr>
          <w:p>
            <w:pPr>
              <w:pStyle w:val="Normal"/>
              <w:spacing w:lineRule="auto" w:line="240" w:before="0" w:after="240"/>
              <w:rPr>
                <w:rFonts w:ascii="Segoe UI" w:hAnsi="Segoe UI" w:eastAsia="Times New Roman" w:cs="Segoe UI"/>
                <w:color w:val="24292F"/>
                <w:sz w:val="24"/>
                <w:szCs w:val="24"/>
                <w:lang w:eastAsia="en-IE"/>
                <w:del w:id="220" w:author="Jeremy Bennett" w:date="2021-09-26T08:36:15Z"/>
              </w:rPr>
            </w:pPr>
            <w:del w:id="219" w:author="Jeremy Bennett" w:date="2021-09-26T08:36:15Z">
              <w:r>
                <w:rPr>
                  <w:rFonts w:eastAsia="Times New Roman" w:cs="Segoe UI" w:ascii="Segoe UI" w:hAnsi="Segoe UI"/>
                  <w:color w:val="24292F"/>
                  <w:sz w:val="24"/>
                  <w:szCs w:val="24"/>
                  <w:lang w:eastAsia="en-IE"/>
                </w:rPr>
                <w:delText>GNU compiler tool chain</w:delText>
              </w:r>
            </w:del>
          </w:p>
        </w:tc>
        <w:tc>
          <w:tcPr>
            <w:tcW w:w="2485" w:type="dxa"/>
            <w:tcBorders/>
            <w:shd w:color="auto" w:fill="FFFFFF" w:val="clear"/>
            <w:vAlign w:val="center"/>
          </w:tcPr>
          <w:p>
            <w:pPr>
              <w:pStyle w:val="Normal"/>
              <w:spacing w:lineRule="auto" w:line="240" w:before="0" w:after="240"/>
              <w:rPr>
                <w:rFonts w:ascii="Segoe UI" w:hAnsi="Segoe UI" w:eastAsia="Times New Roman" w:cs="Segoe UI"/>
                <w:color w:val="24292F"/>
                <w:sz w:val="24"/>
                <w:szCs w:val="24"/>
                <w:lang w:eastAsia="en-IE"/>
                <w:del w:id="222" w:author="Jeremy Bennett" w:date="2021-09-26T08:36:15Z"/>
              </w:rPr>
            </w:pPr>
            <w:del w:id="221" w:author="Jeremy Bennett" w:date="2021-09-26T08:36:15Z">
              <w:r>
                <w:rPr>
                  <w:rFonts w:eastAsia="Times New Roman" w:cs="Segoe UI" w:ascii="Segoe UI" w:hAnsi="Segoe UI"/>
                  <w:color w:val="24292F"/>
                  <w:sz w:val="24"/>
                  <w:szCs w:val="24"/>
                  <w:lang w:eastAsia="en-IE"/>
                </w:rPr>
                <w:delText>Embecosm</w:delText>
              </w:r>
            </w:del>
          </w:p>
        </w:tc>
        <w:tc>
          <w:tcPr>
            <w:tcW w:w="2394" w:type="dxa"/>
            <w:tcBorders/>
            <w:shd w:color="auto" w:fill="FFFFFF" w:val="clear"/>
            <w:vAlign w:val="center"/>
          </w:tcPr>
          <w:p>
            <w:pPr>
              <w:pStyle w:val="Normal"/>
              <w:spacing w:lineRule="auto" w:line="240" w:before="0" w:after="240"/>
              <w:rPr>
                <w:rFonts w:ascii="Segoe UI" w:hAnsi="Segoe UI" w:eastAsia="Times New Roman" w:cs="Segoe UI"/>
                <w:color w:val="24292F"/>
                <w:sz w:val="24"/>
                <w:szCs w:val="24"/>
                <w:lang w:eastAsia="en-IE"/>
                <w:del w:id="224" w:author="Jeremy Bennett" w:date="2021-09-26T08:36:15Z"/>
              </w:rPr>
            </w:pPr>
            <w:del w:id="223" w:author="Jeremy Bennett" w:date="2021-09-26T08:36:15Z">
              <w:r>
                <w:rPr>
                  <w:rFonts w:eastAsia="Times New Roman" w:cs="Segoe UI" w:ascii="Segoe UI" w:hAnsi="Segoe UI"/>
                  <w:color w:val="24292F"/>
                  <w:sz w:val="24"/>
                  <w:szCs w:val="24"/>
                  <w:lang w:eastAsia="en-IE"/>
                </w:rPr>
                <w:delText>-</w:delText>
              </w:r>
            </w:del>
          </w:p>
        </w:tc>
      </w:tr>
      <w:tr>
        <w:trPr/>
        <w:tc>
          <w:tcPr>
            <w:tcW w:w="3353" w:type="dxa"/>
            <w:tcBorders/>
            <w:shd w:color="auto" w:fill="FFFFFF" w:val="clear"/>
            <w:vAlign w:val="center"/>
          </w:tcPr>
          <w:p>
            <w:pPr>
              <w:pStyle w:val="Normal"/>
              <w:spacing w:lineRule="auto" w:line="240" w:before="0" w:after="240"/>
              <w:rPr>
                <w:rFonts w:ascii="Segoe UI" w:hAnsi="Segoe UI" w:eastAsia="Times New Roman" w:cs="Segoe UI"/>
                <w:color w:val="24292F"/>
                <w:sz w:val="24"/>
                <w:szCs w:val="24"/>
                <w:lang w:eastAsia="en-IE"/>
                <w:del w:id="226" w:author="Jeremy Bennett" w:date="2021-09-26T08:36:15Z"/>
              </w:rPr>
            </w:pPr>
            <w:del w:id="225" w:author="Jeremy Bennett" w:date="2021-09-26T08:36:15Z">
              <w:r>
                <w:rPr>
                  <w:rFonts w:eastAsia="Times New Roman" w:cs="Segoe UI" w:ascii="Segoe UI" w:hAnsi="Segoe UI"/>
                  <w:color w:val="24292F"/>
                  <w:sz w:val="24"/>
                  <w:szCs w:val="24"/>
                  <w:lang w:eastAsia="en-IE"/>
                </w:rPr>
                <w:delText>HAL</w:delText>
              </w:r>
            </w:del>
          </w:p>
        </w:tc>
        <w:tc>
          <w:tcPr>
            <w:tcW w:w="2485" w:type="dxa"/>
            <w:tcBorders/>
            <w:shd w:color="auto" w:fill="FFFFFF" w:val="clear"/>
            <w:vAlign w:val="center"/>
          </w:tcPr>
          <w:p>
            <w:pPr>
              <w:pStyle w:val="Normal"/>
              <w:spacing w:lineRule="auto" w:line="240" w:before="0" w:after="240"/>
              <w:rPr>
                <w:rFonts w:ascii="Segoe UI" w:hAnsi="Segoe UI" w:eastAsia="Times New Roman" w:cs="Segoe UI"/>
                <w:color w:val="24292F"/>
                <w:sz w:val="24"/>
                <w:szCs w:val="24"/>
                <w:lang w:eastAsia="en-IE"/>
                <w:del w:id="228" w:author="Jeremy Bennett" w:date="2021-09-26T08:36:15Z"/>
              </w:rPr>
            </w:pPr>
            <w:del w:id="227" w:author="Jeremy Bennett" w:date="2021-09-26T08:36:15Z">
              <w:r>
                <w:rPr>
                  <w:rFonts w:eastAsia="Times New Roman" w:cs="Segoe UI" w:ascii="Segoe UI" w:hAnsi="Segoe UI"/>
                  <w:color w:val="24292F"/>
                  <w:sz w:val="24"/>
                  <w:szCs w:val="24"/>
                  <w:lang w:eastAsia="en-IE"/>
                </w:rPr>
                <w:delText>Alibaba T-Head</w:delText>
              </w:r>
            </w:del>
          </w:p>
        </w:tc>
        <w:tc>
          <w:tcPr>
            <w:tcW w:w="2394" w:type="dxa"/>
            <w:tcBorders/>
            <w:shd w:color="auto" w:fill="FFFFFF" w:val="clear"/>
            <w:vAlign w:val="center"/>
          </w:tcPr>
          <w:p>
            <w:pPr>
              <w:pStyle w:val="Normal"/>
              <w:spacing w:lineRule="auto" w:line="240" w:before="0" w:after="240"/>
              <w:rPr>
                <w:rFonts w:ascii="Segoe UI" w:hAnsi="Segoe UI" w:eastAsia="Times New Roman" w:cs="Segoe UI"/>
                <w:color w:val="24292F"/>
                <w:sz w:val="24"/>
                <w:szCs w:val="24"/>
                <w:lang w:eastAsia="en-IE"/>
                <w:del w:id="230" w:author="Jeremy Bennett" w:date="2021-09-26T08:36:15Z"/>
              </w:rPr>
            </w:pPr>
            <w:del w:id="229" w:author="Jeremy Bennett" w:date="2021-09-26T08:36:15Z">
              <w:r>
                <w:rPr>
                  <w:rFonts w:eastAsia="Times New Roman" w:cs="Segoe UI" w:ascii="Segoe UI" w:hAnsi="Segoe UI"/>
                  <w:color w:val="24292F"/>
                  <w:sz w:val="24"/>
                  <w:szCs w:val="24"/>
                  <w:lang w:eastAsia="en-IE"/>
                </w:rPr>
                <w:delText>N/A for release 1</w:delText>
              </w:r>
            </w:del>
          </w:p>
        </w:tc>
      </w:tr>
      <w:tr>
        <w:trPr/>
        <w:tc>
          <w:tcPr>
            <w:tcW w:w="3353" w:type="dxa"/>
            <w:tcBorders/>
            <w:shd w:color="auto" w:fill="FFFFFF" w:val="clear"/>
            <w:vAlign w:val="center"/>
          </w:tcPr>
          <w:p>
            <w:pPr>
              <w:pStyle w:val="Normal"/>
              <w:spacing w:lineRule="auto" w:line="240" w:before="0" w:after="240"/>
              <w:rPr>
                <w:rFonts w:ascii="Segoe UI" w:hAnsi="Segoe UI" w:eastAsia="Times New Roman" w:cs="Segoe UI"/>
                <w:color w:val="24292F"/>
                <w:sz w:val="24"/>
                <w:szCs w:val="24"/>
                <w:lang w:eastAsia="en-IE"/>
                <w:del w:id="232" w:author="Jeremy Bennett" w:date="2021-09-26T08:36:15Z"/>
              </w:rPr>
            </w:pPr>
            <w:del w:id="231" w:author="Jeremy Bennett" w:date="2021-09-26T08:36:15Z">
              <w:r>
                <w:rPr>
                  <w:rFonts w:eastAsia="Times New Roman" w:cs="Segoe UI" w:ascii="Segoe UI" w:hAnsi="Segoe UI"/>
                  <w:color w:val="24292F"/>
                  <w:sz w:val="24"/>
                  <w:szCs w:val="24"/>
                  <w:lang w:eastAsia="en-IE"/>
                </w:rPr>
                <w:delText>FreeRTOS</w:delText>
              </w:r>
            </w:del>
          </w:p>
        </w:tc>
        <w:tc>
          <w:tcPr>
            <w:tcW w:w="2485" w:type="dxa"/>
            <w:tcBorders/>
            <w:shd w:color="auto" w:fill="FFFFFF" w:val="clear"/>
            <w:vAlign w:val="center"/>
          </w:tcPr>
          <w:p>
            <w:pPr>
              <w:pStyle w:val="Normal"/>
              <w:spacing w:lineRule="auto" w:line="240" w:before="0" w:after="240"/>
              <w:rPr>
                <w:rFonts w:ascii="Segoe UI" w:hAnsi="Segoe UI" w:eastAsia="Times New Roman" w:cs="Segoe UI"/>
                <w:color w:val="24292F"/>
                <w:sz w:val="24"/>
                <w:szCs w:val="24"/>
                <w:lang w:eastAsia="en-IE"/>
                <w:del w:id="234" w:author="Jeremy Bennett" w:date="2021-09-26T08:36:15Z"/>
              </w:rPr>
            </w:pPr>
            <w:del w:id="233" w:author="Jeremy Bennett" w:date="2021-09-26T08:36:15Z">
              <w:r>
                <w:rPr>
                  <w:rFonts w:eastAsia="Times New Roman" w:cs="Segoe UI" w:ascii="Segoe UI" w:hAnsi="Segoe UI"/>
                  <w:color w:val="24292F"/>
                  <w:sz w:val="24"/>
                  <w:szCs w:val="24"/>
                  <w:lang w:eastAsia="en-IE"/>
                </w:rPr>
                <w:delText>?</w:delText>
              </w:r>
            </w:del>
          </w:p>
        </w:tc>
        <w:tc>
          <w:tcPr>
            <w:tcW w:w="2394" w:type="dxa"/>
            <w:tcBorders/>
            <w:shd w:color="auto" w:fill="FFFFFF" w:val="clear"/>
            <w:vAlign w:val="center"/>
          </w:tcPr>
          <w:p>
            <w:pPr>
              <w:pStyle w:val="Normal"/>
              <w:spacing w:lineRule="auto" w:line="240" w:before="0" w:after="240"/>
              <w:rPr>
                <w:rFonts w:ascii="Segoe UI" w:hAnsi="Segoe UI" w:eastAsia="Times New Roman" w:cs="Segoe UI"/>
                <w:color w:val="24292F"/>
                <w:sz w:val="24"/>
                <w:szCs w:val="24"/>
                <w:lang w:eastAsia="en-IE"/>
                <w:del w:id="236" w:author="Jeremy Bennett" w:date="2021-09-26T08:36:15Z"/>
              </w:rPr>
            </w:pPr>
            <w:del w:id="235" w:author="Jeremy Bennett" w:date="2021-09-26T08:36:15Z">
              <w:r>
                <w:rPr>
                  <w:rFonts w:eastAsia="Times New Roman" w:cs="Segoe UI" w:ascii="Segoe UI" w:hAnsi="Segoe UI"/>
                  <w:color w:val="24292F"/>
                  <w:sz w:val="24"/>
                  <w:szCs w:val="24"/>
                  <w:lang w:eastAsia="en-IE"/>
                </w:rPr>
                <w:delText>7 eng. months</w:delText>
              </w:r>
            </w:del>
          </w:p>
        </w:tc>
      </w:tr>
      <w:tr>
        <w:trPr/>
        <w:tc>
          <w:tcPr>
            <w:tcW w:w="3353" w:type="dxa"/>
            <w:tcBorders/>
            <w:shd w:color="auto" w:fill="FFFFFF" w:val="clear"/>
            <w:vAlign w:val="center"/>
          </w:tcPr>
          <w:p>
            <w:pPr>
              <w:pStyle w:val="Normal"/>
              <w:spacing w:lineRule="auto" w:line="240" w:before="0" w:after="240"/>
              <w:rPr>
                <w:rFonts w:ascii="Segoe UI" w:hAnsi="Segoe UI" w:eastAsia="Times New Roman" w:cs="Segoe UI"/>
                <w:color w:val="24292F"/>
                <w:sz w:val="24"/>
                <w:szCs w:val="24"/>
                <w:lang w:eastAsia="en-IE"/>
                <w:del w:id="238" w:author="Jeremy Bennett" w:date="2021-09-26T08:36:15Z"/>
              </w:rPr>
            </w:pPr>
            <w:del w:id="237" w:author="Jeremy Bennett" w:date="2021-09-26T08:36:15Z">
              <w:r>
                <w:rPr>
                  <w:rFonts w:eastAsia="Times New Roman" w:cs="Segoe UI" w:ascii="Segoe UI" w:hAnsi="Segoe UI"/>
                  <w:color w:val="24292F"/>
                  <w:sz w:val="24"/>
                  <w:szCs w:val="24"/>
                  <w:lang w:eastAsia="en-IE"/>
                </w:rPr>
                <w:delText>Symbiflow tooling</w:delText>
              </w:r>
            </w:del>
          </w:p>
        </w:tc>
        <w:tc>
          <w:tcPr>
            <w:tcW w:w="2485" w:type="dxa"/>
            <w:tcBorders/>
            <w:shd w:color="auto" w:fill="FFFFFF" w:val="clear"/>
            <w:vAlign w:val="center"/>
          </w:tcPr>
          <w:p>
            <w:pPr>
              <w:pStyle w:val="Normal"/>
              <w:spacing w:lineRule="auto" w:line="240" w:before="0" w:after="240"/>
              <w:rPr>
                <w:rFonts w:ascii="Segoe UI" w:hAnsi="Segoe UI" w:eastAsia="Times New Roman" w:cs="Segoe UI"/>
                <w:color w:val="24292F"/>
                <w:sz w:val="24"/>
                <w:szCs w:val="24"/>
                <w:lang w:eastAsia="en-IE"/>
                <w:del w:id="240" w:author="Jeremy Bennett" w:date="2021-09-26T08:36:15Z"/>
              </w:rPr>
            </w:pPr>
            <w:del w:id="239" w:author="Jeremy Bennett" w:date="2021-09-26T08:36:15Z">
              <w:r>
                <w:rPr>
                  <w:rFonts w:eastAsia="Times New Roman" w:cs="Segoe UI" w:ascii="Segoe UI" w:hAnsi="Segoe UI"/>
                  <w:color w:val="24292F"/>
                  <w:sz w:val="24"/>
                  <w:szCs w:val="24"/>
                  <w:lang w:eastAsia="en-IE"/>
                </w:rPr>
                <w:delText>?</w:delText>
              </w:r>
            </w:del>
          </w:p>
        </w:tc>
        <w:tc>
          <w:tcPr>
            <w:tcW w:w="2394" w:type="dxa"/>
            <w:tcBorders/>
            <w:shd w:color="auto" w:fill="FFFFFF" w:val="clear"/>
            <w:vAlign w:val="center"/>
          </w:tcPr>
          <w:p>
            <w:pPr>
              <w:pStyle w:val="Normal"/>
              <w:spacing w:lineRule="auto" w:line="240" w:before="0" w:after="240"/>
              <w:rPr>
                <w:rFonts w:ascii="Segoe UI" w:hAnsi="Segoe UI" w:eastAsia="Times New Roman" w:cs="Segoe UI"/>
                <w:color w:val="24292F"/>
                <w:sz w:val="24"/>
                <w:szCs w:val="24"/>
                <w:lang w:eastAsia="en-IE"/>
                <w:del w:id="242" w:author="Jeremy Bennett" w:date="2021-09-26T08:36:15Z"/>
              </w:rPr>
            </w:pPr>
            <w:del w:id="241" w:author="Jeremy Bennett" w:date="2021-09-26T08:36:15Z">
              <w:r>
                <w:rPr>
                  <w:rFonts w:eastAsia="Times New Roman" w:cs="Segoe UI" w:ascii="Segoe UI" w:hAnsi="Segoe UI"/>
                  <w:color w:val="24292F"/>
                  <w:sz w:val="24"/>
                  <w:szCs w:val="24"/>
                  <w:lang w:eastAsia="en-IE"/>
                </w:rPr>
                <w:delText>-</w:delText>
              </w:r>
            </w:del>
          </w:p>
        </w:tc>
      </w:tr>
      <w:tr>
        <w:trPr/>
        <w:tc>
          <w:tcPr>
            <w:tcW w:w="3353" w:type="dxa"/>
            <w:tcBorders/>
            <w:shd w:color="auto" w:fill="FFFFFF" w:val="clear"/>
            <w:vAlign w:val="center"/>
          </w:tcPr>
          <w:p>
            <w:pPr>
              <w:pStyle w:val="Normal"/>
              <w:spacing w:lineRule="auto" w:line="240" w:before="0" w:after="240"/>
              <w:rPr>
                <w:rFonts w:ascii="Segoe UI" w:hAnsi="Segoe UI" w:eastAsia="Times New Roman" w:cs="Segoe UI"/>
                <w:color w:val="24292F"/>
                <w:sz w:val="24"/>
                <w:szCs w:val="24"/>
                <w:lang w:eastAsia="en-IE"/>
                <w:del w:id="244" w:author="Jeremy Bennett" w:date="2021-09-26T08:36:15Z"/>
              </w:rPr>
            </w:pPr>
            <w:del w:id="243" w:author="Jeremy Bennett" w:date="2021-09-26T08:36:15Z">
              <w:r>
                <w:rPr>
                  <w:rFonts w:eastAsia="Times New Roman" w:cs="Segoe UI" w:ascii="Segoe UI" w:hAnsi="Segoe UI"/>
                  <w:color w:val="24292F"/>
                  <w:sz w:val="24"/>
                  <w:szCs w:val="24"/>
                  <w:lang w:eastAsia="en-IE"/>
                </w:rPr>
                <w:delText>Documentation</w:delText>
              </w:r>
            </w:del>
          </w:p>
        </w:tc>
        <w:tc>
          <w:tcPr>
            <w:tcW w:w="2485" w:type="dxa"/>
            <w:tcBorders/>
            <w:shd w:color="auto" w:fill="FFFFFF" w:val="clear"/>
            <w:vAlign w:val="center"/>
          </w:tcPr>
          <w:p>
            <w:pPr>
              <w:pStyle w:val="Normal"/>
              <w:spacing w:lineRule="auto" w:line="240" w:before="0" w:after="240"/>
              <w:rPr>
                <w:rFonts w:ascii="Segoe UI" w:hAnsi="Segoe UI" w:eastAsia="Times New Roman" w:cs="Segoe UI"/>
                <w:color w:val="24292F"/>
                <w:sz w:val="24"/>
                <w:szCs w:val="24"/>
                <w:lang w:eastAsia="en-IE"/>
                <w:del w:id="246" w:author="Jeremy Bennett" w:date="2021-09-26T08:36:15Z"/>
              </w:rPr>
            </w:pPr>
            <w:del w:id="245" w:author="Jeremy Bennett" w:date="2021-09-26T08:36:15Z">
              <w:r>
                <w:rPr>
                  <w:rFonts w:eastAsia="Times New Roman" w:cs="Segoe UI" w:ascii="Segoe UI" w:hAnsi="Segoe UI"/>
                  <w:color w:val="24292F"/>
                  <w:sz w:val="24"/>
                  <w:szCs w:val="24"/>
                  <w:lang w:eastAsia="en-IE"/>
                </w:rPr>
                <w:delText>?</w:delText>
              </w:r>
            </w:del>
          </w:p>
        </w:tc>
        <w:tc>
          <w:tcPr>
            <w:tcW w:w="2394" w:type="dxa"/>
            <w:tcBorders/>
            <w:shd w:color="auto" w:fill="FFFFFF" w:val="clear"/>
            <w:vAlign w:val="center"/>
          </w:tcPr>
          <w:p>
            <w:pPr>
              <w:pStyle w:val="Normal"/>
              <w:spacing w:lineRule="auto" w:line="240" w:before="0" w:after="240"/>
              <w:rPr>
                <w:rFonts w:ascii="Segoe UI" w:hAnsi="Segoe UI" w:eastAsia="Times New Roman" w:cs="Segoe UI"/>
                <w:color w:val="24292F"/>
                <w:sz w:val="24"/>
                <w:szCs w:val="24"/>
                <w:lang w:eastAsia="en-IE"/>
                <w:del w:id="248" w:author="Jeremy Bennett" w:date="2021-09-26T08:36:15Z"/>
              </w:rPr>
            </w:pPr>
            <w:del w:id="247" w:author="Jeremy Bennett" w:date="2021-09-26T08:36:15Z">
              <w:r>
                <w:rPr>
                  <w:rFonts w:eastAsia="Times New Roman" w:cs="Segoe UI" w:ascii="Segoe UI" w:hAnsi="Segoe UI"/>
                  <w:color w:val="24292F"/>
                  <w:sz w:val="24"/>
                  <w:szCs w:val="24"/>
                  <w:lang w:eastAsia="en-IE"/>
                </w:rPr>
                <w:delText>6 - 12 eng. months</w:delText>
              </w:r>
            </w:del>
          </w:p>
        </w:tc>
      </w:tr>
      <w:tr>
        <w:trPr/>
        <w:tc>
          <w:tcPr>
            <w:tcW w:w="3353" w:type="dxa"/>
            <w:tcBorders/>
            <w:shd w:color="auto" w:fill="FFFFFF" w:val="clear"/>
            <w:vAlign w:val="center"/>
          </w:tcPr>
          <w:p>
            <w:pPr>
              <w:pStyle w:val="Normal"/>
              <w:spacing w:lineRule="auto" w:line="240" w:before="0" w:after="240"/>
              <w:rPr>
                <w:rFonts w:ascii="Segoe UI" w:hAnsi="Segoe UI" w:eastAsia="Times New Roman" w:cs="Segoe UI"/>
                <w:color w:val="24292F"/>
                <w:sz w:val="24"/>
                <w:szCs w:val="24"/>
                <w:lang w:eastAsia="en-IE"/>
                <w:del w:id="250" w:author="Jeremy Bennett" w:date="2021-09-26T08:36:15Z"/>
              </w:rPr>
            </w:pPr>
            <w:del w:id="249" w:author="Jeremy Bennett" w:date="2021-09-26T08:36:15Z">
              <w:r>
                <w:rPr>
                  <w:rFonts w:eastAsia="Times New Roman" w:cs="Segoe UI" w:ascii="Segoe UI" w:hAnsi="Segoe UI"/>
                  <w:color w:val="24292F"/>
                  <w:sz w:val="24"/>
                  <w:szCs w:val="24"/>
                  <w:lang w:eastAsia="en-IE"/>
                </w:rPr>
                <w:delText>Examples/applications</w:delText>
              </w:r>
            </w:del>
          </w:p>
        </w:tc>
        <w:tc>
          <w:tcPr>
            <w:tcW w:w="2485" w:type="dxa"/>
            <w:tcBorders/>
            <w:shd w:color="auto" w:fill="FFFFFF" w:val="clear"/>
            <w:vAlign w:val="center"/>
          </w:tcPr>
          <w:p>
            <w:pPr>
              <w:pStyle w:val="Normal"/>
              <w:spacing w:lineRule="auto" w:line="240" w:before="0" w:after="240"/>
              <w:rPr>
                <w:rFonts w:ascii="Segoe UI" w:hAnsi="Segoe UI" w:eastAsia="Times New Roman" w:cs="Segoe UI"/>
                <w:color w:val="24292F"/>
                <w:sz w:val="24"/>
                <w:szCs w:val="24"/>
                <w:lang w:eastAsia="en-IE"/>
                <w:del w:id="252" w:author="Jeremy Bennett" w:date="2021-09-26T08:36:15Z"/>
              </w:rPr>
            </w:pPr>
            <w:del w:id="251" w:author="Jeremy Bennett" w:date="2021-09-26T08:36:15Z">
              <w:r>
                <w:rPr>
                  <w:rFonts w:eastAsia="Times New Roman" w:cs="Segoe UI" w:ascii="Segoe UI" w:hAnsi="Segoe UI"/>
                  <w:color w:val="24292F"/>
                  <w:sz w:val="24"/>
                  <w:szCs w:val="24"/>
                  <w:lang w:eastAsia="en-IE"/>
                </w:rPr>
                <w:delText>?</w:delText>
              </w:r>
            </w:del>
          </w:p>
        </w:tc>
        <w:tc>
          <w:tcPr>
            <w:tcW w:w="2394" w:type="dxa"/>
            <w:tcBorders/>
            <w:shd w:color="auto" w:fill="FFFFFF" w:val="clear"/>
            <w:vAlign w:val="center"/>
          </w:tcPr>
          <w:p>
            <w:pPr>
              <w:pStyle w:val="Normal"/>
              <w:spacing w:lineRule="auto" w:line="240" w:before="0" w:after="240"/>
              <w:rPr>
                <w:rFonts w:ascii="Segoe UI" w:hAnsi="Segoe UI" w:eastAsia="Times New Roman" w:cs="Segoe UI"/>
                <w:color w:val="24292F"/>
                <w:sz w:val="24"/>
                <w:szCs w:val="24"/>
                <w:lang w:eastAsia="en-IE"/>
                <w:del w:id="254" w:author="Jeremy Bennett" w:date="2021-09-26T08:36:15Z"/>
              </w:rPr>
            </w:pPr>
            <w:del w:id="253" w:author="Jeremy Bennett" w:date="2021-09-26T08:36:15Z">
              <w:r>
                <w:rPr>
                  <w:rFonts w:eastAsia="Times New Roman" w:cs="Segoe UI" w:ascii="Segoe UI" w:hAnsi="Segoe UI"/>
                  <w:color w:val="24292F"/>
                  <w:sz w:val="24"/>
                  <w:szCs w:val="24"/>
                  <w:lang w:eastAsia="en-IE"/>
                </w:rPr>
                <w:delText>12 eng. months</w:delText>
              </w:r>
            </w:del>
          </w:p>
        </w:tc>
      </w:tr>
      <w:tr>
        <w:trPr/>
        <w:tc>
          <w:tcPr>
            <w:tcW w:w="3353" w:type="dxa"/>
            <w:tcBorders/>
            <w:shd w:color="auto" w:fill="FFFFFF" w:val="clear"/>
            <w:vAlign w:val="center"/>
          </w:tcPr>
          <w:p>
            <w:pPr>
              <w:pStyle w:val="Normal"/>
              <w:spacing w:lineRule="auto" w:line="240" w:before="0" w:after="240"/>
              <w:rPr>
                <w:rFonts w:ascii="Segoe UI" w:hAnsi="Segoe UI" w:eastAsia="Times New Roman" w:cs="Segoe UI"/>
                <w:color w:val="24292F"/>
                <w:sz w:val="24"/>
                <w:szCs w:val="24"/>
                <w:lang w:eastAsia="en-IE"/>
                <w:del w:id="256" w:author="Jeremy Bennett" w:date="2021-09-26T08:36:15Z"/>
              </w:rPr>
            </w:pPr>
            <w:del w:id="255" w:author="Jeremy Bennett" w:date="2021-09-26T08:36:15Z">
              <w:r>
                <w:rPr>
                  <w:rFonts w:eastAsia="Times New Roman" w:cs="Segoe UI" w:ascii="Segoe UI" w:hAnsi="Segoe UI"/>
                  <w:color w:val="24292F"/>
                  <w:sz w:val="24"/>
                  <w:szCs w:val="24"/>
                  <w:lang w:eastAsia="en-IE"/>
                </w:rPr>
                <w:delText>Integration &amp; installer</w:delText>
              </w:r>
            </w:del>
          </w:p>
        </w:tc>
        <w:tc>
          <w:tcPr>
            <w:tcW w:w="2485" w:type="dxa"/>
            <w:tcBorders/>
            <w:shd w:color="auto" w:fill="FFFFFF" w:val="clear"/>
            <w:vAlign w:val="center"/>
          </w:tcPr>
          <w:p>
            <w:pPr>
              <w:pStyle w:val="Normal"/>
              <w:spacing w:lineRule="auto" w:line="240" w:before="0" w:after="240"/>
              <w:rPr>
                <w:rFonts w:ascii="Segoe UI" w:hAnsi="Segoe UI" w:eastAsia="Times New Roman" w:cs="Segoe UI"/>
                <w:color w:val="24292F"/>
                <w:sz w:val="24"/>
                <w:szCs w:val="24"/>
                <w:lang w:eastAsia="en-IE"/>
                <w:del w:id="258" w:author="Jeremy Bennett" w:date="2021-09-26T08:36:15Z"/>
              </w:rPr>
            </w:pPr>
            <w:del w:id="257" w:author="Jeremy Bennett" w:date="2021-09-26T08:36:15Z">
              <w:r>
                <w:rPr>
                  <w:rFonts w:eastAsia="Times New Roman" w:cs="Segoe UI" w:ascii="Segoe UI" w:hAnsi="Segoe UI"/>
                  <w:color w:val="24292F"/>
                  <w:sz w:val="24"/>
                  <w:szCs w:val="24"/>
                  <w:lang w:eastAsia="en-IE"/>
                </w:rPr>
                <w:delText>Ashling (lead)</w:delText>
              </w:r>
            </w:del>
          </w:p>
        </w:tc>
        <w:tc>
          <w:tcPr>
            <w:tcW w:w="2394" w:type="dxa"/>
            <w:tcBorders/>
            <w:shd w:color="auto" w:fill="FFFFFF" w:val="clear"/>
            <w:vAlign w:val="center"/>
          </w:tcPr>
          <w:p>
            <w:pPr>
              <w:pStyle w:val="Normal"/>
              <w:spacing w:lineRule="auto" w:line="240" w:before="0" w:after="240"/>
              <w:rPr>
                <w:rFonts w:ascii="Segoe UI" w:hAnsi="Segoe UI" w:eastAsia="Times New Roman" w:cs="Segoe UI"/>
                <w:color w:val="24292F"/>
                <w:sz w:val="24"/>
                <w:szCs w:val="24"/>
                <w:lang w:eastAsia="en-IE"/>
                <w:del w:id="261" w:author="Jeremy Bennett" w:date="2021-09-26T08:36:15Z"/>
              </w:rPr>
            </w:pPr>
            <w:del w:id="259" w:author="Jeremy Bennett" w:date="2021-09-26T08:36:15Z">
              <w:r>
                <w:rPr>
                  <w:rFonts w:eastAsia="Times New Roman" w:cs="Segoe UI" w:ascii="Segoe UI" w:hAnsi="Segoe UI"/>
                  <w:color w:val="24292F"/>
                  <w:sz w:val="24"/>
                  <w:szCs w:val="24"/>
                  <w:lang w:eastAsia="en-IE"/>
                </w:rPr>
                <w:delText>6 eng. months</w:delText>
              </w:r>
            </w:del>
            <w:del w:id="260" w:author="Jeremy Bennett" w:date="2021-09-26T08:36:15Z">
              <w:r>
                <w:rPr>
                  <w:rFonts w:eastAsia="Times New Roman" w:cs="Segoe UI" w:ascii="Segoe UI" w:hAnsi="Segoe UI"/>
                  <w:color w:val="24292F"/>
                  <w:sz w:val="24"/>
                  <w:szCs w:val="24"/>
                  <w:lang w:eastAsia="en-IE"/>
                </w:rPr>
                <w:commentReference w:id="4"/>
              </w:r>
            </w:del>
          </w:p>
        </w:tc>
      </w:tr>
    </w:tbl>
    <w:p>
      <w:pPr>
        <w:pStyle w:val="Normal"/>
        <w:shd w:val="clear" w:color="auto" w:fill="FFFFFF"/>
        <w:spacing w:lineRule="auto" w:line="240" w:before="0" w:after="240"/>
        <w:rPr>
          <w:rFonts w:ascii="Segoe UI" w:hAnsi="Segoe UI" w:eastAsia="Times New Roman" w:cs="Segoe UI"/>
          <w:color w:val="24292F"/>
          <w:sz w:val="24"/>
          <w:szCs w:val="24"/>
          <w:lang w:eastAsia="en-IE"/>
          <w:del w:id="267" w:author="Jeremy Bennett" w:date="2021-09-26T08:36:15Z"/>
        </w:rPr>
      </w:pPr>
      <w:del w:id="262" w:author="Jeremy Bennett" w:date="2021-09-26T08:36:15Z">
        <w:r>
          <w:rPr>
            <w:rFonts w:eastAsia="Times New Roman" w:cs="Segoe UI" w:ascii="Segoe UI" w:hAnsi="Segoe UI"/>
            <w:b/>
            <w:bCs/>
            <w:color w:val="24292F"/>
            <w:sz w:val="24"/>
            <w:szCs w:val="24"/>
            <w:lang w:eastAsia="en-IE"/>
          </w:rPr>
          <w:delText>Note.</w:delText>
        </w:r>
      </w:del>
      <w:del w:id="263" w:author="Jeremy Bennett" w:date="2021-09-26T08:36:15Z">
        <w:r>
          <w:rPr>
            <w:rFonts w:eastAsia="Times New Roman" w:cs="Segoe UI" w:ascii="Segoe UI" w:hAnsi="Segoe UI"/>
            <w:color w:val="24292F"/>
            <w:sz w:val="24"/>
            <w:szCs w:val="24"/>
            <w:lang w:eastAsia="en-IE"/>
          </w:rPr>
          <w:delText> The engineering effort is based on using experienced staff as documented in </w:delText>
        </w:r>
      </w:del>
      <w:del w:id="264" w:author="Jeremy Bennett" w:date="2021-09-26T08:36:15Z">
        <w:r>
          <w:fldChar w:fldCharType="begin"/>
        </w:r>
        <w:r>
          <w:rPr>
            <w:sz w:val="24"/>
            <w:szCs w:val="24"/>
            <w:rFonts w:eastAsia="Times New Roman" w:cs="Segoe UI" w:ascii="Segoe UI" w:hAnsi="Segoe UI"/>
            <w:color w:val="0000FF"/>
            <w:lang w:eastAsia="en-IE"/>
          </w:rPr>
          <w:delInstrText> HYPERLINK "https://github.com/openhwgroup/core-v-docs/blob/master/program/Project Descriptions and Plans/SDK/sdk-project-concept.md" \l "components"</w:delInstrText>
        </w:r>
      </w:del>
      <w:r>
        <w:rPr>
          <w:sz w:val="24"/>
          <w:szCs w:val="24"/>
          <w:rFonts w:eastAsia="Times New Roman" w:cs="Segoe UI" w:ascii="Segoe UI" w:hAnsi="Segoe UI"/>
          <w:color w:val="0000FF"/>
          <w:lang w:eastAsia="en-IE"/>
        </w:rPr>
        <w:fldChar w:fldCharType="separate"/>
      </w:r>
      <w:del w:id="265" w:author="Jeremy Bennett" w:date="2021-09-26T08:36:15Z">
        <w:r>
          <w:rPr>
            <w:rFonts w:eastAsia="Times New Roman" w:cs="Segoe UI" w:ascii="Segoe UI" w:hAnsi="Segoe UI"/>
            <w:color w:val="0000FF"/>
            <w:sz w:val="24"/>
            <w:szCs w:val="24"/>
            <w:lang w:eastAsia="en-IE"/>
          </w:rPr>
          <w:delText>Components</w:delText>
        </w:r>
      </w:del>
      <w:r>
        <w:rPr>
          <w:sz w:val="24"/>
          <w:szCs w:val="24"/>
          <w:rFonts w:eastAsia="Times New Roman" w:cs="Segoe UI" w:ascii="Segoe UI" w:hAnsi="Segoe UI"/>
          <w:color w:val="0000FF"/>
          <w:lang w:eastAsia="en-IE"/>
        </w:rPr>
        <w:fldChar w:fldCharType="end"/>
      </w:r>
      <w:del w:id="266" w:author="Jeremy Bennett" w:date="2021-09-26T08:36:15Z">
        <w:r>
          <w:rPr>
            <w:rFonts w:eastAsia="Times New Roman" w:cs="Segoe UI" w:ascii="Segoe UI" w:hAnsi="Segoe UI"/>
            <w:color w:val="24292F"/>
            <w:sz w:val="24"/>
            <w:szCs w:val="24"/>
            <w:lang w:eastAsia="en-IE"/>
          </w:rPr>
          <w:delText>.</w:delText>
        </w:r>
      </w:del>
    </w:p>
    <w:p>
      <w:pPr>
        <w:pStyle w:val="Normal"/>
        <w:numPr>
          <w:ilvl w:val="0"/>
          <w:numId w:val="0"/>
        </w:numPr>
        <w:shd w:val="clear" w:color="auto" w:fill="FFFFFF"/>
        <w:spacing w:lineRule="auto" w:line="240" w:before="360" w:after="240"/>
        <w:outlineLvl w:val="2"/>
        <w:rPr>
          <w:rFonts w:ascii="Segoe UI" w:hAnsi="Segoe UI" w:eastAsia="Times New Roman" w:cs="Segoe UI"/>
          <w:b/>
          <w:b/>
          <w:bCs/>
          <w:color w:val="24292F"/>
          <w:sz w:val="30"/>
          <w:szCs w:val="30"/>
          <w:lang w:eastAsia="en-IE"/>
          <w:del w:id="269" w:author="Jeremy Bennett" w:date="2021-09-26T08:36:15Z"/>
        </w:rPr>
      </w:pPr>
      <w:del w:id="268" w:author="Jeremy Bennett" w:date="2021-09-26T08:36:15Z">
        <w:r>
          <w:rPr>
            <w:rFonts w:eastAsia="Times New Roman" w:cs="Segoe UI" w:ascii="Segoe UI" w:hAnsi="Segoe UI"/>
            <w:b/>
            <w:bCs/>
            <w:color w:val="24292F"/>
            <w:sz w:val="30"/>
            <w:szCs w:val="30"/>
            <w:lang w:eastAsia="en-IE"/>
          </w:rPr>
          <w:delText>Summary of Timeline</w:delText>
        </w:r>
      </w:del>
    </w:p>
    <w:p>
      <w:pPr>
        <w:pStyle w:val="Normal"/>
        <w:shd w:val="clear" w:color="auto" w:fill="FFFFFF"/>
        <w:spacing w:lineRule="auto" w:line="240" w:before="0" w:after="240"/>
        <w:rPr>
          <w:rFonts w:ascii="Segoe UI" w:hAnsi="Segoe UI" w:eastAsia="Times New Roman" w:cs="Segoe UI"/>
          <w:color w:val="24292F"/>
          <w:sz w:val="24"/>
          <w:szCs w:val="24"/>
          <w:lang w:eastAsia="en-IE"/>
          <w:del w:id="271" w:author="Jeremy Bennett" w:date="2021-09-26T08:36:15Z"/>
        </w:rPr>
      </w:pPr>
      <w:del w:id="270" w:author="Jeremy Bennett" w:date="2021-09-26T08:36:15Z">
        <w:r>
          <w:rPr>
            <w:rFonts w:eastAsia="Times New Roman" w:cs="Segoe UI" w:ascii="Segoe UI" w:hAnsi="Segoe UI"/>
            <w:color w:val="24292F"/>
            <w:sz w:val="24"/>
            <w:szCs w:val="24"/>
            <w:lang w:eastAsia="en-IE"/>
          </w:rPr>
          <w:delText>Not possible at Concept Phase, needs to wait for planning at Launch phase</w:delText>
        </w:r>
      </w:del>
    </w:p>
    <w:p>
      <w:pPr>
        <w:pStyle w:val="Normal"/>
        <w:shd w:val="clear" w:color="auto" w:fill="FFFFFF"/>
        <w:spacing w:lineRule="auto" w:line="240" w:before="0" w:after="240"/>
        <w:rPr>
          <w:rFonts w:ascii="Segoe UI" w:hAnsi="Segoe UI" w:eastAsia="Times New Roman" w:cs="Segoe UI"/>
          <w:color w:val="24292F"/>
          <w:sz w:val="24"/>
          <w:szCs w:val="24"/>
          <w:lang w:eastAsia="en-IE"/>
          <w:del w:id="273" w:author="Jeremy Bennett" w:date="2021-09-26T08:36:15Z"/>
        </w:rPr>
      </w:pPr>
      <w:del w:id="272" w:author="Jeremy Bennett" w:date="2021-09-26T08:36:15Z">
        <w:r>
          <w:rPr>
            <w:rFonts w:eastAsia="Times New Roman" w:cs="Segoe UI" w:ascii="Segoe UI" w:hAnsi="Segoe UI"/>
            <w:color w:val="24292F"/>
            <w:sz w:val="24"/>
            <w:szCs w:val="24"/>
            <w:lang w:eastAsia="en-IE"/>
          </w:rPr>
          <w:delText>Milestones:</w:delText>
        </w:r>
      </w:del>
    </w:p>
    <w:p>
      <w:pPr>
        <w:pStyle w:val="Normal"/>
        <w:numPr>
          <w:ilvl w:val="0"/>
          <w:numId w:val="3"/>
        </w:numPr>
        <w:shd w:val="clear" w:color="auto" w:fill="FFFFFF"/>
        <w:spacing w:lineRule="auto" w:line="240" w:before="240" w:after="240"/>
        <w:rPr>
          <w:rFonts w:ascii="Segoe UI" w:hAnsi="Segoe UI" w:eastAsia="Times New Roman" w:cs="Segoe UI"/>
          <w:color w:val="24292F"/>
          <w:sz w:val="24"/>
          <w:szCs w:val="24"/>
          <w:lang w:eastAsia="en-IE"/>
          <w:del w:id="275" w:author="Jeremy Bennett" w:date="2021-09-26T08:36:15Z"/>
        </w:rPr>
      </w:pPr>
      <w:del w:id="274" w:author="Jeremy Bennett" w:date="2021-09-26T08:36:15Z">
        <w:r>
          <w:rPr>
            <w:rFonts w:eastAsia="Times New Roman" w:cs="Segoe UI" w:ascii="Segoe UI" w:hAnsi="Segoe UI"/>
            <w:color w:val="24292F"/>
            <w:sz w:val="24"/>
            <w:szCs w:val="24"/>
            <w:lang w:eastAsia="en-IE"/>
          </w:rPr>
          <w:delText>OpenHW IDE and debugger:</w:delText>
        </w:r>
      </w:del>
    </w:p>
    <w:p>
      <w:pPr>
        <w:pStyle w:val="Normal"/>
        <w:numPr>
          <w:ilvl w:val="1"/>
          <w:numId w:val="3"/>
        </w:numPr>
        <w:shd w:val="clear" w:color="auto" w:fill="FFFFFF"/>
        <w:spacing w:lineRule="auto" w:line="240" w:before="0" w:after="0"/>
        <w:rPr>
          <w:rFonts w:ascii="Segoe UI" w:hAnsi="Segoe UI" w:eastAsia="Times New Roman" w:cs="Segoe UI"/>
          <w:color w:val="24292F"/>
          <w:sz w:val="24"/>
          <w:szCs w:val="24"/>
          <w:lang w:eastAsia="en-IE"/>
          <w:del w:id="277" w:author="Jeremy Bennett" w:date="2021-09-26T08:36:15Z"/>
        </w:rPr>
      </w:pPr>
      <w:del w:id="276" w:author="Jeremy Bennett" w:date="2021-09-26T08:36:15Z">
        <w:r>
          <w:rPr>
            <w:rFonts w:eastAsia="Times New Roman" w:cs="Segoe UI" w:ascii="Segoe UI" w:hAnsi="Segoe UI"/>
            <w:color w:val="24292F"/>
            <w:sz w:val="24"/>
            <w:szCs w:val="24"/>
            <w:lang w:eastAsia="en-IE"/>
          </w:rPr>
          <w:delText>CORE-V MCU dev board integrated for Eclipse CDT debugging.</w:delText>
        </w:r>
      </w:del>
    </w:p>
    <w:p>
      <w:pPr>
        <w:pStyle w:val="Normal"/>
        <w:numPr>
          <w:ilvl w:val="0"/>
          <w:numId w:val="3"/>
        </w:numPr>
        <w:shd w:val="clear" w:color="auto" w:fill="FFFFFF"/>
        <w:spacing w:lineRule="auto" w:line="240" w:before="240" w:after="240"/>
        <w:rPr>
          <w:rFonts w:ascii="Segoe UI" w:hAnsi="Segoe UI" w:eastAsia="Times New Roman" w:cs="Segoe UI"/>
          <w:color w:val="24292F"/>
          <w:sz w:val="24"/>
          <w:szCs w:val="24"/>
          <w:lang w:eastAsia="en-IE"/>
          <w:del w:id="279" w:author="Jeremy Bennett" w:date="2021-09-26T08:36:15Z"/>
        </w:rPr>
      </w:pPr>
      <w:del w:id="278" w:author="Jeremy Bennett" w:date="2021-09-26T08:36:15Z">
        <w:r>
          <w:rPr>
            <w:rFonts w:eastAsia="Times New Roman" w:cs="Segoe UI" w:ascii="Segoe UI" w:hAnsi="Segoe UI"/>
            <w:color w:val="24292F"/>
            <w:sz w:val="24"/>
            <w:szCs w:val="24"/>
            <w:lang w:eastAsia="en-IE"/>
          </w:rPr>
          <w:delText>Generic upstream compiler tool chain:</w:delText>
        </w:r>
      </w:del>
    </w:p>
    <w:p>
      <w:pPr>
        <w:pStyle w:val="Normal"/>
        <w:numPr>
          <w:ilvl w:val="1"/>
          <w:numId w:val="3"/>
        </w:numPr>
        <w:shd w:val="clear" w:color="auto" w:fill="FFFFFF"/>
        <w:spacing w:lineRule="auto" w:line="240" w:before="0" w:after="0"/>
        <w:rPr>
          <w:rFonts w:ascii="Segoe UI" w:hAnsi="Segoe UI" w:eastAsia="Times New Roman" w:cs="Segoe UI"/>
          <w:color w:val="24292F"/>
          <w:sz w:val="24"/>
          <w:szCs w:val="24"/>
          <w:lang w:eastAsia="en-IE"/>
          <w:del w:id="281" w:author="Jeremy Bennett" w:date="2021-09-26T08:36:15Z"/>
        </w:rPr>
      </w:pPr>
      <w:del w:id="280" w:author="Jeremy Bennett" w:date="2021-09-26T08:36:15Z">
        <w:r>
          <w:rPr>
            <w:rFonts w:eastAsia="Times New Roman" w:cs="Segoe UI" w:ascii="Segoe UI" w:hAnsi="Segoe UI"/>
            <w:color w:val="24292F"/>
            <w:sz w:val="24"/>
            <w:szCs w:val="24"/>
            <w:lang w:eastAsia="en-IE"/>
          </w:rPr>
          <w:delText>generic tool chain available to download for all operating systems; and</w:delText>
        </w:r>
      </w:del>
    </w:p>
    <w:p>
      <w:pPr>
        <w:pStyle w:val="Normal"/>
        <w:numPr>
          <w:ilvl w:val="1"/>
          <w:numId w:val="3"/>
        </w:numPr>
        <w:shd w:val="clear" w:color="auto" w:fill="FFFFFF"/>
        <w:spacing w:lineRule="auto" w:line="240" w:before="60" w:after="0"/>
        <w:rPr>
          <w:rFonts w:ascii="Segoe UI" w:hAnsi="Segoe UI" w:eastAsia="Times New Roman" w:cs="Segoe UI"/>
          <w:color w:val="24292F"/>
          <w:sz w:val="24"/>
          <w:szCs w:val="24"/>
          <w:lang w:eastAsia="en-IE"/>
          <w:del w:id="283" w:author="Jeremy Bennett" w:date="2021-09-26T08:36:15Z"/>
        </w:rPr>
      </w:pPr>
      <w:del w:id="282" w:author="Jeremy Bennett" w:date="2021-09-26T08:36:15Z">
        <w:r>
          <w:rPr>
            <w:rFonts w:eastAsia="Times New Roman" w:cs="Segoe UI" w:ascii="Segoe UI" w:hAnsi="Segoe UI"/>
            <w:color w:val="24292F"/>
            <w:sz w:val="24"/>
            <w:szCs w:val="24"/>
            <w:lang w:eastAsia="en-IE"/>
          </w:rPr>
          <w:delText>newlib ported to CORE-V MCU bare metal.</w:delText>
        </w:r>
      </w:del>
    </w:p>
    <w:p>
      <w:pPr>
        <w:pStyle w:val="Normal"/>
        <w:numPr>
          <w:ilvl w:val="0"/>
          <w:numId w:val="3"/>
        </w:numPr>
        <w:shd w:val="clear" w:color="auto" w:fill="FFFFFF"/>
        <w:spacing w:lineRule="auto" w:line="240" w:before="240" w:after="240"/>
        <w:rPr>
          <w:rFonts w:ascii="Segoe UI" w:hAnsi="Segoe UI" w:eastAsia="Times New Roman" w:cs="Segoe UI"/>
          <w:color w:val="24292F"/>
          <w:sz w:val="24"/>
          <w:szCs w:val="24"/>
          <w:lang w:eastAsia="en-IE"/>
          <w:del w:id="285" w:author="Jeremy Bennett" w:date="2021-09-26T08:36:15Z"/>
        </w:rPr>
      </w:pPr>
      <w:del w:id="284" w:author="Jeremy Bennett" w:date="2021-09-26T08:36:15Z">
        <w:r>
          <w:rPr>
            <w:rFonts w:eastAsia="Times New Roman" w:cs="Segoe UI" w:ascii="Segoe UI" w:hAnsi="Segoe UI"/>
            <w:color w:val="24292F"/>
            <w:sz w:val="24"/>
            <w:szCs w:val="24"/>
            <w:lang w:eastAsia="en-IE"/>
          </w:rPr>
          <w:delText>Hardware Abstraction Layer (HAL): N/A</w:delText>
        </w:r>
      </w:del>
    </w:p>
    <w:p>
      <w:pPr>
        <w:pStyle w:val="Normal"/>
        <w:numPr>
          <w:ilvl w:val="0"/>
          <w:numId w:val="3"/>
        </w:numPr>
        <w:shd w:val="clear" w:color="auto" w:fill="FFFFFF"/>
        <w:spacing w:lineRule="auto" w:line="240" w:before="240" w:after="240"/>
        <w:rPr>
          <w:rFonts w:ascii="Segoe UI" w:hAnsi="Segoe UI" w:eastAsia="Times New Roman" w:cs="Segoe UI"/>
          <w:color w:val="24292F"/>
          <w:sz w:val="24"/>
          <w:szCs w:val="24"/>
          <w:lang w:eastAsia="en-IE"/>
          <w:del w:id="287" w:author="Jeremy Bennett" w:date="2021-09-26T08:36:15Z"/>
        </w:rPr>
      </w:pPr>
      <w:del w:id="286" w:author="Jeremy Bennett" w:date="2021-09-26T08:36:15Z">
        <w:r>
          <w:rPr>
            <w:rFonts w:eastAsia="Times New Roman" w:cs="Segoe UI" w:ascii="Segoe UI" w:hAnsi="Segoe UI"/>
            <w:color w:val="24292F"/>
            <w:sz w:val="24"/>
            <w:szCs w:val="24"/>
            <w:lang w:eastAsia="en-IE"/>
          </w:rPr>
          <w:delText>FreeRTOS:</w:delText>
        </w:r>
      </w:del>
    </w:p>
    <w:p>
      <w:pPr>
        <w:pStyle w:val="Normal"/>
        <w:numPr>
          <w:ilvl w:val="1"/>
          <w:numId w:val="3"/>
        </w:numPr>
        <w:shd w:val="clear" w:color="auto" w:fill="FFFFFF"/>
        <w:spacing w:lineRule="auto" w:line="240" w:before="0" w:after="0"/>
        <w:rPr>
          <w:rFonts w:ascii="Segoe UI" w:hAnsi="Segoe UI" w:eastAsia="Times New Roman" w:cs="Segoe UI"/>
          <w:color w:val="24292F"/>
          <w:sz w:val="24"/>
          <w:szCs w:val="24"/>
          <w:lang w:eastAsia="en-IE"/>
          <w:del w:id="289" w:author="Jeremy Bennett" w:date="2021-09-26T08:36:15Z"/>
        </w:rPr>
      </w:pPr>
      <w:del w:id="288" w:author="Jeremy Bennett" w:date="2021-09-26T08:36:15Z">
        <w:r>
          <w:rPr>
            <w:rFonts w:eastAsia="Times New Roman" w:cs="Segoe UI" w:ascii="Segoe UI" w:hAnsi="Segoe UI"/>
            <w:color w:val="24292F"/>
            <w:sz w:val="24"/>
            <w:szCs w:val="24"/>
            <w:lang w:eastAsia="en-IE"/>
          </w:rPr>
          <w:delText>kernel working on dev board; and</w:delText>
        </w:r>
      </w:del>
    </w:p>
    <w:p>
      <w:pPr>
        <w:pStyle w:val="Normal"/>
        <w:numPr>
          <w:ilvl w:val="1"/>
          <w:numId w:val="3"/>
        </w:numPr>
        <w:shd w:val="clear" w:color="auto" w:fill="FFFFFF"/>
        <w:spacing w:lineRule="auto" w:line="240" w:before="60" w:after="0"/>
        <w:rPr>
          <w:rFonts w:ascii="Segoe UI" w:hAnsi="Segoe UI" w:eastAsia="Times New Roman" w:cs="Segoe UI"/>
          <w:color w:val="24292F"/>
          <w:sz w:val="24"/>
          <w:szCs w:val="24"/>
          <w:lang w:eastAsia="en-IE"/>
          <w:del w:id="291" w:author="Jeremy Bennett" w:date="2021-09-26T08:36:15Z"/>
        </w:rPr>
      </w:pPr>
      <w:del w:id="290" w:author="Jeremy Bennett" w:date="2021-09-26T08:36:15Z">
        <w:r>
          <w:rPr>
            <w:rFonts w:eastAsia="Times New Roman" w:cs="Segoe UI" w:ascii="Segoe UI" w:hAnsi="Segoe UI"/>
            <w:color w:val="24292F"/>
            <w:sz w:val="24"/>
            <w:szCs w:val="24"/>
            <w:lang w:eastAsia="en-IE"/>
          </w:rPr>
          <w:delText>drivers for dev board devices complete.</w:delText>
        </w:r>
      </w:del>
    </w:p>
    <w:p>
      <w:pPr>
        <w:pStyle w:val="Normal"/>
        <w:numPr>
          <w:ilvl w:val="0"/>
          <w:numId w:val="3"/>
        </w:numPr>
        <w:shd w:val="clear" w:color="auto" w:fill="FFFFFF"/>
        <w:spacing w:lineRule="auto" w:line="240" w:before="240" w:after="240"/>
        <w:rPr>
          <w:rFonts w:ascii="Segoe UI" w:hAnsi="Segoe UI" w:eastAsia="Times New Roman" w:cs="Segoe UI"/>
          <w:color w:val="24292F"/>
          <w:sz w:val="24"/>
          <w:szCs w:val="24"/>
          <w:lang w:eastAsia="en-IE"/>
          <w:del w:id="293" w:author="Jeremy Bennett" w:date="2021-09-26T08:36:15Z"/>
        </w:rPr>
      </w:pPr>
      <w:del w:id="292" w:author="Jeremy Bennett" w:date="2021-09-26T08:36:15Z">
        <w:r>
          <w:rPr>
            <w:rFonts w:eastAsia="Times New Roman" w:cs="Segoe UI" w:ascii="Segoe UI" w:hAnsi="Segoe UI"/>
            <w:color w:val="24292F"/>
            <w:sz w:val="24"/>
            <w:szCs w:val="24"/>
            <w:lang w:eastAsia="en-IE"/>
          </w:rPr>
          <w:delText>Symbiflow: N/A (part of other areas)</w:delText>
        </w:r>
      </w:del>
    </w:p>
    <w:p>
      <w:pPr>
        <w:pStyle w:val="Normal"/>
        <w:numPr>
          <w:ilvl w:val="0"/>
          <w:numId w:val="3"/>
        </w:numPr>
        <w:shd w:val="clear" w:color="auto" w:fill="FFFFFF"/>
        <w:spacing w:lineRule="auto" w:line="240" w:before="240" w:after="240"/>
        <w:rPr>
          <w:rFonts w:ascii="Segoe UI" w:hAnsi="Segoe UI" w:eastAsia="Times New Roman" w:cs="Segoe UI"/>
          <w:color w:val="24292F"/>
          <w:sz w:val="24"/>
          <w:szCs w:val="24"/>
          <w:lang w:eastAsia="en-IE"/>
          <w:del w:id="295" w:author="Jeremy Bennett" w:date="2021-09-26T08:36:15Z"/>
        </w:rPr>
      </w:pPr>
      <w:del w:id="294" w:author="Jeremy Bennett" w:date="2021-09-26T08:36:15Z">
        <w:r>
          <w:rPr>
            <w:rFonts w:eastAsia="Times New Roman" w:cs="Segoe UI" w:ascii="Segoe UI" w:hAnsi="Segoe UI"/>
            <w:color w:val="24292F"/>
            <w:sz w:val="24"/>
            <w:szCs w:val="24"/>
            <w:lang w:eastAsia="en-IE"/>
          </w:rPr>
          <w:delText>Getting started guides, videos, wiki: (excludes tutorials)</w:delText>
        </w:r>
      </w:del>
    </w:p>
    <w:p>
      <w:pPr>
        <w:pStyle w:val="Normal"/>
        <w:numPr>
          <w:ilvl w:val="1"/>
          <w:numId w:val="3"/>
        </w:numPr>
        <w:shd w:val="clear" w:color="auto" w:fill="FFFFFF"/>
        <w:spacing w:lineRule="auto" w:line="240" w:before="0" w:after="0"/>
        <w:rPr>
          <w:rFonts w:ascii="Segoe UI" w:hAnsi="Segoe UI" w:eastAsia="Times New Roman" w:cs="Segoe UI"/>
          <w:color w:val="24292F"/>
          <w:sz w:val="24"/>
          <w:szCs w:val="24"/>
          <w:lang w:eastAsia="en-IE"/>
          <w:del w:id="297" w:author="Jeremy Bennett" w:date="2021-09-26T08:36:15Z"/>
        </w:rPr>
      </w:pPr>
      <w:del w:id="296" w:author="Jeremy Bennett" w:date="2021-09-26T08:36:15Z">
        <w:r>
          <w:rPr>
            <w:rFonts w:eastAsia="Times New Roman" w:cs="Segoe UI" w:ascii="Segoe UI" w:hAnsi="Segoe UI"/>
            <w:color w:val="24292F"/>
            <w:sz w:val="24"/>
            <w:szCs w:val="24"/>
            <w:lang w:eastAsia="en-IE"/>
          </w:rPr>
          <w:delText>getting started guide provided for all OS platforms as text, help and video;</w:delText>
        </w:r>
      </w:del>
    </w:p>
    <w:p>
      <w:pPr>
        <w:pStyle w:val="Normal"/>
        <w:numPr>
          <w:ilvl w:val="1"/>
          <w:numId w:val="3"/>
        </w:numPr>
        <w:shd w:val="clear" w:color="auto" w:fill="FFFFFF"/>
        <w:spacing w:lineRule="auto" w:line="240" w:before="60" w:after="0"/>
        <w:rPr>
          <w:rFonts w:ascii="Segoe UI" w:hAnsi="Segoe UI" w:eastAsia="Times New Roman" w:cs="Segoe UI"/>
          <w:color w:val="24292F"/>
          <w:sz w:val="24"/>
          <w:szCs w:val="24"/>
          <w:lang w:eastAsia="en-IE"/>
          <w:del w:id="299" w:author="Jeremy Bennett" w:date="2021-09-26T08:36:15Z"/>
        </w:rPr>
      </w:pPr>
      <w:del w:id="298" w:author="Jeremy Bennett" w:date="2021-09-26T08:36:15Z">
        <w:r>
          <w:rPr>
            <w:rFonts w:eastAsia="Times New Roman" w:cs="Segoe UI" w:ascii="Segoe UI" w:hAnsi="Segoe UI"/>
            <w:color w:val="24292F"/>
            <w:sz w:val="24"/>
            <w:szCs w:val="24"/>
            <w:lang w:eastAsia="en-IE"/>
          </w:rPr>
          <w:delText>user manual written and available as text and help (video not necessary); and</w:delText>
        </w:r>
      </w:del>
    </w:p>
    <w:p>
      <w:pPr>
        <w:pStyle w:val="Normal"/>
        <w:numPr>
          <w:ilvl w:val="1"/>
          <w:numId w:val="3"/>
        </w:numPr>
        <w:shd w:val="clear" w:color="auto" w:fill="FFFFFF"/>
        <w:spacing w:lineRule="auto" w:line="240" w:before="60" w:after="0"/>
        <w:rPr>
          <w:rFonts w:ascii="Segoe UI" w:hAnsi="Segoe UI" w:eastAsia="Times New Roman" w:cs="Segoe UI"/>
          <w:color w:val="24292F"/>
          <w:sz w:val="24"/>
          <w:szCs w:val="24"/>
          <w:lang w:eastAsia="en-IE"/>
          <w:del w:id="301" w:author="Jeremy Bennett" w:date="2021-09-26T08:36:15Z"/>
        </w:rPr>
      </w:pPr>
      <w:del w:id="300" w:author="Jeremy Bennett" w:date="2021-09-26T08:36:15Z">
        <w:r>
          <w:rPr>
            <w:rFonts w:eastAsia="Times New Roman" w:cs="Segoe UI" w:ascii="Segoe UI" w:hAnsi="Segoe UI"/>
            <w:color w:val="24292F"/>
            <w:sz w:val="24"/>
            <w:szCs w:val="24"/>
            <w:lang w:eastAsia="en-IE"/>
          </w:rPr>
          <w:delText>community wiki set up.</w:delText>
        </w:r>
      </w:del>
    </w:p>
    <w:p>
      <w:pPr>
        <w:pStyle w:val="Normal"/>
        <w:numPr>
          <w:ilvl w:val="0"/>
          <w:numId w:val="3"/>
        </w:numPr>
        <w:shd w:val="clear" w:color="auto" w:fill="FFFFFF"/>
        <w:spacing w:lineRule="auto" w:line="240" w:before="240" w:after="240"/>
        <w:rPr>
          <w:rFonts w:ascii="Segoe UI" w:hAnsi="Segoe UI" w:eastAsia="Times New Roman" w:cs="Segoe UI"/>
          <w:color w:val="24292F"/>
          <w:sz w:val="24"/>
          <w:szCs w:val="24"/>
          <w:lang w:eastAsia="en-IE"/>
          <w:del w:id="303" w:author="Jeremy Bennett" w:date="2021-09-26T08:36:15Z"/>
        </w:rPr>
      </w:pPr>
      <w:del w:id="302" w:author="Jeremy Bennett" w:date="2021-09-26T08:36:15Z">
        <w:r>
          <w:rPr>
            <w:rFonts w:eastAsia="Times New Roman" w:cs="Segoe UI" w:ascii="Segoe UI" w:hAnsi="Segoe UI"/>
            <w:color w:val="24292F"/>
            <w:sz w:val="24"/>
            <w:szCs w:val="24"/>
            <w:lang w:eastAsia="en-IE"/>
          </w:rPr>
          <w:delText>examples/applications (all milestones include tutorials in all formats):</w:delText>
        </w:r>
      </w:del>
    </w:p>
    <w:p>
      <w:pPr>
        <w:pStyle w:val="Normal"/>
        <w:numPr>
          <w:ilvl w:val="1"/>
          <w:numId w:val="3"/>
        </w:numPr>
        <w:shd w:val="clear" w:color="auto" w:fill="FFFFFF"/>
        <w:spacing w:lineRule="auto" w:line="240" w:before="0" w:after="0"/>
        <w:rPr>
          <w:rFonts w:ascii="Segoe UI" w:hAnsi="Segoe UI" w:eastAsia="Times New Roman" w:cs="Segoe UI"/>
          <w:color w:val="24292F"/>
          <w:sz w:val="24"/>
          <w:szCs w:val="24"/>
          <w:lang w:eastAsia="en-IE"/>
          <w:del w:id="305" w:author="Jeremy Bennett" w:date="2021-09-26T08:36:15Z"/>
        </w:rPr>
      </w:pPr>
      <w:del w:id="304" w:author="Jeremy Bennett" w:date="2021-09-26T08:36:15Z">
        <w:r>
          <w:rPr>
            <w:rFonts w:eastAsia="Times New Roman" w:cs="Segoe UI" w:ascii="Segoe UI" w:hAnsi="Segoe UI"/>
            <w:color w:val="24292F"/>
            <w:sz w:val="24"/>
            <w:szCs w:val="24"/>
            <w:lang w:eastAsia="en-IE"/>
          </w:rPr>
          <w:delText>blinking LED example complete;</w:delText>
        </w:r>
      </w:del>
    </w:p>
    <w:p>
      <w:pPr>
        <w:pStyle w:val="Normal"/>
        <w:numPr>
          <w:ilvl w:val="1"/>
          <w:numId w:val="3"/>
        </w:numPr>
        <w:shd w:val="clear" w:color="auto" w:fill="FFFFFF"/>
        <w:spacing w:lineRule="auto" w:line="240" w:before="60" w:after="0"/>
        <w:rPr>
          <w:rFonts w:ascii="Segoe UI" w:hAnsi="Segoe UI" w:eastAsia="Times New Roman" w:cs="Segoe UI"/>
          <w:color w:val="24292F"/>
          <w:sz w:val="24"/>
          <w:szCs w:val="24"/>
          <w:lang w:eastAsia="en-IE"/>
          <w:del w:id="307" w:author="Jeremy Bennett" w:date="2021-09-26T08:36:15Z"/>
        </w:rPr>
      </w:pPr>
      <w:del w:id="306" w:author="Jeremy Bennett" w:date="2021-09-26T08:36:15Z">
        <w:r>
          <w:rPr>
            <w:rFonts w:eastAsia="Times New Roman" w:cs="Segoe UI" w:ascii="Segoe UI" w:hAnsi="Segoe UI"/>
            <w:color w:val="24292F"/>
            <w:sz w:val="24"/>
            <w:szCs w:val="24"/>
            <w:lang w:eastAsia="en-IE"/>
          </w:rPr>
          <w:delText>bare metal examples for all devices complete;</w:delText>
        </w:r>
      </w:del>
    </w:p>
    <w:p>
      <w:pPr>
        <w:pStyle w:val="Normal"/>
        <w:numPr>
          <w:ilvl w:val="1"/>
          <w:numId w:val="3"/>
        </w:numPr>
        <w:shd w:val="clear" w:color="auto" w:fill="FFFFFF"/>
        <w:spacing w:lineRule="auto" w:line="240" w:before="60" w:after="0"/>
        <w:rPr>
          <w:rFonts w:ascii="Segoe UI" w:hAnsi="Segoe UI" w:eastAsia="Times New Roman" w:cs="Segoe UI"/>
          <w:color w:val="24292F"/>
          <w:sz w:val="24"/>
          <w:szCs w:val="24"/>
          <w:lang w:eastAsia="en-IE"/>
          <w:del w:id="309" w:author="Jeremy Bennett" w:date="2021-09-26T08:36:15Z"/>
        </w:rPr>
      </w:pPr>
      <w:del w:id="308" w:author="Jeremy Bennett" w:date="2021-09-26T08:36:15Z">
        <w:r>
          <w:rPr>
            <w:rFonts w:eastAsia="Times New Roman" w:cs="Segoe UI" w:ascii="Segoe UI" w:hAnsi="Segoe UI"/>
            <w:color w:val="24292F"/>
            <w:sz w:val="24"/>
            <w:szCs w:val="24"/>
            <w:lang w:eastAsia="en-IE"/>
          </w:rPr>
          <w:delText>simple FreeRTOS example complete;</w:delText>
        </w:r>
      </w:del>
    </w:p>
    <w:p>
      <w:pPr>
        <w:pStyle w:val="Normal"/>
        <w:numPr>
          <w:ilvl w:val="1"/>
          <w:numId w:val="3"/>
        </w:numPr>
        <w:shd w:val="clear" w:color="auto" w:fill="FFFFFF"/>
        <w:spacing w:lineRule="auto" w:line="240" w:before="60" w:after="0"/>
        <w:rPr>
          <w:rFonts w:ascii="Segoe UI" w:hAnsi="Segoe UI" w:eastAsia="Times New Roman" w:cs="Segoe UI"/>
          <w:color w:val="24292F"/>
          <w:sz w:val="24"/>
          <w:szCs w:val="24"/>
          <w:lang w:eastAsia="en-IE"/>
          <w:del w:id="311" w:author="Jeremy Bennett" w:date="2021-09-26T08:36:15Z"/>
        </w:rPr>
      </w:pPr>
      <w:del w:id="310" w:author="Jeremy Bennett" w:date="2021-09-26T08:36:15Z">
        <w:r>
          <w:rPr>
            <w:rFonts w:eastAsia="Times New Roman" w:cs="Segoe UI" w:ascii="Segoe UI" w:hAnsi="Segoe UI"/>
            <w:color w:val="24292F"/>
            <w:sz w:val="24"/>
            <w:szCs w:val="24"/>
            <w:lang w:eastAsia="en-IE"/>
          </w:rPr>
          <w:delText>FreeRTOS examples for all devices complete; and</w:delText>
        </w:r>
      </w:del>
    </w:p>
    <w:p>
      <w:pPr>
        <w:pStyle w:val="Normal"/>
        <w:numPr>
          <w:ilvl w:val="1"/>
          <w:numId w:val="3"/>
        </w:numPr>
        <w:shd w:val="clear" w:color="auto" w:fill="FFFFFF"/>
        <w:spacing w:lineRule="auto" w:line="240" w:before="60" w:after="0"/>
        <w:rPr>
          <w:rFonts w:ascii="Segoe UI" w:hAnsi="Segoe UI" w:eastAsia="Times New Roman" w:cs="Segoe UI"/>
          <w:color w:val="24292F"/>
          <w:sz w:val="24"/>
          <w:szCs w:val="24"/>
          <w:lang w:eastAsia="en-IE"/>
          <w:del w:id="313" w:author="Jeremy Bennett" w:date="2021-09-26T08:36:15Z"/>
        </w:rPr>
      </w:pPr>
      <w:del w:id="312" w:author="Jeremy Bennett" w:date="2021-09-26T08:36:15Z">
        <w:r>
          <w:rPr>
            <w:rFonts w:eastAsia="Times New Roman" w:cs="Segoe UI" w:ascii="Segoe UI" w:hAnsi="Segoe UI"/>
            <w:color w:val="24292F"/>
            <w:sz w:val="24"/>
            <w:szCs w:val="24"/>
            <w:lang w:eastAsia="en-IE"/>
          </w:rPr>
          <w:delText>Symbiflow examples complete.</w:delText>
        </w:r>
      </w:del>
    </w:p>
    <w:p>
      <w:pPr>
        <w:pStyle w:val="Normal"/>
        <w:numPr>
          <w:ilvl w:val="0"/>
          <w:numId w:val="3"/>
        </w:numPr>
        <w:shd w:val="clear" w:color="auto" w:fill="FFFFFF"/>
        <w:spacing w:lineRule="auto" w:line="240" w:before="240" w:after="240"/>
        <w:rPr>
          <w:rFonts w:ascii="Segoe UI" w:hAnsi="Segoe UI" w:eastAsia="Times New Roman" w:cs="Segoe UI"/>
          <w:color w:val="24292F"/>
          <w:sz w:val="24"/>
          <w:szCs w:val="24"/>
          <w:lang w:eastAsia="en-IE"/>
          <w:del w:id="315" w:author="Jeremy Bennett" w:date="2021-09-26T08:36:15Z"/>
        </w:rPr>
      </w:pPr>
      <w:del w:id="314" w:author="Jeremy Bennett" w:date="2021-09-26T08:36:15Z">
        <w:r>
          <w:rPr>
            <w:rFonts w:eastAsia="Times New Roman" w:cs="Segoe UI" w:ascii="Segoe UI" w:hAnsi="Segoe UI"/>
            <w:color w:val="24292F"/>
            <w:sz w:val="24"/>
            <w:szCs w:val="24"/>
            <w:lang w:eastAsia="en-IE"/>
          </w:rPr>
          <w:delText>Overall SDK integration and installer:</w:delText>
        </w:r>
      </w:del>
    </w:p>
    <w:p>
      <w:pPr>
        <w:pStyle w:val="Normal"/>
        <w:numPr>
          <w:ilvl w:val="1"/>
          <w:numId w:val="3"/>
        </w:numPr>
        <w:shd w:val="clear" w:color="auto" w:fill="FFFFFF"/>
        <w:spacing w:lineRule="auto" w:line="240" w:before="0" w:after="0"/>
        <w:rPr>
          <w:rFonts w:ascii="Segoe UI" w:hAnsi="Segoe UI" w:eastAsia="Times New Roman" w:cs="Segoe UI"/>
          <w:color w:val="24292F"/>
          <w:sz w:val="24"/>
          <w:szCs w:val="24"/>
          <w:lang w:eastAsia="en-IE"/>
          <w:del w:id="317" w:author="Jeremy Bennett" w:date="2021-09-26T08:36:15Z"/>
        </w:rPr>
      </w:pPr>
      <w:del w:id="316" w:author="Jeremy Bennett" w:date="2021-09-26T08:36:15Z">
        <w:r>
          <w:rPr>
            <w:rFonts w:eastAsia="Times New Roman" w:cs="Segoe UI" w:ascii="Segoe UI" w:hAnsi="Segoe UI"/>
            <w:color w:val="24292F"/>
            <w:sz w:val="24"/>
            <w:szCs w:val="24"/>
            <w:lang w:eastAsia="en-IE"/>
          </w:rPr>
          <w:delText>complete for Windows 11</w:delText>
        </w:r>
      </w:del>
    </w:p>
    <w:p>
      <w:pPr>
        <w:pStyle w:val="Normal"/>
        <w:numPr>
          <w:ilvl w:val="1"/>
          <w:numId w:val="3"/>
        </w:numPr>
        <w:shd w:val="clear" w:color="auto" w:fill="FFFFFF"/>
        <w:spacing w:lineRule="auto" w:line="240" w:before="60" w:after="0"/>
        <w:rPr>
          <w:rFonts w:ascii="Segoe UI" w:hAnsi="Segoe UI" w:eastAsia="Times New Roman" w:cs="Segoe UI"/>
          <w:color w:val="24292F"/>
          <w:sz w:val="24"/>
          <w:szCs w:val="24"/>
          <w:lang w:eastAsia="en-IE"/>
          <w:del w:id="319" w:author="Jeremy Bennett" w:date="2021-09-26T08:36:15Z"/>
        </w:rPr>
      </w:pPr>
      <w:del w:id="318" w:author="Jeremy Bennett" w:date="2021-09-26T08:36:15Z">
        <w:r>
          <w:rPr>
            <w:rFonts w:eastAsia="Times New Roman" w:cs="Segoe UI" w:ascii="Segoe UI" w:hAnsi="Segoe UI"/>
            <w:color w:val="24292F"/>
            <w:sz w:val="24"/>
            <w:szCs w:val="24"/>
            <w:lang w:eastAsia="en-IE"/>
          </w:rPr>
          <w:delText>complete for Ubuntu 18.04 &amp; 20.04</w:delText>
        </w:r>
      </w:del>
    </w:p>
    <w:p>
      <w:pPr>
        <w:pStyle w:val="Normal"/>
        <w:numPr>
          <w:ilvl w:val="1"/>
          <w:numId w:val="3"/>
        </w:numPr>
        <w:shd w:val="clear" w:color="auto" w:fill="FFFFFF"/>
        <w:spacing w:lineRule="auto" w:line="240" w:before="60" w:after="0"/>
        <w:rPr>
          <w:rFonts w:ascii="Segoe UI" w:hAnsi="Segoe UI" w:eastAsia="Times New Roman" w:cs="Segoe UI"/>
          <w:color w:val="24292F"/>
          <w:sz w:val="24"/>
          <w:szCs w:val="24"/>
          <w:lang w:eastAsia="en-IE"/>
          <w:del w:id="321" w:author="Jeremy Bennett" w:date="2021-09-26T08:36:15Z"/>
        </w:rPr>
      </w:pPr>
      <w:del w:id="320" w:author="Jeremy Bennett" w:date="2021-09-26T08:36:15Z">
        <w:r>
          <w:rPr>
            <w:rFonts w:eastAsia="Times New Roman" w:cs="Segoe UI" w:ascii="Segoe UI" w:hAnsi="Segoe UI"/>
            <w:color w:val="24292F"/>
            <w:sz w:val="24"/>
            <w:szCs w:val="24"/>
            <w:lang w:eastAsia="en-IE"/>
          </w:rPr>
          <w:delText>complete for RHEL 7.9 and 8.4; and</w:delText>
        </w:r>
      </w:del>
    </w:p>
    <w:p>
      <w:pPr>
        <w:pStyle w:val="Normal"/>
        <w:numPr>
          <w:ilvl w:val="1"/>
          <w:numId w:val="3"/>
        </w:numPr>
        <w:shd w:val="clear" w:color="auto" w:fill="FFFFFF"/>
        <w:spacing w:lineRule="auto" w:line="240" w:before="60" w:afterAutospacing="1"/>
        <w:rPr>
          <w:rFonts w:ascii="Segoe UI" w:hAnsi="Segoe UI" w:eastAsia="Times New Roman" w:cs="Segoe UI"/>
          <w:color w:val="24292F"/>
          <w:sz w:val="24"/>
          <w:szCs w:val="24"/>
          <w:lang w:eastAsia="en-IE"/>
          <w:del w:id="323" w:author="Jeremy Bennett" w:date="2021-09-26T08:36:15Z"/>
        </w:rPr>
      </w:pPr>
      <w:del w:id="322" w:author="Jeremy Bennett" w:date="2021-09-26T08:36:15Z">
        <w:r>
          <w:rPr>
            <w:rFonts w:eastAsia="Times New Roman" w:cs="Segoe UI" w:ascii="Segoe UI" w:hAnsi="Segoe UI"/>
            <w:color w:val="24292F"/>
            <w:sz w:val="24"/>
            <w:szCs w:val="24"/>
            <w:lang w:eastAsia="en-IE"/>
          </w:rPr>
          <w:delText>complete for MacOS 11.2</w:delText>
        </w:r>
      </w:del>
    </w:p>
    <w:p>
      <w:pPr>
        <w:pStyle w:val="Normal"/>
        <w:numPr>
          <w:ilvl w:val="0"/>
          <w:numId w:val="0"/>
        </w:numPr>
        <w:shd w:val="clear" w:color="auto" w:fill="FFFFFF"/>
        <w:spacing w:lineRule="auto" w:line="240" w:before="360" w:after="240"/>
        <w:outlineLvl w:val="1"/>
        <w:rPr>
          <w:rFonts w:ascii="Segoe UI" w:hAnsi="Segoe UI" w:eastAsia="Times New Roman" w:cs="Segoe UI"/>
          <w:b/>
          <w:b/>
          <w:bCs/>
          <w:color w:val="24292F"/>
          <w:sz w:val="36"/>
          <w:szCs w:val="36"/>
          <w:lang w:eastAsia="en-IE"/>
          <w:del w:id="325" w:author="Jeremy Bennett" w:date="2021-09-26T08:36:15Z"/>
        </w:rPr>
      </w:pPr>
      <w:del w:id="324" w:author="Jeremy Bennett" w:date="2021-09-26T08:36:15Z">
        <w:r>
          <w:rPr>
            <w:rFonts w:eastAsia="Times New Roman" w:cs="Segoe UI" w:ascii="Segoe UI" w:hAnsi="Segoe UI"/>
            <w:b/>
            <w:bCs/>
            <w:color w:val="24292F"/>
            <w:sz w:val="36"/>
            <w:szCs w:val="36"/>
            <w:lang w:eastAsia="en-IE"/>
          </w:rPr>
          <w:delText>OpenHW Members/Participants committed to participate</w:delText>
        </w:r>
      </w:del>
    </w:p>
    <w:p>
      <w:pPr>
        <w:pStyle w:val="Normal"/>
        <w:numPr>
          <w:ilvl w:val="0"/>
          <w:numId w:val="4"/>
        </w:numPr>
        <w:shd w:val="clear" w:color="auto" w:fill="FFFFFF"/>
        <w:spacing w:lineRule="auto" w:line="240" w:beforeAutospacing="1" w:after="0"/>
        <w:rPr>
          <w:rFonts w:ascii="Segoe UI" w:hAnsi="Segoe UI" w:eastAsia="Times New Roman" w:cs="Segoe UI"/>
          <w:color w:val="24292F"/>
          <w:sz w:val="24"/>
          <w:szCs w:val="24"/>
          <w:lang w:eastAsia="en-IE"/>
          <w:del w:id="327" w:author="Jeremy Bennett" w:date="2021-09-26T08:36:15Z"/>
        </w:rPr>
      </w:pPr>
      <w:del w:id="326" w:author="Jeremy Bennett" w:date="2021-09-26T08:36:15Z">
        <w:r>
          <w:rPr>
            <w:rFonts w:eastAsia="Times New Roman" w:cs="Segoe UI" w:ascii="Segoe UI" w:hAnsi="Segoe UI"/>
            <w:color w:val="24292F"/>
            <w:sz w:val="24"/>
            <w:szCs w:val="24"/>
            <w:lang w:eastAsia="en-IE"/>
          </w:rPr>
          <w:delText>Ashling: Project leadership, leadership of integration &amp; installer.</w:delText>
        </w:r>
      </w:del>
    </w:p>
    <w:p>
      <w:pPr>
        <w:pStyle w:val="Normal"/>
        <w:numPr>
          <w:ilvl w:val="0"/>
          <w:numId w:val="4"/>
        </w:numPr>
        <w:shd w:val="clear" w:color="auto" w:fill="FFFFFF"/>
        <w:spacing w:lineRule="auto" w:line="240" w:before="60" w:after="0"/>
        <w:rPr>
          <w:rFonts w:ascii="Segoe UI" w:hAnsi="Segoe UI" w:eastAsia="Times New Roman" w:cs="Segoe UI"/>
          <w:color w:val="24292F"/>
          <w:sz w:val="24"/>
          <w:szCs w:val="24"/>
          <w:lang w:eastAsia="en-IE"/>
          <w:del w:id="329" w:author="Jeremy Bennett" w:date="2021-09-26T08:36:15Z"/>
        </w:rPr>
      </w:pPr>
      <w:del w:id="328" w:author="Jeremy Bennett" w:date="2021-09-26T08:36:15Z">
        <w:r>
          <w:rPr>
            <w:rFonts w:eastAsia="Times New Roman" w:cs="Segoe UI" w:ascii="Segoe UI" w:hAnsi="Segoe UI"/>
            <w:color w:val="24292F"/>
            <w:sz w:val="24"/>
            <w:szCs w:val="24"/>
            <w:lang w:eastAsia="en-IE"/>
          </w:rPr>
          <w:delText>Embecosm: packaged GCC compiler tool chain.</w:delText>
        </w:r>
      </w:del>
    </w:p>
    <w:p>
      <w:pPr>
        <w:pStyle w:val="Normal"/>
        <w:numPr>
          <w:ilvl w:val="0"/>
          <w:numId w:val="4"/>
        </w:numPr>
        <w:shd w:val="clear" w:color="auto" w:fill="FFFFFF"/>
        <w:spacing w:lineRule="auto" w:line="240" w:before="60" w:afterAutospacing="1"/>
        <w:rPr>
          <w:rFonts w:ascii="Segoe UI" w:hAnsi="Segoe UI" w:eastAsia="Times New Roman" w:cs="Segoe UI"/>
          <w:color w:val="24292F"/>
          <w:sz w:val="24"/>
          <w:szCs w:val="24"/>
          <w:lang w:eastAsia="en-IE"/>
          <w:del w:id="331" w:author="Jeremy Bennett" w:date="2021-09-26T08:36:15Z"/>
        </w:rPr>
      </w:pPr>
      <w:del w:id="330" w:author="Jeremy Bennett" w:date="2021-09-26T08:36:15Z">
        <w:r>
          <w:rPr>
            <w:rFonts w:eastAsia="Times New Roman" w:cs="Segoe UI" w:ascii="Segoe UI" w:hAnsi="Segoe UI"/>
            <w:color w:val="24292F"/>
            <w:sz w:val="24"/>
            <w:szCs w:val="24"/>
            <w:lang w:eastAsia="en-IE"/>
          </w:rPr>
          <w:delText>...</w:delText>
        </w:r>
      </w:del>
    </w:p>
    <w:p>
      <w:pPr>
        <w:pStyle w:val="Normal"/>
        <w:numPr>
          <w:ilvl w:val="0"/>
          <w:numId w:val="0"/>
        </w:numPr>
        <w:shd w:val="clear" w:color="auto" w:fill="FFFFFF"/>
        <w:spacing w:lineRule="auto" w:line="240" w:before="360" w:after="240"/>
        <w:outlineLvl w:val="1"/>
        <w:rPr>
          <w:rFonts w:ascii="Segoe UI" w:hAnsi="Segoe UI" w:eastAsia="Times New Roman" w:cs="Segoe UI"/>
          <w:b/>
          <w:b/>
          <w:bCs/>
          <w:color w:val="24292F"/>
          <w:sz w:val="36"/>
          <w:szCs w:val="36"/>
          <w:lang w:eastAsia="en-IE"/>
          <w:del w:id="333" w:author="Jeremy Bennett" w:date="2021-09-26T08:36:15Z"/>
        </w:rPr>
      </w:pPr>
      <w:del w:id="332" w:author="Jeremy Bennett" w:date="2021-09-26T08:36:15Z">
        <w:r>
          <w:rPr>
            <w:rFonts w:eastAsia="Times New Roman" w:cs="Segoe UI" w:ascii="Segoe UI" w:hAnsi="Segoe UI"/>
            <w:b/>
            <w:bCs/>
            <w:color w:val="24292F"/>
            <w:sz w:val="36"/>
            <w:szCs w:val="36"/>
            <w:lang w:eastAsia="en-IE"/>
          </w:rPr>
          <w:delText>Project manager (PM)</w:delText>
        </w:r>
      </w:del>
    </w:p>
    <w:p>
      <w:pPr>
        <w:pStyle w:val="Normal"/>
        <w:shd w:val="clear" w:color="auto" w:fill="FFFFFF"/>
        <w:spacing w:lineRule="auto" w:line="240" w:before="0" w:after="240"/>
        <w:rPr>
          <w:rFonts w:ascii="Segoe UI" w:hAnsi="Segoe UI" w:eastAsia="Times New Roman" w:cs="Segoe UI"/>
          <w:color w:val="24292F"/>
          <w:sz w:val="24"/>
          <w:szCs w:val="24"/>
          <w:lang w:eastAsia="en-IE"/>
          <w:del w:id="335" w:author="Jeremy Bennett" w:date="2021-09-26T08:36:15Z"/>
        </w:rPr>
      </w:pPr>
      <w:del w:id="334" w:author="Jeremy Bennett" w:date="2021-09-26T08:36:15Z">
        <w:r>
          <w:rPr>
            <w:rFonts w:eastAsia="Times New Roman" w:cs="Segoe UI" w:ascii="Segoe UI" w:hAnsi="Segoe UI"/>
            <w:color w:val="24292F"/>
            <w:sz w:val="24"/>
            <w:szCs w:val="24"/>
            <w:lang w:eastAsia="en-IE"/>
          </w:rPr>
          <w:delText>Hugh O'Keeffe, Ashling (TBC)</w:delText>
        </w:r>
      </w:del>
    </w:p>
    <w:p>
      <w:pPr>
        <w:pStyle w:val="Normal"/>
        <w:numPr>
          <w:ilvl w:val="0"/>
          <w:numId w:val="0"/>
        </w:numPr>
        <w:shd w:val="clear" w:color="auto" w:fill="FFFFFF"/>
        <w:spacing w:lineRule="auto" w:line="240" w:before="360" w:after="240"/>
        <w:outlineLvl w:val="1"/>
        <w:rPr>
          <w:rFonts w:ascii="Segoe UI" w:hAnsi="Segoe UI" w:eastAsia="Times New Roman" w:cs="Segoe UI"/>
          <w:b/>
          <w:b/>
          <w:bCs/>
          <w:color w:val="24292F"/>
          <w:sz w:val="36"/>
          <w:szCs w:val="36"/>
          <w:lang w:eastAsia="en-IE"/>
          <w:del w:id="337" w:author="Jeremy Bennett" w:date="2021-09-26T08:36:15Z"/>
        </w:rPr>
      </w:pPr>
      <w:del w:id="336" w:author="Jeremy Bennett" w:date="2021-09-26T08:36:15Z">
        <w:r>
          <w:rPr>
            <w:rFonts w:eastAsia="Times New Roman" w:cs="Segoe UI" w:ascii="Segoe UI" w:hAnsi="Segoe UI"/>
            <w:b/>
            <w:bCs/>
            <w:color w:val="24292F"/>
            <w:sz w:val="36"/>
            <w:szCs w:val="36"/>
            <w:lang w:eastAsia="en-IE"/>
          </w:rPr>
          <w:delText>Technical project leader(s) (TPLs)</w:delText>
        </w:r>
      </w:del>
    </w:p>
    <w:p>
      <w:pPr>
        <w:pStyle w:val="Normal"/>
        <w:shd w:val="clear" w:color="auto" w:fill="FFFFFF"/>
        <w:spacing w:lineRule="auto" w:line="240" w:before="0" w:after="240"/>
        <w:rPr>
          <w:rFonts w:ascii="Segoe UI" w:hAnsi="Segoe UI" w:eastAsia="Times New Roman" w:cs="Segoe UI"/>
          <w:color w:val="24292F"/>
          <w:sz w:val="24"/>
          <w:szCs w:val="24"/>
          <w:lang w:eastAsia="en-IE"/>
          <w:del w:id="339" w:author="Jeremy Bennett" w:date="2021-09-26T08:36:15Z"/>
        </w:rPr>
      </w:pPr>
      <w:del w:id="338" w:author="Jeremy Bennett" w:date="2021-09-26T08:36:15Z">
        <w:r>
          <w:rPr>
            <w:rFonts w:eastAsia="Times New Roman" w:cs="Segoe UI" w:ascii="Segoe UI" w:hAnsi="Segoe UI"/>
            <w:color w:val="24292F"/>
            <w:sz w:val="24"/>
            <w:szCs w:val="24"/>
            <w:lang w:eastAsia="en-IE"/>
          </w:rPr>
          <w:delText>Not needed - a function of the sub-components</w:delText>
        </w:r>
      </w:del>
    </w:p>
    <w:p>
      <w:pPr>
        <w:pStyle w:val="Normal"/>
        <w:numPr>
          <w:ilvl w:val="0"/>
          <w:numId w:val="0"/>
        </w:numPr>
        <w:shd w:val="clear" w:color="auto" w:fill="FFFFFF"/>
        <w:spacing w:lineRule="auto" w:line="240" w:before="360" w:after="240"/>
        <w:outlineLvl w:val="1"/>
        <w:rPr>
          <w:rFonts w:ascii="Segoe UI" w:hAnsi="Segoe UI" w:eastAsia="Times New Roman" w:cs="Segoe UI"/>
          <w:b/>
          <w:b/>
          <w:bCs/>
          <w:color w:val="24292F"/>
          <w:sz w:val="36"/>
          <w:szCs w:val="36"/>
          <w:lang w:eastAsia="en-IE"/>
          <w:del w:id="341" w:author="Jeremy Bennett" w:date="2021-09-26T08:36:15Z"/>
        </w:rPr>
      </w:pPr>
      <w:del w:id="340" w:author="Jeremy Bennett" w:date="2021-09-26T08:36:15Z">
        <w:r>
          <w:rPr>
            <w:rFonts w:eastAsia="Times New Roman" w:cs="Segoe UI" w:ascii="Segoe UI" w:hAnsi="Segoe UI"/>
            <w:b/>
            <w:bCs/>
            <w:color w:val="24292F"/>
            <w:sz w:val="36"/>
            <w:szCs w:val="36"/>
            <w:lang w:eastAsia="en-IE"/>
          </w:rPr>
          <w:delText>Project documents</w:delText>
        </w:r>
      </w:del>
    </w:p>
    <w:p>
      <w:pPr>
        <w:pStyle w:val="Normal"/>
        <w:shd w:val="clear" w:color="auto" w:fill="FFFFFF"/>
        <w:spacing w:lineRule="auto" w:line="240" w:before="0" w:after="240"/>
        <w:rPr>
          <w:rFonts w:ascii="Segoe UI" w:hAnsi="Segoe UI" w:eastAsia="Times New Roman" w:cs="Segoe UI"/>
          <w:color w:val="24292F"/>
          <w:sz w:val="24"/>
          <w:szCs w:val="24"/>
          <w:lang w:eastAsia="en-IE"/>
          <w:del w:id="343" w:author="Jeremy Bennett" w:date="2021-09-26T08:36:15Z"/>
        </w:rPr>
      </w:pPr>
      <w:del w:id="342" w:author="Jeremy Bennett" w:date="2021-09-26T08:36:15Z">
        <w:r>
          <w:rPr>
            <w:rFonts w:eastAsia="Times New Roman" w:cs="Segoe UI" w:ascii="Segoe UI" w:hAnsi="Segoe UI"/>
            <w:color w:val="24292F"/>
            <w:sz w:val="24"/>
            <w:szCs w:val="24"/>
            <w:lang w:eastAsia="en-IE"/>
          </w:rPr>
          <w:delText>One work package</w:delText>
        </w:r>
      </w:del>
    </w:p>
    <w:p>
      <w:pPr>
        <w:pStyle w:val="Normal"/>
        <w:numPr>
          <w:ilvl w:val="0"/>
          <w:numId w:val="0"/>
        </w:numPr>
        <w:shd w:val="clear" w:color="auto" w:fill="FFFFFF"/>
        <w:spacing w:lineRule="auto" w:line="240" w:before="360" w:after="240"/>
        <w:outlineLvl w:val="1"/>
        <w:rPr>
          <w:rFonts w:ascii="Segoe UI" w:hAnsi="Segoe UI" w:eastAsia="Times New Roman" w:cs="Segoe UI"/>
          <w:b/>
          <w:b/>
          <w:bCs/>
          <w:color w:val="24292F"/>
          <w:sz w:val="36"/>
          <w:szCs w:val="36"/>
          <w:lang w:eastAsia="en-IE"/>
          <w:del w:id="345" w:author="Jeremy Bennett" w:date="2021-09-26T08:36:15Z"/>
        </w:rPr>
      </w:pPr>
      <w:del w:id="344" w:author="Jeremy Bennett" w:date="2021-09-26T08:36:15Z">
        <w:r>
          <w:rPr>
            <w:rFonts w:eastAsia="Times New Roman" w:cs="Segoe UI" w:ascii="Segoe UI" w:hAnsi="Segoe UI"/>
            <w:b/>
            <w:bCs/>
            <w:color w:val="24292F"/>
            <w:sz w:val="36"/>
            <w:szCs w:val="36"/>
            <w:lang w:eastAsia="en-IE"/>
          </w:rPr>
          <w:delText>Summary of requirements</w:delText>
        </w:r>
      </w:del>
    </w:p>
    <w:p>
      <w:pPr>
        <w:pStyle w:val="Normal"/>
        <w:shd w:val="clear" w:color="auto" w:fill="FFFFFF"/>
        <w:spacing w:lineRule="auto" w:line="240" w:before="0" w:after="240"/>
        <w:rPr>
          <w:rFonts w:ascii="Segoe UI" w:hAnsi="Segoe UI" w:eastAsia="Times New Roman" w:cs="Segoe UI"/>
          <w:color w:val="24292F"/>
          <w:sz w:val="24"/>
          <w:szCs w:val="24"/>
          <w:lang w:eastAsia="en-IE"/>
          <w:del w:id="347" w:author="Jeremy Bennett" w:date="2021-09-26T08:36:15Z"/>
        </w:rPr>
      </w:pPr>
      <w:del w:id="346" w:author="Jeremy Bennett" w:date="2021-09-26T08:36:15Z">
        <w:r>
          <w:rPr>
            <w:rFonts w:eastAsia="Times New Roman" w:cs="Segoe UI" w:ascii="Segoe UI" w:hAnsi="Segoe UI"/>
            <w:color w:val="24292F"/>
            <w:sz w:val="24"/>
            <w:szCs w:val="24"/>
            <w:lang w:eastAsia="en-IE"/>
          </w:rPr>
          <w:delText>Key requirements are:</w:delText>
        </w:r>
      </w:del>
    </w:p>
    <w:p>
      <w:pPr>
        <w:pStyle w:val="Normal"/>
        <w:numPr>
          <w:ilvl w:val="0"/>
          <w:numId w:val="5"/>
        </w:numPr>
        <w:shd w:val="clear" w:color="auto" w:fill="FFFFFF"/>
        <w:spacing w:lineRule="auto" w:line="240" w:before="240" w:after="240"/>
        <w:rPr>
          <w:rFonts w:ascii="Segoe UI" w:hAnsi="Segoe UI" w:eastAsia="Times New Roman" w:cs="Segoe UI"/>
          <w:color w:val="24292F"/>
          <w:sz w:val="24"/>
          <w:szCs w:val="24"/>
          <w:lang w:eastAsia="en-IE"/>
          <w:del w:id="351" w:author="Jeremy Bennett" w:date="2021-09-26T08:36:15Z"/>
        </w:rPr>
      </w:pPr>
      <w:del w:id="348" w:author="Jeremy Bennett" w:date="2021-09-26T08:36:15Z">
        <w:r>
          <w:rPr>
            <w:rFonts w:eastAsia="Times New Roman" w:cs="Segoe UI" w:ascii="Segoe UI" w:hAnsi="Segoe UI"/>
            <w:color w:val="24292F"/>
            <w:sz w:val="24"/>
            <w:szCs w:val="24"/>
            <w:lang w:eastAsia="en-IE"/>
          </w:rPr>
          <w:delText xml:space="preserve">A SDK available to the end user a single installer (which will be different for each Operating System) to install all tools, libraries, </w:delText>
        </w:r>
      </w:del>
      <w:del w:id="349" w:author="Jeremy Bennett" w:date="2021-09-26T08:36:15Z">
        <w:r>
          <w:rPr>
            <w:rFonts w:eastAsia="Times New Roman" w:cs="Segoe UI" w:ascii="Segoe UI" w:hAnsi="Segoe UI"/>
            <w:color w:val="24292F"/>
            <w:sz w:val="24"/>
            <w:szCs w:val="24"/>
            <w:lang w:eastAsia="en-IE"/>
          </w:rPr>
          <w:delText xml:space="preserve">examples, </w:delText>
        </w:r>
      </w:del>
      <w:del w:id="350" w:author="Jeremy Bennett" w:date="2021-09-26T08:36:15Z">
        <w:r>
          <w:rPr>
            <w:rFonts w:eastAsia="Times New Roman" w:cs="Segoe UI" w:ascii="Segoe UI" w:hAnsi="Segoe UI"/>
            <w:color w:val="24292F"/>
            <w:sz w:val="24"/>
            <w:szCs w:val="24"/>
            <w:lang w:eastAsia="en-IE"/>
          </w:rPr>
          <w:delText>tutorials and documentation.</w:delText>
        </w:r>
      </w:del>
    </w:p>
    <w:p>
      <w:pPr>
        <w:pStyle w:val="Normal"/>
        <w:widowControl/>
        <w:numPr>
          <w:ilvl w:val="0"/>
          <w:numId w:val="5"/>
        </w:numPr>
        <w:shd w:val="clear" w:color="auto" w:fill="FFFFFF"/>
        <w:bidi w:val="0"/>
        <w:spacing w:lineRule="auto" w:line="240" w:before="240" w:after="240"/>
        <w:jc w:val="left"/>
        <w:rPr>
          <w:rFonts w:ascii="Segoe UI" w:hAnsi="Segoe UI" w:eastAsia="Times New Roman" w:cs="Segoe UI"/>
          <w:color w:val="24292F"/>
          <w:sz w:val="24"/>
          <w:szCs w:val="24"/>
          <w:lang w:eastAsia="en-IE"/>
          <w:del w:id="353" w:author="Jeremy Bennett" w:date="2021-09-26T08:36:15Z"/>
        </w:rPr>
      </w:pPr>
      <w:del w:id="352" w:author="Jeremy Bennett" w:date="2021-09-26T08:36:15Z">
        <w:r>
          <w:rPr>
            <w:rFonts w:eastAsia="Times New Roman" w:cs="Segoe UI" w:ascii="Segoe UI" w:hAnsi="Segoe UI"/>
            <w:color w:val="24292F"/>
            <w:sz w:val="24"/>
            <w:szCs w:val="24"/>
            <w:lang w:eastAsia="en-IE"/>
          </w:rPr>
          <w:delText>Support for use on the following Operating Systems:</w:delText>
        </w:r>
      </w:del>
    </w:p>
    <w:p>
      <w:pPr>
        <w:pStyle w:val="Normal"/>
        <w:widowControl/>
        <w:numPr>
          <w:ilvl w:val="0"/>
          <w:numId w:val="5"/>
        </w:numPr>
        <w:shd w:val="clear" w:color="auto" w:fill="FFFFFF"/>
        <w:bidi w:val="0"/>
        <w:spacing w:lineRule="auto" w:line="240" w:before="240" w:after="240"/>
        <w:jc w:val="left"/>
        <w:rPr>
          <w:rFonts w:ascii="Segoe UI" w:hAnsi="Segoe UI" w:eastAsia="Times New Roman" w:cs="Segoe UI"/>
          <w:color w:val="24292F"/>
          <w:sz w:val="24"/>
          <w:szCs w:val="24"/>
          <w:lang w:eastAsia="en-IE"/>
          <w:del w:id="355" w:author="Jeremy Bennett" w:date="2021-09-26T08:36:15Z"/>
        </w:rPr>
      </w:pPr>
      <w:del w:id="354" w:author="Jeremy Bennett" w:date="2021-09-26T08:36:15Z">
        <w:r>
          <w:rPr>
            <w:rFonts w:eastAsia="Times New Roman" w:cs="Segoe UI" w:ascii="Segoe UI" w:hAnsi="Segoe UI"/>
            <w:color w:val="24292F"/>
            <w:sz w:val="24"/>
            <w:szCs w:val="24"/>
            <w:lang w:eastAsia="en-IE"/>
          </w:rPr>
          <w:delText>Windows 11;</w:delText>
        </w:r>
      </w:del>
    </w:p>
    <w:p>
      <w:pPr>
        <w:pStyle w:val="Normal"/>
        <w:widowControl/>
        <w:numPr>
          <w:ilvl w:val="0"/>
          <w:numId w:val="5"/>
        </w:numPr>
        <w:shd w:val="clear" w:color="auto" w:fill="FFFFFF"/>
        <w:bidi w:val="0"/>
        <w:spacing w:lineRule="auto" w:line="240" w:before="240" w:after="240"/>
        <w:jc w:val="left"/>
        <w:rPr>
          <w:rFonts w:ascii="Segoe UI" w:hAnsi="Segoe UI" w:eastAsia="Times New Roman" w:cs="Segoe UI"/>
          <w:color w:val="24292F"/>
          <w:sz w:val="24"/>
          <w:szCs w:val="24"/>
          <w:lang w:eastAsia="en-IE"/>
          <w:del w:id="357" w:author="Jeremy Bennett" w:date="2021-09-26T08:36:15Z"/>
        </w:rPr>
      </w:pPr>
      <w:del w:id="356" w:author="Jeremy Bennett" w:date="2021-09-26T08:36:15Z">
        <w:r>
          <w:rPr>
            <w:rFonts w:eastAsia="Times New Roman" w:cs="Segoe UI" w:ascii="Segoe UI" w:hAnsi="Segoe UI"/>
            <w:color w:val="24292F"/>
            <w:sz w:val="24"/>
            <w:szCs w:val="24"/>
            <w:lang w:eastAsia="en-IE"/>
          </w:rPr>
          <w:delText>MacOS 11.6 (both Arm and x86 variants);</w:delText>
        </w:r>
      </w:del>
    </w:p>
    <w:p>
      <w:pPr>
        <w:pStyle w:val="Normal"/>
        <w:widowControl/>
        <w:numPr>
          <w:ilvl w:val="0"/>
          <w:numId w:val="5"/>
        </w:numPr>
        <w:shd w:val="clear" w:color="auto" w:fill="FFFFFF"/>
        <w:bidi w:val="0"/>
        <w:spacing w:lineRule="auto" w:line="240" w:before="240" w:after="240"/>
        <w:jc w:val="left"/>
        <w:rPr>
          <w:rFonts w:ascii="Segoe UI" w:hAnsi="Segoe UI" w:eastAsia="Times New Roman" w:cs="Segoe UI"/>
          <w:color w:val="24292F"/>
          <w:sz w:val="24"/>
          <w:szCs w:val="24"/>
          <w:lang w:eastAsia="en-IE"/>
          <w:del w:id="359" w:author="Jeremy Bennett" w:date="2021-09-26T08:36:15Z"/>
        </w:rPr>
      </w:pPr>
      <w:del w:id="358" w:author="Jeremy Bennett" w:date="2021-09-26T08:36:15Z">
        <w:r>
          <w:rPr>
            <w:rFonts w:eastAsia="Times New Roman" w:cs="Segoe UI" w:ascii="Segoe UI" w:hAnsi="Segoe UI"/>
            <w:color w:val="24292F"/>
            <w:sz w:val="24"/>
            <w:szCs w:val="24"/>
            <w:lang w:eastAsia="en-IE"/>
          </w:rPr>
          <w:delText>Ubuntu 18.04;</w:delText>
        </w:r>
      </w:del>
    </w:p>
    <w:p>
      <w:pPr>
        <w:pStyle w:val="Normal"/>
        <w:widowControl/>
        <w:numPr>
          <w:ilvl w:val="0"/>
          <w:numId w:val="5"/>
        </w:numPr>
        <w:shd w:val="clear" w:color="auto" w:fill="FFFFFF"/>
        <w:bidi w:val="0"/>
        <w:spacing w:lineRule="auto" w:line="240" w:before="240" w:after="240"/>
        <w:jc w:val="left"/>
        <w:rPr>
          <w:rFonts w:ascii="Segoe UI" w:hAnsi="Segoe UI" w:eastAsia="Times New Roman" w:cs="Segoe UI"/>
          <w:color w:val="24292F"/>
          <w:sz w:val="24"/>
          <w:szCs w:val="24"/>
          <w:lang w:eastAsia="en-IE"/>
          <w:del w:id="361" w:author="Jeremy Bennett" w:date="2021-09-26T08:36:15Z"/>
        </w:rPr>
      </w:pPr>
      <w:del w:id="360" w:author="Jeremy Bennett" w:date="2021-09-26T08:36:15Z">
        <w:r>
          <w:rPr>
            <w:rFonts w:eastAsia="Times New Roman" w:cs="Segoe UI" w:ascii="Segoe UI" w:hAnsi="Segoe UI"/>
            <w:color w:val="24292F"/>
            <w:sz w:val="24"/>
            <w:szCs w:val="24"/>
            <w:lang w:eastAsia="en-IE"/>
          </w:rPr>
          <w:delText>Ubuntu 20.04;</w:delText>
        </w:r>
      </w:del>
    </w:p>
    <w:p>
      <w:pPr>
        <w:pStyle w:val="Normal"/>
        <w:widowControl/>
        <w:numPr>
          <w:ilvl w:val="0"/>
          <w:numId w:val="5"/>
        </w:numPr>
        <w:shd w:val="clear" w:color="auto" w:fill="FFFFFF"/>
        <w:bidi w:val="0"/>
        <w:spacing w:lineRule="auto" w:line="240" w:before="240" w:after="240"/>
        <w:jc w:val="left"/>
        <w:rPr>
          <w:rFonts w:ascii="Segoe UI" w:hAnsi="Segoe UI" w:eastAsia="Times New Roman" w:cs="Segoe UI"/>
          <w:color w:val="24292F"/>
          <w:sz w:val="24"/>
          <w:szCs w:val="24"/>
          <w:lang w:eastAsia="en-IE"/>
          <w:del w:id="363" w:author="Jeremy Bennett" w:date="2021-09-26T08:36:15Z"/>
        </w:rPr>
      </w:pPr>
      <w:del w:id="362" w:author="Jeremy Bennett" w:date="2021-09-26T08:36:15Z">
        <w:r>
          <w:rPr>
            <w:rFonts w:eastAsia="Times New Roman" w:cs="Segoe UI" w:ascii="Segoe UI" w:hAnsi="Segoe UI"/>
            <w:color w:val="24292F"/>
            <w:sz w:val="24"/>
            <w:szCs w:val="24"/>
            <w:lang w:eastAsia="en-IE"/>
          </w:rPr>
          <w:delText>RHEL 7.9; and</w:delText>
        </w:r>
      </w:del>
    </w:p>
    <w:p>
      <w:pPr>
        <w:pStyle w:val="Normal"/>
        <w:widowControl/>
        <w:numPr>
          <w:ilvl w:val="0"/>
          <w:numId w:val="5"/>
        </w:numPr>
        <w:shd w:val="clear" w:color="auto" w:fill="FFFFFF"/>
        <w:bidi w:val="0"/>
        <w:spacing w:lineRule="auto" w:line="240" w:before="240" w:after="240"/>
        <w:jc w:val="left"/>
        <w:rPr>
          <w:rFonts w:ascii="Segoe UI" w:hAnsi="Segoe UI" w:eastAsia="Times New Roman" w:cs="Segoe UI"/>
          <w:color w:val="24292F"/>
          <w:sz w:val="24"/>
          <w:szCs w:val="24"/>
          <w:lang w:eastAsia="en-IE"/>
          <w:del w:id="365" w:author="Jeremy Bennett" w:date="2021-09-26T08:36:15Z"/>
        </w:rPr>
      </w:pPr>
      <w:del w:id="364" w:author="Jeremy Bennett" w:date="2021-09-26T08:36:15Z">
        <w:r>
          <w:rPr>
            <w:rFonts w:eastAsia="Times New Roman" w:cs="Segoe UI" w:ascii="Segoe UI" w:hAnsi="Segoe UI"/>
            <w:color w:val="24292F"/>
            <w:sz w:val="24"/>
            <w:szCs w:val="24"/>
            <w:lang w:eastAsia="en-IE"/>
          </w:rPr>
          <w:delText>RHEL 8.4.</w:delText>
        </w:r>
      </w:del>
    </w:p>
    <w:p>
      <w:pPr>
        <w:pStyle w:val="Normal"/>
        <w:widowControl/>
        <w:numPr>
          <w:ilvl w:val="0"/>
          <w:numId w:val="5"/>
        </w:numPr>
        <w:shd w:val="clear" w:color="auto" w:fill="FFFFFF"/>
        <w:bidi w:val="0"/>
        <w:spacing w:lineRule="auto" w:line="240" w:before="240" w:after="240"/>
        <w:jc w:val="left"/>
        <w:rPr>
          <w:rFonts w:ascii="Segoe UI" w:hAnsi="Segoe UI" w:eastAsia="Times New Roman" w:cs="Segoe UI"/>
          <w:color w:val="24292F"/>
          <w:sz w:val="24"/>
          <w:szCs w:val="24"/>
          <w:lang w:eastAsia="en-IE"/>
          <w:del w:id="367" w:author="Jeremy Bennett" w:date="2021-09-26T08:36:15Z"/>
        </w:rPr>
      </w:pPr>
      <w:del w:id="366" w:author="Jeremy Bennett" w:date="2021-09-26T08:36:15Z">
        <w:r>
          <w:rPr>
            <w:rFonts w:eastAsia="Times New Roman" w:cs="Segoe UI" w:ascii="Segoe UI" w:hAnsi="Segoe UI"/>
            <w:color w:val="24292F"/>
            <w:sz w:val="24"/>
            <w:szCs w:val="24"/>
            <w:lang w:eastAsia="en-IE"/>
          </w:rPr>
          <w:delText>Support for the following components:</w:delText>
        </w:r>
      </w:del>
    </w:p>
    <w:p>
      <w:pPr>
        <w:pStyle w:val="Normal"/>
        <w:widowControl/>
        <w:numPr>
          <w:ilvl w:val="0"/>
          <w:numId w:val="5"/>
        </w:numPr>
        <w:shd w:val="clear" w:color="auto" w:fill="FFFFFF"/>
        <w:bidi w:val="0"/>
        <w:spacing w:lineRule="auto" w:line="240" w:before="240" w:after="240"/>
        <w:jc w:val="left"/>
        <w:rPr>
          <w:rFonts w:ascii="Segoe UI" w:hAnsi="Segoe UI" w:eastAsia="Times New Roman" w:cs="Segoe UI"/>
          <w:color w:val="24292F"/>
          <w:sz w:val="24"/>
          <w:szCs w:val="24"/>
          <w:lang w:eastAsia="en-IE"/>
          <w:del w:id="369" w:author="Jeremy Bennett" w:date="2021-09-26T08:36:15Z"/>
        </w:rPr>
      </w:pPr>
      <w:del w:id="368" w:author="Jeremy Bennett" w:date="2021-09-26T08:36:15Z">
        <w:r>
          <w:rPr>
            <w:rFonts w:eastAsia="Times New Roman" w:cs="Segoe UI" w:ascii="Segoe UI" w:hAnsi="Segoe UI"/>
            <w:color w:val="24292F"/>
            <w:sz w:val="24"/>
            <w:szCs w:val="24"/>
            <w:lang w:eastAsia="en-IE"/>
          </w:rPr>
          <w:delText>Eclipse CDT IDE;</w:delText>
        </w:r>
      </w:del>
    </w:p>
    <w:p>
      <w:pPr>
        <w:pStyle w:val="Normal"/>
        <w:widowControl/>
        <w:numPr>
          <w:ilvl w:val="0"/>
          <w:numId w:val="5"/>
        </w:numPr>
        <w:shd w:val="clear" w:color="auto" w:fill="FFFFFF"/>
        <w:bidi w:val="0"/>
        <w:spacing w:lineRule="auto" w:line="240" w:before="240" w:after="240"/>
        <w:jc w:val="left"/>
        <w:rPr>
          <w:rFonts w:ascii="Segoe UI" w:hAnsi="Segoe UI" w:eastAsia="Times New Roman" w:cs="Segoe UI"/>
          <w:color w:val="24292F"/>
          <w:sz w:val="24"/>
          <w:szCs w:val="24"/>
          <w:lang w:eastAsia="en-IE"/>
          <w:del w:id="371" w:author="Jeremy Bennett" w:date="2021-09-26T08:36:15Z"/>
        </w:rPr>
      </w:pPr>
      <w:del w:id="370" w:author="Jeremy Bennett" w:date="2021-09-26T08:36:15Z">
        <w:r>
          <w:rPr>
            <w:rFonts w:eastAsia="Times New Roman" w:cs="Segoe UI" w:ascii="Segoe UI" w:hAnsi="Segoe UI"/>
            <w:color w:val="24292F"/>
            <w:sz w:val="24"/>
            <w:szCs w:val="24"/>
            <w:lang w:eastAsia="en-IE"/>
          </w:rPr>
          <w:delText>GNU compiler tool chain for C and C++ (binutils, GCC, GDB, newlib); and</w:delText>
        </w:r>
      </w:del>
    </w:p>
    <w:p>
      <w:pPr>
        <w:pStyle w:val="Normal"/>
        <w:widowControl/>
        <w:numPr>
          <w:ilvl w:val="0"/>
          <w:numId w:val="5"/>
        </w:numPr>
        <w:shd w:val="clear" w:color="auto" w:fill="FFFFFF"/>
        <w:bidi w:val="0"/>
        <w:spacing w:lineRule="auto" w:line="240" w:before="240" w:after="240"/>
        <w:jc w:val="left"/>
        <w:rPr>
          <w:rFonts w:ascii="Segoe UI" w:hAnsi="Segoe UI" w:eastAsia="Times New Roman" w:cs="Segoe UI"/>
          <w:color w:val="24292F"/>
          <w:sz w:val="24"/>
          <w:szCs w:val="24"/>
          <w:lang w:eastAsia="en-IE"/>
          <w:del w:id="373" w:author="Jeremy Bennett" w:date="2021-09-26T08:36:15Z"/>
        </w:rPr>
      </w:pPr>
      <w:del w:id="372" w:author="Jeremy Bennett" w:date="2021-09-26T08:36:15Z">
        <w:r>
          <w:rPr>
            <w:rFonts w:eastAsia="Times New Roman" w:cs="Segoe UI" w:ascii="Segoe UI" w:hAnsi="Segoe UI"/>
            <w:color w:val="24292F"/>
            <w:sz w:val="24"/>
            <w:szCs w:val="24"/>
            <w:lang w:eastAsia="en-IE"/>
          </w:rPr>
          <w:delText>FreeRTOS kernel + drivers for all on-board devices; and</w:delText>
        </w:r>
      </w:del>
    </w:p>
    <w:p>
      <w:pPr>
        <w:pStyle w:val="Normal"/>
        <w:widowControl/>
        <w:numPr>
          <w:ilvl w:val="0"/>
          <w:numId w:val="5"/>
        </w:numPr>
        <w:shd w:val="clear" w:color="auto" w:fill="FFFFFF"/>
        <w:bidi w:val="0"/>
        <w:spacing w:lineRule="auto" w:line="240" w:before="240" w:after="240"/>
        <w:jc w:val="left"/>
        <w:rPr>
          <w:rFonts w:ascii="Segoe UI" w:hAnsi="Segoe UI" w:eastAsia="Times New Roman" w:cs="Segoe UI"/>
          <w:color w:val="24292F"/>
          <w:sz w:val="24"/>
          <w:szCs w:val="24"/>
          <w:lang w:eastAsia="en-IE"/>
          <w:del w:id="375" w:author="Jeremy Bennett" w:date="2021-09-26T08:36:15Z"/>
        </w:rPr>
      </w:pPr>
      <w:del w:id="374" w:author="Jeremy Bennett" w:date="2021-09-26T08:36:15Z">
        <w:r>
          <w:rPr>
            <w:rFonts w:eastAsia="Times New Roman" w:cs="Segoe UI" w:ascii="Segoe UI" w:hAnsi="Segoe UI"/>
            <w:color w:val="24292F"/>
            <w:sz w:val="24"/>
            <w:szCs w:val="24"/>
            <w:lang w:eastAsia="en-IE"/>
          </w:rPr>
          <w:delText>all Symbiflow tools to allow access to the on-board user programmable FPGA.</w:delText>
        </w:r>
      </w:del>
    </w:p>
    <w:p>
      <w:pPr>
        <w:pStyle w:val="Normal"/>
        <w:widowControl/>
        <w:numPr>
          <w:ilvl w:val="0"/>
          <w:numId w:val="5"/>
        </w:numPr>
        <w:shd w:val="clear" w:color="auto" w:fill="FFFFFF"/>
        <w:bidi w:val="0"/>
        <w:spacing w:lineRule="auto" w:line="240" w:before="240" w:after="240"/>
        <w:jc w:val="left"/>
        <w:rPr>
          <w:rFonts w:ascii="Segoe UI" w:hAnsi="Segoe UI" w:eastAsia="Times New Roman" w:cs="Segoe UI"/>
          <w:color w:val="24292F"/>
          <w:sz w:val="24"/>
          <w:szCs w:val="24"/>
          <w:lang w:eastAsia="en-IE"/>
          <w:del w:id="377" w:author="Jeremy Bennett" w:date="2021-09-26T08:36:15Z"/>
        </w:rPr>
      </w:pPr>
      <w:del w:id="376" w:author="Jeremy Bennett" w:date="2021-09-26T08:36:15Z">
        <w:r>
          <w:rPr>
            <w:rFonts w:eastAsia="Times New Roman" w:cs="Segoe UI" w:ascii="Segoe UI" w:hAnsi="Segoe UI"/>
            <w:color w:val="24292F"/>
            <w:sz w:val="24"/>
            <w:szCs w:val="24"/>
            <w:lang w:eastAsia="en-IE"/>
          </w:rPr>
          <w:delText>Comprehensive documentation as follows:</w:delText>
        </w:r>
      </w:del>
    </w:p>
    <w:p>
      <w:pPr>
        <w:pStyle w:val="Normal"/>
        <w:widowControl/>
        <w:numPr>
          <w:ilvl w:val="0"/>
          <w:numId w:val="5"/>
        </w:numPr>
        <w:shd w:val="clear" w:color="auto" w:fill="FFFFFF"/>
        <w:bidi w:val="0"/>
        <w:spacing w:lineRule="auto" w:line="240" w:before="240" w:after="240"/>
        <w:jc w:val="left"/>
        <w:rPr>
          <w:rFonts w:ascii="Segoe UI" w:hAnsi="Segoe UI" w:eastAsia="Times New Roman" w:cs="Segoe UI"/>
          <w:color w:val="24292F"/>
          <w:sz w:val="24"/>
          <w:szCs w:val="24"/>
          <w:lang w:eastAsia="en-IE"/>
          <w:del w:id="379" w:author="Jeremy Bennett" w:date="2021-09-26T08:36:15Z"/>
        </w:rPr>
      </w:pPr>
      <w:del w:id="378" w:author="Jeremy Bennett" w:date="2021-09-26T08:36:15Z">
        <w:r>
          <w:rPr>
            <w:rFonts w:eastAsia="Times New Roman" w:cs="Segoe UI" w:ascii="Segoe UI" w:hAnsi="Segoe UI"/>
            <w:color w:val="24292F"/>
            <w:sz w:val="24"/>
            <w:szCs w:val="24"/>
            <w:lang w:eastAsia="en-IE"/>
          </w:rPr>
          <w:delText>getting started guide for all supported platforms (both written and as video);</w:delText>
        </w:r>
      </w:del>
    </w:p>
    <w:p>
      <w:pPr>
        <w:pStyle w:val="Normal"/>
        <w:widowControl/>
        <w:numPr>
          <w:ilvl w:val="0"/>
          <w:numId w:val="5"/>
        </w:numPr>
        <w:shd w:val="clear" w:color="auto" w:fill="FFFFFF"/>
        <w:bidi w:val="0"/>
        <w:spacing w:lineRule="auto" w:line="240" w:before="240" w:after="240"/>
        <w:jc w:val="left"/>
        <w:rPr>
          <w:rFonts w:ascii="Segoe UI" w:hAnsi="Segoe UI" w:eastAsia="Times New Roman" w:cs="Segoe UI"/>
          <w:color w:val="24292F"/>
          <w:sz w:val="24"/>
          <w:szCs w:val="24"/>
          <w:lang w:eastAsia="en-IE"/>
          <w:del w:id="381" w:author="Jeremy Bennett" w:date="2021-09-26T08:36:15Z"/>
        </w:rPr>
      </w:pPr>
      <w:del w:id="380" w:author="Jeremy Bennett" w:date="2021-09-26T08:36:15Z">
        <w:r>
          <w:rPr>
            <w:rFonts w:eastAsia="Times New Roman" w:cs="Segoe UI" w:ascii="Segoe UI" w:hAnsi="Segoe UI"/>
            <w:color w:val="24292F"/>
            <w:sz w:val="24"/>
            <w:szCs w:val="24"/>
            <w:lang w:eastAsia="en-IE"/>
          </w:rPr>
          <w:delText>user manuals for all supported platforms;</w:delText>
        </w:r>
      </w:del>
    </w:p>
    <w:p>
      <w:pPr>
        <w:pStyle w:val="Normal"/>
        <w:widowControl/>
        <w:numPr>
          <w:ilvl w:val="0"/>
          <w:numId w:val="5"/>
        </w:numPr>
        <w:shd w:val="clear" w:color="auto" w:fill="FFFFFF"/>
        <w:bidi w:val="0"/>
        <w:spacing w:lineRule="auto" w:line="240" w:before="240" w:after="240"/>
        <w:jc w:val="left"/>
        <w:rPr>
          <w:rFonts w:ascii="Segoe UI" w:hAnsi="Segoe UI" w:eastAsia="Times New Roman" w:cs="Segoe UI"/>
          <w:color w:val="24292F"/>
          <w:sz w:val="24"/>
          <w:szCs w:val="24"/>
          <w:lang w:eastAsia="en-IE"/>
          <w:del w:id="383" w:author="Jeremy Bennett" w:date="2021-09-26T08:36:15Z"/>
        </w:rPr>
      </w:pPr>
      <w:del w:id="382" w:author="Jeremy Bennett" w:date="2021-09-26T08:36:15Z">
        <w:r>
          <w:rPr>
            <w:rFonts w:eastAsia="Times New Roman" w:cs="Segoe UI" w:ascii="Segoe UI" w:hAnsi="Segoe UI"/>
            <w:color w:val="24292F"/>
            <w:sz w:val="24"/>
            <w:szCs w:val="24"/>
            <w:lang w:eastAsia="en-IE"/>
          </w:rPr>
          <w:delText>all user manuals for subsidiary components (GCC user guide, linker manual, assembler manual, all Symbiflow manuals, ...);</w:delText>
        </w:r>
      </w:del>
    </w:p>
    <w:p>
      <w:pPr>
        <w:pStyle w:val="Normal"/>
        <w:widowControl/>
        <w:numPr>
          <w:ilvl w:val="0"/>
          <w:numId w:val="5"/>
        </w:numPr>
        <w:shd w:val="clear" w:color="auto" w:fill="FFFFFF"/>
        <w:bidi w:val="0"/>
        <w:spacing w:lineRule="auto" w:line="240" w:before="240" w:after="240"/>
        <w:jc w:val="left"/>
        <w:rPr>
          <w:rFonts w:ascii="Segoe UI" w:hAnsi="Segoe UI" w:eastAsia="Times New Roman" w:cs="Segoe UI"/>
          <w:color w:val="24292F"/>
          <w:sz w:val="24"/>
          <w:szCs w:val="24"/>
          <w:lang w:eastAsia="en-IE"/>
          <w:del w:id="385" w:author="Jeremy Bennett" w:date="2021-09-26T08:36:15Z"/>
        </w:rPr>
      </w:pPr>
      <w:del w:id="384" w:author="Jeremy Bennett" w:date="2021-09-26T08:36:15Z">
        <w:r>
          <w:rPr>
            <w:rFonts w:eastAsia="Times New Roman" w:cs="Segoe UI" w:ascii="Segoe UI" w:hAnsi="Segoe UI"/>
            <w:color w:val="24292F"/>
            <w:sz w:val="24"/>
            <w:szCs w:val="24"/>
            <w:lang w:eastAsia="en-IE"/>
          </w:rPr>
          <w:delText>a community Wiki for user contributed content.</w:delText>
        </w:r>
      </w:del>
    </w:p>
    <w:p>
      <w:pPr>
        <w:pStyle w:val="Normal"/>
        <w:widowControl/>
        <w:numPr>
          <w:ilvl w:val="0"/>
          <w:numId w:val="5"/>
        </w:numPr>
        <w:shd w:val="clear" w:color="auto" w:fill="FFFFFF"/>
        <w:bidi w:val="0"/>
        <w:spacing w:lineRule="auto" w:line="240" w:before="240" w:after="240"/>
        <w:jc w:val="left"/>
        <w:rPr>
          <w:rFonts w:ascii="Segoe UI" w:hAnsi="Segoe UI" w:eastAsia="Times New Roman" w:cs="Segoe UI"/>
          <w:color w:val="24292F"/>
          <w:sz w:val="24"/>
          <w:szCs w:val="24"/>
          <w:lang w:eastAsia="en-IE"/>
          <w:del w:id="389" w:author="Jeremy Bennett" w:date="2021-09-26T08:36:15Z"/>
        </w:rPr>
      </w:pPr>
      <w:del w:id="386" w:author="Jeremy Bennett" w:date="2021-09-26T08:36:15Z">
        <w:r>
          <w:rPr>
            <w:rFonts w:eastAsia="Times New Roman" w:cs="Segoe UI" w:ascii="Segoe UI" w:hAnsi="Segoe UI"/>
            <w:color w:val="24292F"/>
            <w:sz w:val="24"/>
            <w:szCs w:val="24"/>
            <w:lang w:eastAsia="en-IE"/>
          </w:rPr>
          <w:delText>A set of examples, including </w:delText>
        </w:r>
      </w:del>
      <w:del w:id="387" w:author="Jeremy Bennett" w:date="2021-09-26T08:36:15Z">
        <w:r>
          <w:rPr>
            <w:rFonts w:eastAsia="Times New Roman" w:cs="Segoe UI" w:ascii="Segoe UI" w:hAnsi="Segoe UI"/>
            <w:i/>
            <w:iCs/>
            <w:color w:val="24292F"/>
            <w:sz w:val="24"/>
            <w:szCs w:val="24"/>
            <w:lang w:eastAsia="en-IE"/>
          </w:rPr>
          <w:delText>both</w:delText>
        </w:r>
      </w:del>
      <w:del w:id="388" w:author="Jeremy Bennett" w:date="2021-09-26T08:36:15Z">
        <w:r>
          <w:rPr>
            <w:rFonts w:eastAsia="Times New Roman" w:cs="Segoe UI" w:ascii="Segoe UI" w:hAnsi="Segoe UI"/>
            <w:color w:val="24292F"/>
            <w:sz w:val="24"/>
            <w:szCs w:val="24"/>
            <w:lang w:eastAsia="en-IE"/>
          </w:rPr>
          <w:delText> tutorial guides and tutorial videos to include at least the following:</w:delText>
        </w:r>
      </w:del>
    </w:p>
    <w:p>
      <w:pPr>
        <w:pStyle w:val="Normal"/>
        <w:widowControl/>
        <w:numPr>
          <w:ilvl w:val="0"/>
          <w:numId w:val="5"/>
        </w:numPr>
        <w:shd w:val="clear" w:color="auto" w:fill="FFFFFF"/>
        <w:bidi w:val="0"/>
        <w:spacing w:lineRule="auto" w:line="240" w:before="240" w:after="240"/>
        <w:jc w:val="left"/>
        <w:rPr>
          <w:rFonts w:ascii="Segoe UI" w:hAnsi="Segoe UI" w:eastAsia="Times New Roman" w:cs="Segoe UI"/>
          <w:color w:val="24292F"/>
          <w:sz w:val="24"/>
          <w:szCs w:val="24"/>
          <w:lang w:eastAsia="en-IE"/>
          <w:del w:id="391" w:author="Jeremy Bennett" w:date="2021-09-26T08:36:15Z"/>
        </w:rPr>
      </w:pPr>
      <w:del w:id="390" w:author="Jeremy Bennett" w:date="2021-09-26T08:36:15Z">
        <w:r>
          <w:rPr>
            <w:rFonts w:eastAsia="Times New Roman" w:cs="Segoe UI" w:ascii="Segoe UI" w:hAnsi="Segoe UI"/>
            <w:color w:val="24292F"/>
            <w:sz w:val="24"/>
            <w:szCs w:val="24"/>
            <w:lang w:eastAsia="en-IE"/>
          </w:rPr>
          <w:delText>simple blinking LEDs;</w:delText>
        </w:r>
      </w:del>
    </w:p>
    <w:p>
      <w:pPr>
        <w:pStyle w:val="Normal"/>
        <w:widowControl/>
        <w:numPr>
          <w:ilvl w:val="0"/>
          <w:numId w:val="5"/>
        </w:numPr>
        <w:shd w:val="clear" w:color="auto" w:fill="FFFFFF"/>
        <w:bidi w:val="0"/>
        <w:spacing w:lineRule="auto" w:line="240" w:before="240" w:after="240"/>
        <w:jc w:val="left"/>
        <w:rPr>
          <w:rFonts w:ascii="Segoe UI" w:hAnsi="Segoe UI" w:eastAsia="Times New Roman" w:cs="Segoe UI"/>
          <w:color w:val="24292F"/>
          <w:sz w:val="24"/>
          <w:szCs w:val="24"/>
          <w:lang w:eastAsia="en-IE"/>
          <w:del w:id="393" w:author="Jeremy Bennett" w:date="2021-09-26T08:36:15Z"/>
        </w:rPr>
      </w:pPr>
      <w:del w:id="392" w:author="Jeremy Bennett" w:date="2021-09-26T08:36:15Z">
        <w:r>
          <w:rPr>
            <w:rFonts w:eastAsia="Times New Roman" w:cs="Segoe UI" w:ascii="Segoe UI" w:hAnsi="Segoe UI"/>
            <w:color w:val="24292F"/>
            <w:sz w:val="24"/>
            <w:szCs w:val="24"/>
            <w:lang w:eastAsia="en-IE"/>
          </w:rPr>
          <w:delText>examples of bare metal interaction with all peripheral devices on the board;</w:delText>
        </w:r>
      </w:del>
    </w:p>
    <w:p>
      <w:pPr>
        <w:pStyle w:val="Normal"/>
        <w:widowControl/>
        <w:numPr>
          <w:ilvl w:val="0"/>
          <w:numId w:val="5"/>
        </w:numPr>
        <w:shd w:val="clear" w:color="auto" w:fill="FFFFFF"/>
        <w:bidi w:val="0"/>
        <w:spacing w:lineRule="auto" w:line="240" w:before="240" w:after="240"/>
        <w:jc w:val="left"/>
        <w:rPr>
          <w:rFonts w:ascii="Segoe UI" w:hAnsi="Segoe UI" w:eastAsia="Times New Roman" w:cs="Segoe UI"/>
          <w:color w:val="24292F"/>
          <w:sz w:val="24"/>
          <w:szCs w:val="24"/>
          <w:lang w:eastAsia="en-IE"/>
          <w:del w:id="395" w:author="Jeremy Bennett" w:date="2021-09-26T08:36:15Z"/>
        </w:rPr>
      </w:pPr>
      <w:del w:id="394" w:author="Jeremy Bennett" w:date="2021-09-26T08:36:15Z">
        <w:r>
          <w:rPr>
            <w:rFonts w:eastAsia="Times New Roman" w:cs="Segoe UI" w:ascii="Segoe UI" w:hAnsi="Segoe UI"/>
            <w:color w:val="24292F"/>
            <w:sz w:val="24"/>
            <w:szCs w:val="24"/>
            <w:lang w:eastAsia="en-IE"/>
          </w:rPr>
          <w:delText>Minimal FreeRTOS example;</w:delText>
        </w:r>
      </w:del>
    </w:p>
    <w:p>
      <w:pPr>
        <w:pStyle w:val="Normal"/>
        <w:widowControl/>
        <w:numPr>
          <w:ilvl w:val="0"/>
          <w:numId w:val="5"/>
        </w:numPr>
        <w:shd w:val="clear" w:color="auto" w:fill="FFFFFF"/>
        <w:bidi w:val="0"/>
        <w:spacing w:lineRule="auto" w:line="240" w:before="240" w:after="240"/>
        <w:jc w:val="left"/>
        <w:rPr>
          <w:rFonts w:ascii="Segoe UI" w:hAnsi="Segoe UI" w:eastAsia="Times New Roman" w:cs="Segoe UI"/>
          <w:color w:val="24292F"/>
          <w:sz w:val="24"/>
          <w:szCs w:val="24"/>
          <w:lang w:eastAsia="en-IE"/>
          <w:del w:id="397" w:author="Jeremy Bennett" w:date="2021-09-26T08:36:15Z"/>
        </w:rPr>
      </w:pPr>
      <w:del w:id="396" w:author="Jeremy Bennett" w:date="2021-09-26T08:36:15Z">
        <w:r>
          <w:rPr>
            <w:rFonts w:eastAsia="Times New Roman" w:cs="Segoe UI" w:ascii="Segoe UI" w:hAnsi="Segoe UI"/>
            <w:color w:val="24292F"/>
            <w:sz w:val="24"/>
            <w:szCs w:val="24"/>
            <w:lang w:eastAsia="en-IE"/>
          </w:rPr>
          <w:delText>Advanced FreeRTOS example using device drivers to drive all peripherals on the board; and</w:delText>
        </w:r>
      </w:del>
    </w:p>
    <w:p>
      <w:pPr>
        <w:pStyle w:val="Normal"/>
        <w:widowControl/>
        <w:numPr>
          <w:ilvl w:val="0"/>
          <w:numId w:val="5"/>
        </w:numPr>
        <w:shd w:val="clear" w:color="auto" w:fill="FFFFFF"/>
        <w:bidi w:val="0"/>
        <w:spacing w:lineRule="auto" w:line="240" w:before="240" w:after="240"/>
        <w:jc w:val="left"/>
        <w:rPr>
          <w:rFonts w:ascii="Segoe UI" w:hAnsi="Segoe UI" w:eastAsia="Times New Roman" w:cs="Segoe UI"/>
          <w:color w:val="24292F"/>
          <w:sz w:val="24"/>
          <w:szCs w:val="24"/>
          <w:lang w:eastAsia="en-IE"/>
          <w:del w:id="399" w:author="Jeremy Bennett" w:date="2021-09-26T08:36:15Z"/>
        </w:rPr>
      </w:pPr>
      <w:del w:id="398" w:author="Jeremy Bennett" w:date="2021-09-26T08:36:15Z">
        <w:r>
          <w:rPr>
            <w:rFonts w:eastAsia="Times New Roman" w:cs="Segoe UI" w:ascii="Segoe UI" w:hAnsi="Segoe UI"/>
            <w:color w:val="24292F"/>
            <w:sz w:val="24"/>
            <w:szCs w:val="24"/>
            <w:lang w:eastAsia="en-IE"/>
          </w:rPr>
          <w:delText>example of how software can interfact with the on-board user programmable FPGA.</w:delText>
        </w:r>
      </w:del>
    </w:p>
    <w:p>
      <w:pPr>
        <w:pStyle w:val="Normal"/>
        <w:widowControl/>
        <w:numPr>
          <w:ilvl w:val="0"/>
          <w:numId w:val="5"/>
        </w:numPr>
        <w:shd w:val="clear" w:color="auto" w:fill="FFFFFF"/>
        <w:bidi w:val="0"/>
        <w:spacing w:lineRule="auto" w:line="240" w:before="240" w:after="240"/>
        <w:jc w:val="left"/>
        <w:rPr>
          <w:rFonts w:ascii="Segoe UI" w:hAnsi="Segoe UI" w:eastAsia="Times New Roman" w:cs="Segoe UI"/>
          <w:color w:val="24292F"/>
          <w:sz w:val="24"/>
          <w:szCs w:val="24"/>
          <w:lang w:eastAsia="en-IE"/>
          <w:del w:id="401" w:author="Jeremy Bennett" w:date="2021-09-26T08:36:15Z"/>
        </w:rPr>
      </w:pPr>
      <w:del w:id="400" w:author="Jeremy Bennett" w:date="2021-09-26T08:36:15Z">
        <w:r>
          <w:rPr>
            <w:rFonts w:eastAsia="Times New Roman" w:cs="Segoe UI" w:ascii="Segoe UI" w:hAnsi="Segoe UI"/>
            <w:b/>
            <w:bCs/>
            <w:color w:val="24292F"/>
            <w:sz w:val="36"/>
            <w:szCs w:val="36"/>
            <w:lang w:eastAsia="en-IE"/>
          </w:rPr>
          <w:delText>Industry landscape: description of competing, alternative, or related efforts in the industry</w:delText>
        </w:r>
      </w:del>
    </w:p>
    <w:p>
      <w:pPr>
        <w:pStyle w:val="Normal"/>
        <w:widowControl/>
        <w:numPr>
          <w:ilvl w:val="0"/>
          <w:numId w:val="5"/>
        </w:numPr>
        <w:shd w:val="clear" w:color="auto" w:fill="FFFFFF"/>
        <w:bidi w:val="0"/>
        <w:spacing w:lineRule="auto" w:line="240" w:before="240" w:after="240"/>
        <w:jc w:val="left"/>
        <w:rPr>
          <w:rFonts w:ascii="Segoe UI" w:hAnsi="Segoe UI" w:eastAsia="Times New Roman" w:cs="Segoe UI"/>
          <w:color w:val="24292F"/>
          <w:sz w:val="24"/>
          <w:szCs w:val="24"/>
          <w:lang w:eastAsia="en-IE"/>
          <w:del w:id="403" w:author="Jeremy Bennett" w:date="2021-09-26T08:36:15Z"/>
        </w:rPr>
      </w:pPr>
      <w:del w:id="402" w:author="Jeremy Bennett" w:date="2021-09-26T08:36:15Z">
        <w:r>
          <w:rPr>
            <w:rFonts w:eastAsia="Times New Roman" w:cs="Segoe UI" w:ascii="Segoe UI" w:hAnsi="Segoe UI"/>
            <w:color w:val="24292F"/>
            <w:sz w:val="24"/>
            <w:szCs w:val="24"/>
            <w:lang w:eastAsia="en-IE"/>
          </w:rPr>
          <w:delText>The SDK is inherently tied to the product. Examples of other SDK's for other RISC-V products include:</w:delText>
        </w:r>
      </w:del>
    </w:p>
    <w:p>
      <w:pPr>
        <w:pStyle w:val="Normal"/>
        <w:widowControl/>
        <w:numPr>
          <w:ilvl w:val="0"/>
          <w:numId w:val="5"/>
        </w:numPr>
        <w:shd w:val="clear" w:color="auto" w:fill="FFFFFF"/>
        <w:bidi w:val="0"/>
        <w:spacing w:lineRule="auto" w:line="240" w:before="240" w:after="240"/>
        <w:jc w:val="left"/>
        <w:rPr>
          <w:rFonts w:ascii="Segoe UI" w:hAnsi="Segoe UI" w:eastAsia="Times New Roman" w:cs="Segoe UI"/>
          <w:color w:val="24292F"/>
          <w:sz w:val="24"/>
          <w:szCs w:val="24"/>
          <w:lang w:eastAsia="en-IE"/>
          <w:del w:id="405" w:author="Jeremy Bennett" w:date="2021-09-26T08:36:15Z"/>
        </w:rPr>
      </w:pPr>
      <w:del w:id="404" w:author="Jeremy Bennett" w:date="2021-09-26T08:36:15Z">
        <w:r>
          <w:rPr>
            <w:rFonts w:eastAsia="Times New Roman" w:cs="Segoe UI" w:ascii="Segoe UI" w:hAnsi="Segoe UI"/>
            <w:color w:val="24292F"/>
            <w:sz w:val="24"/>
            <w:szCs w:val="24"/>
            <w:lang w:eastAsia="en-IE"/>
          </w:rPr>
          <w:delText>Freedom SDK (for SiFve boards);</w:delText>
        </w:r>
      </w:del>
    </w:p>
    <w:p>
      <w:pPr>
        <w:pStyle w:val="Normal"/>
        <w:widowControl/>
        <w:numPr>
          <w:ilvl w:val="0"/>
          <w:numId w:val="5"/>
        </w:numPr>
        <w:shd w:val="clear" w:color="auto" w:fill="FFFFFF"/>
        <w:bidi w:val="0"/>
        <w:spacing w:lineRule="auto" w:line="240" w:before="240" w:after="240"/>
        <w:jc w:val="left"/>
        <w:rPr>
          <w:rFonts w:ascii="Segoe UI" w:hAnsi="Segoe UI" w:eastAsia="Times New Roman" w:cs="Segoe UI"/>
          <w:color w:val="24292F"/>
          <w:sz w:val="24"/>
          <w:szCs w:val="24"/>
          <w:lang w:eastAsia="en-IE"/>
          <w:del w:id="407" w:author="Jeremy Bennett" w:date="2021-09-26T08:36:15Z"/>
        </w:rPr>
      </w:pPr>
      <w:del w:id="406" w:author="Jeremy Bennett" w:date="2021-09-26T08:36:15Z">
        <w:r>
          <w:rPr>
            <w:rFonts w:eastAsia="Times New Roman" w:cs="Segoe UI" w:ascii="Segoe UI" w:hAnsi="Segoe UI"/>
            <w:color w:val="24292F"/>
            <w:sz w:val="24"/>
            <w:szCs w:val="24"/>
            <w:lang w:eastAsia="en-IE"/>
          </w:rPr>
          <w:delText>Open-ISA (for NXP Vega board); and</w:delText>
        </w:r>
      </w:del>
    </w:p>
    <w:p>
      <w:pPr>
        <w:pStyle w:val="Normal"/>
        <w:widowControl/>
        <w:numPr>
          <w:ilvl w:val="0"/>
          <w:numId w:val="5"/>
        </w:numPr>
        <w:shd w:val="clear" w:color="auto" w:fill="FFFFFF"/>
        <w:bidi w:val="0"/>
        <w:spacing w:lineRule="auto" w:line="240" w:before="240" w:after="240"/>
        <w:jc w:val="left"/>
        <w:rPr>
          <w:rFonts w:ascii="Segoe UI" w:hAnsi="Segoe UI" w:eastAsia="Times New Roman" w:cs="Segoe UI"/>
          <w:color w:val="24292F"/>
          <w:sz w:val="24"/>
          <w:szCs w:val="24"/>
          <w:lang w:eastAsia="en-IE"/>
          <w:del w:id="409" w:author="Hugh O'Keeffe" w:date="2021-09-22T14:35:00Z"/>
        </w:rPr>
      </w:pPr>
      <w:del w:id="408" w:author="Hugh O'Keeffe" w:date="2021-09-22T14:35:00Z">
        <w:r>
          <w:rPr>
            <w:rFonts w:eastAsia="Times New Roman" w:cs="Segoe UI" w:ascii="Segoe UI" w:hAnsi="Segoe UI"/>
            <w:color w:val="24292F"/>
            <w:sz w:val="24"/>
            <w:szCs w:val="24"/>
            <w:lang w:eastAsia="en-IE"/>
          </w:rPr>
          <w:delText>RiscFree (proprietary Ashling SDK).</w:delText>
        </w:r>
      </w:del>
    </w:p>
    <w:p>
      <w:pPr>
        <w:pStyle w:val="Normal"/>
        <w:numPr>
          <w:ilvl w:val="0"/>
          <w:numId w:val="0"/>
        </w:numPr>
        <w:shd w:val="clear" w:color="auto" w:fill="FFFFFF"/>
        <w:spacing w:lineRule="auto" w:line="240" w:before="360" w:after="240"/>
        <w:outlineLvl w:val="1"/>
        <w:rPr>
          <w:rFonts w:ascii="Segoe UI" w:hAnsi="Segoe UI" w:eastAsia="Times New Roman" w:cs="Segoe UI"/>
          <w:b/>
          <w:b/>
          <w:bCs/>
          <w:color w:val="24292F"/>
          <w:sz w:val="36"/>
          <w:szCs w:val="36"/>
          <w:lang w:eastAsia="en-IE"/>
          <w:del w:id="411" w:author="Jeremy Bennett" w:date="2021-09-26T08:36:15Z"/>
        </w:rPr>
      </w:pPr>
      <w:del w:id="410" w:author="Jeremy Bennett" w:date="2021-09-26T08:36:15Z">
        <w:r>
          <w:rPr>
            <w:rFonts w:eastAsia="Times New Roman" w:cs="Segoe UI" w:ascii="Segoe UI" w:hAnsi="Segoe UI"/>
            <w:b/>
            <w:bCs/>
            <w:color w:val="24292F"/>
            <w:sz w:val="36"/>
            <w:szCs w:val="36"/>
            <w:lang w:eastAsia="en-IE"/>
          </w:rPr>
        </w:r>
      </w:del>
    </w:p>
    <w:p>
      <w:pPr>
        <w:pStyle w:val="Normal"/>
        <w:numPr>
          <w:ilvl w:val="0"/>
          <w:numId w:val="0"/>
        </w:numPr>
        <w:shd w:val="clear" w:color="auto" w:fill="FFFFFF"/>
        <w:spacing w:lineRule="auto" w:line="240" w:before="360" w:after="240"/>
        <w:outlineLvl w:val="1"/>
        <w:rPr>
          <w:rFonts w:ascii="Segoe UI" w:hAnsi="Segoe UI" w:eastAsia="Times New Roman" w:cs="Segoe UI"/>
          <w:b/>
          <w:b/>
          <w:bCs/>
          <w:color w:val="24292F"/>
          <w:sz w:val="36"/>
          <w:szCs w:val="36"/>
          <w:lang w:eastAsia="en-IE"/>
          <w:del w:id="413" w:author="Jeremy Bennett" w:date="2021-09-26T08:36:15Z"/>
        </w:rPr>
      </w:pPr>
      <w:del w:id="412" w:author="Jeremy Bennett" w:date="2021-09-26T08:36:15Z">
        <w:r>
          <w:rPr>
            <w:rFonts w:eastAsia="Times New Roman" w:cs="Segoe UI" w:ascii="Segoe UI" w:hAnsi="Segoe UI"/>
            <w:b/>
            <w:bCs/>
            <w:color w:val="24292F"/>
            <w:sz w:val="36"/>
            <w:szCs w:val="36"/>
            <w:lang w:eastAsia="en-IE"/>
          </w:rPr>
          <w:delText>External dependencies</w:delText>
        </w:r>
      </w:del>
    </w:p>
    <w:p>
      <w:pPr>
        <w:pStyle w:val="Normal"/>
        <w:numPr>
          <w:ilvl w:val="0"/>
          <w:numId w:val="0"/>
        </w:numPr>
        <w:shd w:val="clear" w:color="auto" w:fill="FFFFFF"/>
        <w:spacing w:lineRule="auto" w:line="240" w:before="360" w:after="240"/>
        <w:outlineLvl w:val="2"/>
        <w:rPr>
          <w:rFonts w:ascii="Segoe UI" w:hAnsi="Segoe UI" w:eastAsia="Times New Roman" w:cs="Segoe UI"/>
          <w:b/>
          <w:b/>
          <w:bCs/>
          <w:color w:val="24292F"/>
          <w:sz w:val="30"/>
          <w:szCs w:val="30"/>
          <w:lang w:eastAsia="en-IE"/>
          <w:del w:id="415" w:author="Jeremy Bennett" w:date="2021-09-26T08:36:15Z"/>
        </w:rPr>
      </w:pPr>
      <w:del w:id="414" w:author="Jeremy Bennett" w:date="2021-09-26T08:36:15Z">
        <w:r>
          <w:rPr>
            <w:rFonts w:eastAsia="Times New Roman" w:cs="Segoe UI" w:ascii="Segoe UI" w:hAnsi="Segoe UI"/>
            <w:b/>
            <w:bCs/>
            <w:color w:val="24292F"/>
            <w:sz w:val="30"/>
            <w:szCs w:val="30"/>
            <w:lang w:eastAsia="en-IE"/>
          </w:rPr>
          <w:delText>Open source technology and licensing</w:delText>
        </w:r>
      </w:del>
    </w:p>
    <w:p>
      <w:pPr>
        <w:pStyle w:val="Normal"/>
        <w:numPr>
          <w:ilvl w:val="0"/>
          <w:numId w:val="6"/>
        </w:numPr>
        <w:shd w:val="clear" w:color="auto" w:fill="FFFFFF"/>
        <w:spacing w:lineRule="auto" w:line="240" w:before="240" w:after="240"/>
        <w:rPr>
          <w:rFonts w:ascii="Segoe UI" w:hAnsi="Segoe UI" w:eastAsia="Times New Roman" w:cs="Segoe UI"/>
          <w:color w:val="24292F"/>
          <w:sz w:val="24"/>
          <w:szCs w:val="24"/>
          <w:lang w:eastAsia="en-IE"/>
          <w:del w:id="417" w:author="Jeremy Bennett" w:date="2021-09-26T08:36:15Z"/>
        </w:rPr>
      </w:pPr>
      <w:del w:id="416" w:author="Jeremy Bennett" w:date="2021-09-26T08:36:15Z">
        <w:r>
          <w:rPr>
            <w:rFonts w:eastAsia="Times New Roman" w:cs="Segoe UI" w:ascii="Segoe UI" w:hAnsi="Segoe UI"/>
            <w:color w:val="24292F"/>
            <w:sz w:val="24"/>
            <w:szCs w:val="24"/>
            <w:lang w:eastAsia="en-IE"/>
          </w:rPr>
          <w:delText>Eclipse C Development Toolkit (CDT): Eclipse Public License v2.0</w:delText>
        </w:r>
      </w:del>
    </w:p>
    <w:p>
      <w:pPr>
        <w:pStyle w:val="Normal"/>
        <w:numPr>
          <w:ilvl w:val="0"/>
          <w:numId w:val="6"/>
        </w:numPr>
        <w:shd w:val="clear" w:color="auto" w:fill="FFFFFF"/>
        <w:spacing w:lineRule="auto" w:line="240" w:before="240" w:after="240"/>
        <w:rPr>
          <w:rFonts w:ascii="Segoe UI" w:hAnsi="Segoe UI" w:eastAsia="Times New Roman" w:cs="Segoe UI"/>
          <w:color w:val="24292F"/>
          <w:sz w:val="24"/>
          <w:szCs w:val="24"/>
          <w:lang w:eastAsia="en-IE"/>
          <w:del w:id="419" w:author="Jeremy Bennett" w:date="2021-09-26T08:36:15Z"/>
        </w:rPr>
      </w:pPr>
      <w:del w:id="418" w:author="Jeremy Bennett" w:date="2021-09-26T08:36:15Z">
        <w:r>
          <w:rPr>
            <w:rFonts w:eastAsia="Times New Roman" w:cs="Segoe UI" w:ascii="Segoe UI" w:hAnsi="Segoe UI"/>
            <w:color w:val="24292F"/>
            <w:sz w:val="24"/>
            <w:szCs w:val="24"/>
            <w:lang w:eastAsia="en-IE"/>
          </w:rPr>
          <w:delText>GNU Toolchain:</w:delText>
        </w:r>
      </w:del>
    </w:p>
    <w:p>
      <w:pPr>
        <w:pStyle w:val="Normal"/>
        <w:numPr>
          <w:ilvl w:val="1"/>
          <w:numId w:val="6"/>
        </w:numPr>
        <w:shd w:val="clear" w:color="auto" w:fill="FFFFFF"/>
        <w:spacing w:lineRule="auto" w:line="240" w:before="0" w:after="0"/>
        <w:rPr>
          <w:rFonts w:ascii="Segoe UI" w:hAnsi="Segoe UI" w:eastAsia="Times New Roman" w:cs="Segoe UI"/>
          <w:color w:val="24292F"/>
          <w:sz w:val="24"/>
          <w:szCs w:val="24"/>
          <w:lang w:eastAsia="en-IE"/>
          <w:del w:id="422" w:author="Jeremy Bennett" w:date="2021-09-26T08:36:15Z"/>
        </w:rPr>
      </w:pPr>
      <w:del w:id="420" w:author="Jeremy Bennett" w:date="2021-09-26T08:36:15Z">
        <w:r>
          <w:rPr>
            <w:rFonts w:eastAsia="Times New Roman" w:cs="Segoe UI" w:ascii="Segoe UI" w:hAnsi="Segoe UI"/>
            <w:b/>
            <w:bCs/>
            <w:color w:val="24292F"/>
            <w:sz w:val="24"/>
            <w:szCs w:val="24"/>
            <w:lang w:eastAsia="en-IE"/>
          </w:rPr>
          <w:delText>binutils/GDB</w:delText>
        </w:r>
      </w:del>
      <w:del w:id="421" w:author="Jeremy Bennett" w:date="2021-09-26T08:36:15Z">
        <w:r>
          <w:rPr>
            <w:rFonts w:eastAsia="Times New Roman" w:cs="Segoe UI" w:ascii="Segoe UI" w:hAnsi="Segoe UI"/>
            <w:color w:val="24292F"/>
            <w:sz w:val="24"/>
            <w:szCs w:val="24"/>
            <w:lang w:eastAsia="en-IE"/>
          </w:rPr>
          <w:delText> - GNU Public License v3 (code), GNU Free Documentation License 1.2 (documentation);</w:delText>
        </w:r>
      </w:del>
    </w:p>
    <w:p>
      <w:pPr>
        <w:pStyle w:val="Normal"/>
        <w:numPr>
          <w:ilvl w:val="1"/>
          <w:numId w:val="6"/>
        </w:numPr>
        <w:shd w:val="clear" w:color="auto" w:fill="FFFFFF"/>
        <w:spacing w:lineRule="auto" w:line="240" w:before="60" w:after="0"/>
        <w:rPr>
          <w:rFonts w:ascii="Segoe UI" w:hAnsi="Segoe UI" w:eastAsia="Times New Roman" w:cs="Segoe UI"/>
          <w:color w:val="24292F"/>
          <w:sz w:val="24"/>
          <w:szCs w:val="24"/>
          <w:lang w:eastAsia="en-IE"/>
          <w:del w:id="425" w:author="Jeremy Bennett" w:date="2021-09-26T08:36:15Z"/>
        </w:rPr>
      </w:pPr>
      <w:del w:id="423" w:author="Jeremy Bennett" w:date="2021-09-26T08:36:15Z">
        <w:r>
          <w:rPr>
            <w:rFonts w:eastAsia="Times New Roman" w:cs="Segoe UI" w:ascii="Segoe UI" w:hAnsi="Segoe UI"/>
            <w:b/>
            <w:bCs/>
            <w:color w:val="24292F"/>
            <w:sz w:val="24"/>
            <w:szCs w:val="24"/>
            <w:lang w:eastAsia="en-IE"/>
          </w:rPr>
          <w:delText>GCC</w:delText>
        </w:r>
      </w:del>
      <w:del w:id="424" w:author="Jeremy Bennett" w:date="2021-09-26T08:36:15Z">
        <w:r>
          <w:rPr>
            <w:rFonts w:eastAsia="Times New Roman" w:cs="Segoe UI" w:ascii="Segoe UI" w:hAnsi="Segoe UI"/>
            <w:color w:val="24292F"/>
            <w:sz w:val="24"/>
            <w:szCs w:val="24"/>
            <w:lang w:eastAsia="en-IE"/>
          </w:rPr>
          <w:delText> - GNU Public License v3 with exception (code), GNU Free Documentation License 1.2 (documentation); and</w:delText>
        </w:r>
      </w:del>
    </w:p>
    <w:p>
      <w:pPr>
        <w:pStyle w:val="Normal"/>
        <w:numPr>
          <w:ilvl w:val="1"/>
          <w:numId w:val="6"/>
        </w:numPr>
        <w:shd w:val="clear" w:color="auto" w:fill="FFFFFF"/>
        <w:spacing w:lineRule="auto" w:line="240" w:before="60" w:after="0"/>
        <w:rPr>
          <w:rFonts w:ascii="Segoe UI" w:hAnsi="Segoe UI" w:eastAsia="Times New Roman" w:cs="Segoe UI"/>
          <w:color w:val="24292F"/>
          <w:sz w:val="24"/>
          <w:szCs w:val="24"/>
          <w:lang w:eastAsia="en-IE"/>
          <w:del w:id="428" w:author="Jeremy Bennett" w:date="2021-09-26T08:36:15Z"/>
        </w:rPr>
      </w:pPr>
      <w:del w:id="426" w:author="Jeremy Bennett" w:date="2021-09-26T08:36:15Z">
        <w:r>
          <w:rPr>
            <w:rFonts w:eastAsia="Times New Roman" w:cs="Segoe UI" w:ascii="Segoe UI" w:hAnsi="Segoe UI"/>
            <w:b/>
            <w:bCs/>
            <w:color w:val="24292F"/>
            <w:sz w:val="24"/>
            <w:szCs w:val="24"/>
            <w:lang w:eastAsia="en-IE"/>
          </w:rPr>
          <w:delText>Newlib</w:delText>
        </w:r>
      </w:del>
      <w:del w:id="427" w:author="Jeremy Bennett" w:date="2021-09-26T08:36:15Z">
        <w:r>
          <w:rPr>
            <w:rFonts w:eastAsia="Times New Roman" w:cs="Segoe UI" w:ascii="Segoe UI" w:hAnsi="Segoe UI"/>
            <w:color w:val="24292F"/>
            <w:sz w:val="24"/>
            <w:szCs w:val="24"/>
            <w:lang w:eastAsia="en-IE"/>
          </w:rPr>
          <w:delText> - BSD 3-clause license (code), GNU Free Documentation License 1.2 (documentation).</w:delText>
        </w:r>
      </w:del>
    </w:p>
    <w:p>
      <w:pPr>
        <w:pStyle w:val="Normal"/>
        <w:numPr>
          <w:ilvl w:val="0"/>
          <w:numId w:val="6"/>
        </w:numPr>
        <w:shd w:val="clear" w:color="auto" w:fill="FFFFFF"/>
        <w:spacing w:lineRule="auto" w:line="240" w:before="240" w:after="240"/>
        <w:rPr>
          <w:rFonts w:ascii="Segoe UI" w:hAnsi="Segoe UI" w:eastAsia="Times New Roman" w:cs="Segoe UI"/>
          <w:color w:val="24292F"/>
          <w:sz w:val="24"/>
          <w:szCs w:val="24"/>
          <w:lang w:eastAsia="en-IE"/>
          <w:del w:id="430" w:author="Jeremy Bennett" w:date="2021-09-26T08:36:15Z"/>
        </w:rPr>
      </w:pPr>
      <w:del w:id="429" w:author="Jeremy Bennett" w:date="2021-09-26T08:36:15Z">
        <w:r>
          <w:rPr>
            <w:rFonts w:eastAsia="Times New Roman" w:cs="Segoe UI" w:ascii="Segoe UI" w:hAnsi="Segoe UI"/>
            <w:color w:val="24292F"/>
            <w:sz w:val="24"/>
            <w:szCs w:val="24"/>
            <w:lang w:eastAsia="en-IE"/>
          </w:rPr>
          <w:delText>FreeRTOS:</w:delText>
        </w:r>
      </w:del>
    </w:p>
    <w:p>
      <w:pPr>
        <w:pStyle w:val="Normal"/>
        <w:numPr>
          <w:ilvl w:val="1"/>
          <w:numId w:val="6"/>
        </w:numPr>
        <w:shd w:val="clear" w:color="auto" w:fill="FFFFFF"/>
        <w:spacing w:lineRule="auto" w:line="240" w:before="0" w:after="0"/>
        <w:rPr>
          <w:rFonts w:ascii="Segoe UI" w:hAnsi="Segoe UI" w:eastAsia="Times New Roman" w:cs="Segoe UI"/>
          <w:color w:val="24292F"/>
          <w:sz w:val="24"/>
          <w:szCs w:val="24"/>
          <w:lang w:eastAsia="en-IE"/>
          <w:del w:id="433" w:author="Jeremy Bennett" w:date="2021-09-26T08:36:15Z"/>
        </w:rPr>
      </w:pPr>
      <w:del w:id="431" w:author="Jeremy Bennett" w:date="2021-09-26T08:36:15Z">
        <w:r>
          <w:rPr>
            <w:rFonts w:eastAsia="Times New Roman" w:cs="Segoe UI" w:ascii="Segoe UI" w:hAnsi="Segoe UI"/>
            <w:b/>
            <w:bCs/>
            <w:color w:val="24292F"/>
            <w:sz w:val="24"/>
            <w:szCs w:val="24"/>
            <w:lang w:eastAsia="en-IE"/>
          </w:rPr>
          <w:delText>kernel</w:delText>
        </w:r>
      </w:del>
      <w:del w:id="432" w:author="Jeremy Bennett" w:date="2021-09-26T08:36:15Z">
        <w:r>
          <w:rPr>
            <w:rFonts w:eastAsia="Times New Roman" w:cs="Segoe UI" w:ascii="Segoe UI" w:hAnsi="Segoe UI"/>
            <w:color w:val="24292F"/>
            <w:sz w:val="24"/>
            <w:szCs w:val="24"/>
            <w:lang w:eastAsia="en-IE"/>
          </w:rPr>
          <w:delText> - MIT License (code), proprietary (documentation); and</w:delText>
        </w:r>
      </w:del>
    </w:p>
    <w:p>
      <w:pPr>
        <w:pStyle w:val="Normal"/>
        <w:numPr>
          <w:ilvl w:val="1"/>
          <w:numId w:val="6"/>
        </w:numPr>
        <w:shd w:val="clear" w:color="auto" w:fill="FFFFFF"/>
        <w:spacing w:lineRule="auto" w:line="240" w:before="60" w:after="0"/>
        <w:rPr>
          <w:rFonts w:ascii="Segoe UI" w:hAnsi="Segoe UI" w:eastAsia="Times New Roman" w:cs="Segoe UI"/>
          <w:color w:val="24292F"/>
          <w:sz w:val="24"/>
          <w:szCs w:val="24"/>
          <w:lang w:eastAsia="en-IE"/>
          <w:del w:id="436" w:author="Jeremy Bennett" w:date="2021-09-26T08:36:15Z"/>
        </w:rPr>
      </w:pPr>
      <w:del w:id="434" w:author="Jeremy Bennett" w:date="2021-09-26T08:36:15Z">
        <w:r>
          <w:rPr>
            <w:rFonts w:eastAsia="Times New Roman" w:cs="Segoe UI" w:ascii="Segoe UI" w:hAnsi="Segoe UI"/>
            <w:b/>
            <w:bCs/>
            <w:color w:val="24292F"/>
            <w:sz w:val="24"/>
            <w:szCs w:val="24"/>
            <w:lang w:eastAsia="en-IE"/>
          </w:rPr>
          <w:delText>drivers</w:delText>
        </w:r>
      </w:del>
      <w:del w:id="435" w:author="Jeremy Bennett" w:date="2021-09-26T08:36:15Z">
        <w:r>
          <w:rPr>
            <w:rFonts w:eastAsia="Times New Roman" w:cs="Segoe UI" w:ascii="Segoe UI" w:hAnsi="Segoe UI"/>
            <w:color w:val="24292F"/>
            <w:sz w:val="24"/>
            <w:szCs w:val="24"/>
            <w:lang w:eastAsia="en-IE"/>
          </w:rPr>
          <w:delText> - Eclipse Public License v2.0 (code, TBC), Creative Commons Attribution-ShareAlike International 4.0 (documentation, TBC).</w:delText>
        </w:r>
      </w:del>
    </w:p>
    <w:p>
      <w:pPr>
        <w:pStyle w:val="Normal"/>
        <w:numPr>
          <w:ilvl w:val="0"/>
          <w:numId w:val="6"/>
        </w:numPr>
        <w:shd w:val="clear" w:color="auto" w:fill="FFFFFF"/>
        <w:spacing w:lineRule="auto" w:line="240" w:before="240" w:after="240"/>
        <w:rPr>
          <w:rFonts w:ascii="Segoe UI" w:hAnsi="Segoe UI" w:eastAsia="Times New Roman" w:cs="Segoe UI"/>
          <w:color w:val="24292F"/>
          <w:sz w:val="24"/>
          <w:szCs w:val="24"/>
          <w:lang w:eastAsia="en-IE"/>
          <w:del w:id="438" w:author="Jeremy Bennett" w:date="2021-09-26T08:36:15Z"/>
        </w:rPr>
      </w:pPr>
      <w:del w:id="437" w:author="Jeremy Bennett" w:date="2021-09-26T08:36:15Z">
        <w:r>
          <w:rPr>
            <w:rFonts w:eastAsia="Times New Roman" w:cs="Segoe UI" w:ascii="Segoe UI" w:hAnsi="Segoe UI"/>
            <w:color w:val="24292F"/>
            <w:sz w:val="24"/>
            <w:szCs w:val="24"/>
            <w:lang w:eastAsia="en-IE"/>
          </w:rPr>
          <w:delText>Examples/applications:</w:delText>
        </w:r>
      </w:del>
    </w:p>
    <w:p>
      <w:pPr>
        <w:pStyle w:val="Normal"/>
        <w:numPr>
          <w:ilvl w:val="1"/>
          <w:numId w:val="6"/>
        </w:numPr>
        <w:shd w:val="clear" w:color="auto" w:fill="FFFFFF"/>
        <w:spacing w:lineRule="auto" w:line="240" w:before="0" w:after="0"/>
        <w:rPr>
          <w:rFonts w:ascii="Segoe UI" w:hAnsi="Segoe UI" w:eastAsia="Times New Roman" w:cs="Segoe UI"/>
          <w:color w:val="24292F"/>
          <w:sz w:val="24"/>
          <w:szCs w:val="24"/>
          <w:lang w:eastAsia="en-IE"/>
          <w:del w:id="441" w:author="Jeremy Bennett" w:date="2021-09-26T08:36:15Z"/>
        </w:rPr>
      </w:pPr>
      <w:del w:id="439" w:author="Jeremy Bennett" w:date="2021-09-26T08:36:15Z">
        <w:r>
          <w:rPr>
            <w:rFonts w:eastAsia="Times New Roman" w:cs="Segoe UI" w:ascii="Segoe UI" w:hAnsi="Segoe UI"/>
            <w:b/>
            <w:bCs/>
            <w:color w:val="24292F"/>
            <w:sz w:val="24"/>
            <w:szCs w:val="24"/>
            <w:lang w:eastAsia="en-IE"/>
          </w:rPr>
          <w:delText>original examples</w:delText>
        </w:r>
      </w:del>
      <w:del w:id="440" w:author="Jeremy Bennett" w:date="2021-09-26T08:36:15Z">
        <w:r>
          <w:rPr>
            <w:rFonts w:eastAsia="Times New Roman" w:cs="Segoe UI" w:ascii="Segoe UI" w:hAnsi="Segoe UI"/>
            <w:color w:val="24292F"/>
            <w:sz w:val="24"/>
            <w:szCs w:val="24"/>
            <w:lang w:eastAsia="en-IE"/>
          </w:rPr>
          <w:delText> - Eclipse Public License v2.0 (code), Creative Commons Attribution ShareAlike International 4.0 (documentation); and</w:delText>
        </w:r>
      </w:del>
    </w:p>
    <w:p>
      <w:pPr>
        <w:pStyle w:val="Normal"/>
        <w:numPr>
          <w:ilvl w:val="1"/>
          <w:numId w:val="6"/>
        </w:numPr>
        <w:shd w:val="clear" w:color="auto" w:fill="FFFFFF"/>
        <w:spacing w:lineRule="auto" w:line="240" w:before="60" w:after="0"/>
        <w:rPr>
          <w:rFonts w:ascii="Segoe UI" w:hAnsi="Segoe UI" w:eastAsia="Times New Roman" w:cs="Segoe UI"/>
          <w:color w:val="24292F"/>
          <w:sz w:val="24"/>
          <w:szCs w:val="24"/>
          <w:lang w:eastAsia="en-IE"/>
          <w:del w:id="444" w:author="Jeremy Bennett" w:date="2021-09-26T08:36:15Z"/>
        </w:rPr>
      </w:pPr>
      <w:del w:id="442" w:author="Jeremy Bennett" w:date="2021-09-26T08:36:15Z">
        <w:r>
          <w:rPr>
            <w:rFonts w:eastAsia="Times New Roman" w:cs="Segoe UI" w:ascii="Segoe UI" w:hAnsi="Segoe UI"/>
            <w:b/>
            <w:bCs/>
            <w:color w:val="24292F"/>
            <w:sz w:val="24"/>
            <w:szCs w:val="24"/>
            <w:lang w:eastAsia="en-IE"/>
          </w:rPr>
          <w:delText>other open source examples</w:delText>
        </w:r>
      </w:del>
      <w:del w:id="443" w:author="Jeremy Bennett" w:date="2021-09-26T08:36:15Z">
        <w:r>
          <w:rPr>
            <w:rFonts w:eastAsia="Times New Roman" w:cs="Segoe UI" w:ascii="Segoe UI" w:hAnsi="Segoe UI"/>
            <w:color w:val="24292F"/>
            <w:sz w:val="24"/>
            <w:szCs w:val="24"/>
            <w:lang w:eastAsia="en-IE"/>
          </w:rPr>
          <w:delText> - Licensed as per original code/documentation.</w:delText>
        </w:r>
      </w:del>
    </w:p>
    <w:p>
      <w:pPr>
        <w:pStyle w:val="Normal"/>
        <w:numPr>
          <w:ilvl w:val="0"/>
          <w:numId w:val="6"/>
        </w:numPr>
        <w:shd w:val="clear" w:color="auto" w:fill="FFFFFF"/>
        <w:spacing w:lineRule="auto" w:line="240" w:before="240" w:after="240"/>
        <w:rPr>
          <w:rFonts w:ascii="Segoe UI" w:hAnsi="Segoe UI" w:eastAsia="Times New Roman" w:cs="Segoe UI"/>
          <w:color w:val="24292F"/>
          <w:sz w:val="24"/>
          <w:szCs w:val="24"/>
          <w:lang w:eastAsia="en-IE"/>
          <w:del w:id="446" w:author="Jeremy Bennett" w:date="2021-09-26T08:36:15Z"/>
        </w:rPr>
      </w:pPr>
      <w:del w:id="445" w:author="Jeremy Bennett" w:date="2021-09-26T08:36:15Z">
        <w:r>
          <w:rPr>
            <w:rFonts w:eastAsia="Times New Roman" w:cs="Segoe UI" w:ascii="Segoe UI" w:hAnsi="Segoe UI"/>
            <w:color w:val="24292F"/>
            <w:sz w:val="24"/>
            <w:szCs w:val="24"/>
            <w:lang w:eastAsia="en-IE"/>
          </w:rPr>
          <w:delText>SDK installers: Eclipse Public License v2.0 (code), Creative Commons Attribution ShareAlike International 4.0 (documentation).</w:delText>
        </w:r>
      </w:del>
    </w:p>
    <w:p>
      <w:pPr>
        <w:pStyle w:val="Normal"/>
        <w:numPr>
          <w:ilvl w:val="0"/>
          <w:numId w:val="0"/>
        </w:numPr>
        <w:shd w:val="clear" w:color="auto" w:fill="FFFFFF"/>
        <w:spacing w:lineRule="auto" w:line="240" w:before="360" w:after="240"/>
        <w:outlineLvl w:val="2"/>
        <w:rPr>
          <w:rFonts w:ascii="Segoe UI" w:hAnsi="Segoe UI" w:eastAsia="Times New Roman" w:cs="Segoe UI"/>
          <w:b/>
          <w:b/>
          <w:bCs/>
          <w:color w:val="24292F"/>
          <w:sz w:val="30"/>
          <w:szCs w:val="30"/>
          <w:lang w:eastAsia="en-IE"/>
          <w:del w:id="448" w:author="Jeremy Bennett" w:date="2021-09-26T08:36:15Z"/>
        </w:rPr>
      </w:pPr>
      <w:del w:id="447" w:author="Jeremy Bennett" w:date="2021-09-26T08:36:15Z">
        <w:r>
          <w:rPr>
            <w:rFonts w:eastAsia="Times New Roman" w:cs="Segoe UI" w:ascii="Segoe UI" w:hAnsi="Segoe UI"/>
            <w:b/>
            <w:bCs/>
            <w:color w:val="24292F"/>
            <w:sz w:val="30"/>
            <w:szCs w:val="30"/>
            <w:lang w:eastAsia="en-IE"/>
          </w:rPr>
          <w:delText>Proprietary technology</w:delText>
        </w:r>
      </w:del>
    </w:p>
    <w:p>
      <w:pPr>
        <w:pStyle w:val="Normal"/>
        <w:shd w:val="clear" w:color="auto" w:fill="FFFFFF"/>
        <w:spacing w:lineRule="auto" w:line="240" w:before="0" w:after="240"/>
        <w:rPr>
          <w:rFonts w:ascii="Segoe UI" w:hAnsi="Segoe UI" w:eastAsia="Times New Roman" w:cs="Segoe UI"/>
          <w:color w:val="24292F"/>
          <w:sz w:val="24"/>
          <w:szCs w:val="24"/>
          <w:lang w:eastAsia="en-IE"/>
          <w:del w:id="450" w:author="Jeremy Bennett" w:date="2021-09-26T08:36:15Z"/>
        </w:rPr>
      </w:pPr>
      <w:del w:id="449" w:author="Jeremy Bennett" w:date="2021-09-26T08:36:15Z">
        <w:r>
          <w:rPr>
            <w:rFonts w:eastAsia="Times New Roman" w:cs="Segoe UI" w:ascii="Segoe UI" w:hAnsi="Segoe UI"/>
            <w:color w:val="24292F"/>
            <w:sz w:val="24"/>
            <w:szCs w:val="24"/>
            <w:lang w:eastAsia="en-IE"/>
          </w:rPr>
          <w:delText>Standard FreeRTOS documentation as noted above is proprietary.</w:delText>
        </w:r>
      </w:del>
    </w:p>
    <w:p>
      <w:pPr>
        <w:pStyle w:val="Normal"/>
        <w:numPr>
          <w:ilvl w:val="0"/>
          <w:numId w:val="0"/>
        </w:numPr>
        <w:shd w:val="clear" w:color="auto" w:fill="FFFFFF"/>
        <w:spacing w:lineRule="auto" w:line="240" w:before="360" w:after="240"/>
        <w:outlineLvl w:val="1"/>
        <w:rPr>
          <w:rFonts w:ascii="Segoe UI" w:hAnsi="Segoe UI" w:eastAsia="Times New Roman" w:cs="Segoe UI"/>
          <w:b/>
          <w:b/>
          <w:bCs/>
          <w:color w:val="24292F"/>
          <w:sz w:val="36"/>
          <w:szCs w:val="36"/>
          <w:lang w:eastAsia="en-IE"/>
          <w:del w:id="452" w:author="Jeremy Bennett" w:date="2021-09-26T08:36:15Z"/>
        </w:rPr>
      </w:pPr>
      <w:del w:id="451" w:author="Jeremy Bennett" w:date="2021-09-26T08:36:15Z">
        <w:r>
          <w:rPr>
            <w:rFonts w:eastAsia="Times New Roman" w:cs="Segoe UI" w:ascii="Segoe UI" w:hAnsi="Segoe UI"/>
            <w:b/>
            <w:bCs/>
            <w:color w:val="24292F"/>
            <w:sz w:val="36"/>
            <w:szCs w:val="36"/>
            <w:lang w:eastAsia="en-IE"/>
          </w:rPr>
          <w:delText>List of project outputs</w:delText>
        </w:r>
      </w:del>
    </w:p>
    <w:p>
      <w:pPr>
        <w:pStyle w:val="Normal"/>
        <w:numPr>
          <w:ilvl w:val="0"/>
          <w:numId w:val="0"/>
        </w:numPr>
        <w:shd w:val="clear" w:color="auto" w:fill="FFFFFF"/>
        <w:spacing w:lineRule="auto" w:line="240" w:before="360" w:after="240"/>
        <w:outlineLvl w:val="1"/>
        <w:rPr>
          <w:rFonts w:ascii="Segoe UI" w:hAnsi="Segoe UI" w:eastAsia="Times New Roman" w:cs="Segoe UI"/>
          <w:b/>
          <w:b/>
          <w:bCs/>
          <w:color w:val="24292F"/>
          <w:sz w:val="36"/>
          <w:szCs w:val="36"/>
          <w:lang w:eastAsia="en-IE"/>
          <w:del w:id="454" w:author="Jeremy Bennett" w:date="2021-09-26T08:36:15Z"/>
        </w:rPr>
      </w:pPr>
      <w:del w:id="453" w:author="Jeremy Bennett" w:date="2021-09-26T08:36:15Z">
        <w:r>
          <w:rPr>
            <w:rFonts w:eastAsia="Times New Roman" w:cs="Segoe UI" w:ascii="Segoe UI" w:hAnsi="Segoe UI"/>
            <w:b/>
            <w:bCs/>
            <w:color w:val="24292F"/>
            <w:sz w:val="36"/>
            <w:szCs w:val="36"/>
            <w:lang w:eastAsia="en-IE"/>
          </w:rPr>
          <w:delText>Other task groups impacted and associated resource requirements</w:delText>
        </w:r>
      </w:del>
    </w:p>
    <w:p>
      <w:pPr>
        <w:pStyle w:val="Normal"/>
        <w:shd w:val="clear" w:color="auto" w:fill="FFFFFF"/>
        <w:spacing w:lineRule="auto" w:line="240" w:before="0" w:after="240"/>
        <w:rPr>
          <w:rFonts w:ascii="Segoe UI" w:hAnsi="Segoe UI" w:eastAsia="Times New Roman" w:cs="Segoe UI"/>
          <w:color w:val="24292F"/>
          <w:sz w:val="24"/>
          <w:szCs w:val="24"/>
          <w:lang w:eastAsia="en-IE"/>
          <w:del w:id="456" w:author="Jeremy Bennett" w:date="2021-09-26T08:36:15Z"/>
        </w:rPr>
      </w:pPr>
      <w:del w:id="455" w:author="Jeremy Bennett" w:date="2021-09-26T08:36:15Z">
        <w:r>
          <w:rPr>
            <w:rFonts w:eastAsia="Times New Roman" w:cs="Segoe UI" w:ascii="Segoe UI" w:hAnsi="Segoe UI"/>
            <w:color w:val="24292F"/>
            <w:sz w:val="24"/>
            <w:szCs w:val="24"/>
            <w:lang w:eastAsia="en-IE"/>
          </w:rPr>
          <w:delText>Upward dependency on the Platform Development Kit, run by the Hardware TG.</w:delText>
        </w:r>
      </w:del>
    </w:p>
    <w:p>
      <w:pPr>
        <w:pStyle w:val="Normal"/>
        <w:shd w:val="clear" w:color="auto" w:fill="FFFFFF"/>
        <w:spacing w:lineRule="auto" w:line="240" w:before="0" w:after="240"/>
        <w:rPr>
          <w:rFonts w:ascii="Segoe UI" w:hAnsi="Segoe UI" w:eastAsia="Times New Roman" w:cs="Segoe UI"/>
          <w:color w:val="24292F"/>
          <w:sz w:val="24"/>
          <w:szCs w:val="24"/>
          <w:lang w:eastAsia="en-IE"/>
          <w:del w:id="458" w:author="Jeremy Bennett" w:date="2021-09-26T08:36:15Z"/>
        </w:rPr>
      </w:pPr>
      <w:del w:id="457" w:author="Jeremy Bennett" w:date="2021-09-26T08:36:15Z">
        <w:r>
          <w:rPr>
            <w:rFonts w:eastAsia="Times New Roman" w:cs="Segoe UI" w:ascii="Segoe UI" w:hAnsi="Segoe UI"/>
            <w:color w:val="24292F"/>
            <w:sz w:val="24"/>
            <w:szCs w:val="24"/>
            <w:lang w:eastAsia="en-IE"/>
          </w:rPr>
          <w:delText>Downward dependency on the following Software TG projects:</w:delText>
        </w:r>
      </w:del>
    </w:p>
    <w:p>
      <w:pPr>
        <w:pStyle w:val="Normal"/>
        <w:numPr>
          <w:ilvl w:val="0"/>
          <w:numId w:val="7"/>
        </w:numPr>
        <w:shd w:val="clear" w:color="auto" w:fill="FFFFFF"/>
        <w:spacing w:lineRule="auto" w:line="240" w:beforeAutospacing="1" w:after="0"/>
        <w:rPr>
          <w:rFonts w:ascii="Segoe UI" w:hAnsi="Segoe UI" w:eastAsia="Times New Roman" w:cs="Segoe UI"/>
          <w:color w:val="24292F"/>
          <w:sz w:val="24"/>
          <w:szCs w:val="24"/>
          <w:lang w:eastAsia="en-IE"/>
          <w:del w:id="460" w:author="Jeremy Bennett" w:date="2021-09-26T08:36:15Z"/>
        </w:rPr>
      </w:pPr>
      <w:del w:id="459" w:author="Jeremy Bennett" w:date="2021-09-26T08:36:15Z">
        <w:r>
          <w:rPr>
            <w:rFonts w:eastAsia="Times New Roman" w:cs="Segoe UI" w:ascii="Segoe UI" w:hAnsi="Segoe UI"/>
            <w:color w:val="24292F"/>
            <w:sz w:val="24"/>
            <w:szCs w:val="24"/>
            <w:lang w:eastAsia="en-IE"/>
          </w:rPr>
          <w:delText>CORE-V IDE;</w:delText>
        </w:r>
      </w:del>
    </w:p>
    <w:p>
      <w:pPr>
        <w:pStyle w:val="Normal"/>
        <w:numPr>
          <w:ilvl w:val="0"/>
          <w:numId w:val="7"/>
        </w:numPr>
        <w:shd w:val="clear" w:color="auto" w:fill="FFFFFF"/>
        <w:spacing w:lineRule="auto" w:line="240" w:before="60" w:after="0"/>
        <w:rPr>
          <w:rFonts w:ascii="Segoe UI" w:hAnsi="Segoe UI" w:eastAsia="Times New Roman" w:cs="Segoe UI"/>
          <w:color w:val="24292F"/>
          <w:sz w:val="24"/>
          <w:szCs w:val="24"/>
          <w:lang w:eastAsia="en-IE"/>
          <w:del w:id="462" w:author="Jeremy Bennett" w:date="2021-09-26T08:36:15Z"/>
        </w:rPr>
      </w:pPr>
      <w:del w:id="461" w:author="Jeremy Bennett" w:date="2021-09-26T08:36:15Z">
        <w:r>
          <w:rPr>
            <w:rFonts w:eastAsia="Times New Roman" w:cs="Segoe UI" w:ascii="Segoe UI" w:hAnsi="Segoe UI"/>
            <w:color w:val="24292F"/>
            <w:sz w:val="24"/>
            <w:szCs w:val="24"/>
            <w:lang w:eastAsia="en-IE"/>
          </w:rPr>
          <w:delText>GNU tools; and</w:delText>
        </w:r>
      </w:del>
    </w:p>
    <w:p>
      <w:pPr>
        <w:pStyle w:val="Normal"/>
        <w:numPr>
          <w:ilvl w:val="0"/>
          <w:numId w:val="7"/>
        </w:numPr>
        <w:shd w:val="clear" w:color="auto" w:fill="FFFFFF"/>
        <w:spacing w:lineRule="auto" w:line="240" w:before="60" w:afterAutospacing="1"/>
        <w:rPr>
          <w:rFonts w:ascii="Segoe UI" w:hAnsi="Segoe UI" w:eastAsia="Times New Roman" w:cs="Segoe UI"/>
          <w:color w:val="24292F"/>
          <w:sz w:val="24"/>
          <w:szCs w:val="24"/>
          <w:lang w:eastAsia="en-IE"/>
          <w:del w:id="464" w:author="Jeremy Bennett" w:date="2021-09-26T08:36:15Z"/>
        </w:rPr>
      </w:pPr>
      <w:del w:id="463" w:author="Jeremy Bennett" w:date="2021-09-26T08:36:15Z">
        <w:r>
          <w:rPr>
            <w:rFonts w:eastAsia="Times New Roman" w:cs="Segoe UI" w:ascii="Segoe UI" w:hAnsi="Segoe UI"/>
            <w:color w:val="24292F"/>
            <w:sz w:val="24"/>
            <w:szCs w:val="24"/>
            <w:lang w:eastAsia="en-IE"/>
          </w:rPr>
          <w:delText>FreeRTOS.</w:delText>
        </w:r>
      </w:del>
    </w:p>
    <w:p>
      <w:pPr>
        <w:pStyle w:val="Normal"/>
        <w:numPr>
          <w:ilvl w:val="0"/>
          <w:numId w:val="0"/>
        </w:numPr>
        <w:shd w:val="clear" w:color="auto" w:fill="FFFFFF"/>
        <w:spacing w:lineRule="auto" w:line="240" w:before="360" w:after="240"/>
        <w:outlineLvl w:val="1"/>
        <w:rPr>
          <w:rFonts w:ascii="Segoe UI" w:hAnsi="Segoe UI" w:eastAsia="Times New Roman" w:cs="Segoe UI"/>
          <w:b/>
          <w:b/>
          <w:bCs/>
          <w:color w:val="24292F"/>
          <w:sz w:val="36"/>
          <w:szCs w:val="36"/>
          <w:lang w:eastAsia="en-IE"/>
          <w:del w:id="466" w:author="Jeremy Bennett" w:date="2021-09-26T08:36:15Z"/>
        </w:rPr>
      </w:pPr>
      <w:del w:id="465" w:author="Jeremy Bennett" w:date="2021-09-26T08:36:15Z">
        <w:r>
          <w:rPr>
            <w:rFonts w:eastAsia="Times New Roman" w:cs="Segoe UI" w:ascii="Segoe UI" w:hAnsi="Segoe UI"/>
            <w:b/>
            <w:bCs/>
            <w:color w:val="24292F"/>
            <w:sz w:val="36"/>
            <w:szCs w:val="36"/>
            <w:lang w:eastAsia="en-IE"/>
          </w:rPr>
          <w:delText>Engineering Resource</w:delText>
        </w:r>
      </w:del>
    </w:p>
    <w:p>
      <w:pPr>
        <w:pStyle w:val="Normal"/>
        <w:numPr>
          <w:ilvl w:val="0"/>
          <w:numId w:val="0"/>
        </w:numPr>
        <w:shd w:val="clear" w:color="auto" w:fill="FFFFFF"/>
        <w:spacing w:lineRule="auto" w:line="240" w:before="360" w:after="240"/>
        <w:outlineLvl w:val="2"/>
        <w:rPr>
          <w:rFonts w:ascii="Segoe UI" w:hAnsi="Segoe UI" w:eastAsia="Times New Roman" w:cs="Segoe UI"/>
          <w:b/>
          <w:b/>
          <w:bCs/>
          <w:color w:val="24292F"/>
          <w:sz w:val="30"/>
          <w:szCs w:val="30"/>
          <w:lang w:eastAsia="en-IE"/>
          <w:del w:id="468" w:author="Jeremy Bennett" w:date="2021-09-26T08:36:15Z"/>
        </w:rPr>
      </w:pPr>
      <w:del w:id="467" w:author="Jeremy Bennett" w:date="2021-09-26T08:36:15Z">
        <w:r>
          <w:rPr>
            <w:rFonts w:eastAsia="Times New Roman" w:cs="Segoe UI" w:ascii="Segoe UI" w:hAnsi="Segoe UI"/>
            <w:b/>
            <w:bCs/>
            <w:color w:val="24292F"/>
            <w:sz w:val="30"/>
            <w:szCs w:val="30"/>
            <w:lang w:eastAsia="en-IE"/>
          </w:rPr>
          <w:delText>OpenHW engineering staff resource plan: requirement and availability</w:delText>
        </w:r>
      </w:del>
    </w:p>
    <w:p>
      <w:pPr>
        <w:pStyle w:val="Normal"/>
        <w:shd w:val="clear" w:color="auto" w:fill="FFFFFF"/>
        <w:spacing w:lineRule="auto" w:line="240" w:before="0" w:after="240"/>
        <w:rPr>
          <w:rFonts w:ascii="Segoe UI" w:hAnsi="Segoe UI" w:eastAsia="Times New Roman" w:cs="Segoe UI"/>
          <w:color w:val="24292F"/>
          <w:sz w:val="24"/>
          <w:szCs w:val="24"/>
          <w:lang w:eastAsia="en-IE"/>
          <w:del w:id="470" w:author="Jeremy Bennett" w:date="2021-09-26T08:36:15Z"/>
        </w:rPr>
      </w:pPr>
      <w:del w:id="469" w:author="Jeremy Bennett" w:date="2021-09-26T08:36:15Z">
        <w:r>
          <w:rPr>
            <w:rFonts w:eastAsia="Times New Roman" w:cs="Segoe UI" w:ascii="Segoe UI" w:hAnsi="Segoe UI"/>
            <w:color w:val="24292F"/>
            <w:sz w:val="24"/>
            <w:szCs w:val="24"/>
            <w:lang w:eastAsia="en-IE"/>
          </w:rPr>
          <w:delText>None, beyond routine sysadmin support.</w:delText>
        </w:r>
      </w:del>
    </w:p>
    <w:p>
      <w:pPr>
        <w:pStyle w:val="Normal"/>
        <w:numPr>
          <w:ilvl w:val="0"/>
          <w:numId w:val="0"/>
        </w:numPr>
        <w:shd w:val="clear" w:color="auto" w:fill="FFFFFF"/>
        <w:spacing w:lineRule="auto" w:line="240" w:before="360" w:after="240"/>
        <w:outlineLvl w:val="2"/>
        <w:rPr>
          <w:rFonts w:ascii="Segoe UI" w:hAnsi="Segoe UI" w:eastAsia="Times New Roman" w:cs="Segoe UI"/>
          <w:b/>
          <w:b/>
          <w:bCs/>
          <w:color w:val="24292F"/>
          <w:sz w:val="30"/>
          <w:szCs w:val="30"/>
          <w:lang w:eastAsia="en-IE"/>
          <w:del w:id="472" w:author="Jeremy Bennett" w:date="2021-09-26T08:36:15Z"/>
        </w:rPr>
      </w:pPr>
      <w:del w:id="471" w:author="Jeremy Bennett" w:date="2021-09-26T08:36:15Z">
        <w:r>
          <w:rPr>
            <w:rFonts w:eastAsia="Times New Roman" w:cs="Segoe UI" w:ascii="Segoe UI" w:hAnsi="Segoe UI"/>
            <w:b/>
            <w:bCs/>
            <w:color w:val="24292F"/>
            <w:sz w:val="30"/>
            <w:szCs w:val="30"/>
            <w:lang w:eastAsia="en-IE"/>
          </w:rPr>
          <w:delText>Engineering resource supplied by members - requirement and availability</w:delText>
        </w:r>
      </w:del>
    </w:p>
    <w:p>
      <w:pPr>
        <w:pStyle w:val="Normal"/>
        <w:shd w:val="clear" w:color="auto" w:fill="FFFFFF"/>
        <w:spacing w:lineRule="auto" w:line="240" w:before="0" w:after="240"/>
        <w:rPr>
          <w:rFonts w:ascii="Segoe UI" w:hAnsi="Segoe UI" w:eastAsia="Times New Roman" w:cs="Segoe UI"/>
          <w:color w:val="24292F"/>
          <w:sz w:val="24"/>
          <w:szCs w:val="24"/>
          <w:lang w:eastAsia="en-IE"/>
          <w:del w:id="476" w:author="Jeremy Bennett" w:date="2021-09-26T08:36:15Z"/>
        </w:rPr>
      </w:pPr>
      <w:del w:id="473" w:author="Jeremy Bennett" w:date="2021-09-26T08:36:15Z">
        <w:r>
          <w:rPr>
            <w:rFonts w:eastAsia="Times New Roman" w:cs="Segoe UI" w:ascii="Segoe UI" w:hAnsi="Segoe UI"/>
            <w:color w:val="24292F"/>
            <w:sz w:val="24"/>
            <w:szCs w:val="24"/>
            <w:lang w:eastAsia="en-IE"/>
          </w:rPr>
          <w:delText>It cannot be emphasized too much that the requirement here is for </w:delText>
        </w:r>
      </w:del>
      <w:del w:id="474" w:author="Jeremy Bennett" w:date="2021-09-26T08:36:15Z">
        <w:r>
          <w:rPr>
            <w:rFonts w:eastAsia="Times New Roman" w:cs="Segoe UI" w:ascii="Segoe UI" w:hAnsi="Segoe UI"/>
            <w:b/>
            <w:bCs/>
            <w:color w:val="24292F"/>
            <w:sz w:val="24"/>
            <w:szCs w:val="24"/>
            <w:lang w:eastAsia="en-IE"/>
          </w:rPr>
          <w:delText>experienced specialist software engineering</w:delText>
        </w:r>
      </w:del>
      <w:del w:id="475" w:author="Jeremy Bennett" w:date="2021-09-26T08:36:15Z">
        <w:r>
          <w:rPr>
            <w:rFonts w:eastAsia="Times New Roman" w:cs="Segoe UI" w:ascii="Segoe UI" w:hAnsi="Segoe UI"/>
            <w:color w:val="24292F"/>
            <w:sz w:val="24"/>
            <w:szCs w:val="24"/>
            <w:lang w:eastAsia="en-IE"/>
          </w:rPr>
          <w:delText>. This is the shop front for OpenHW and the qualify of the SDK will be the perceived quality of OpenHW.</w:delText>
        </w:r>
      </w:del>
    </w:p>
    <w:p>
      <w:pPr>
        <w:pStyle w:val="Normal"/>
        <w:rPr>
          <w:rFonts w:ascii="Segoe UI" w:hAnsi="Segoe UI" w:eastAsia="Times New Roman" w:cs="Segoe UI"/>
          <w:color w:val="24292F"/>
          <w:sz w:val="24"/>
          <w:szCs w:val="24"/>
          <w:lang w:eastAsia="en-IE"/>
          <w:del w:id="478" w:author="Jeremy Bennett" w:date="2021-09-26T08:36:15Z"/>
        </w:rPr>
      </w:pPr>
      <w:del w:id="477" w:author="Jeremy Bennett" w:date="2021-09-26T08:36:15Z">
        <w:r>
          <w:rPr>
            <w:rFonts w:eastAsia="Times New Roman" w:cs="Segoe UI" w:ascii="Segoe UI" w:hAnsi="Segoe UI"/>
            <w:color w:val="24292F"/>
            <w:sz w:val="24"/>
            <w:szCs w:val="24"/>
            <w:lang w:eastAsia="en-IE"/>
          </w:rPr>
        </w:r>
      </w:del>
      <w:r>
        <w:br w:type="page"/>
      </w:r>
    </w:p>
    <w:p>
      <w:pPr>
        <w:pStyle w:val="Normal"/>
        <w:shd w:val="clear" w:color="auto" w:fill="FFFFFF"/>
        <w:spacing w:lineRule="auto" w:line="240" w:before="0" w:after="240"/>
        <w:rPr>
          <w:rFonts w:ascii="Segoe UI" w:hAnsi="Segoe UI" w:eastAsia="Times New Roman" w:cs="Segoe UI"/>
          <w:color w:val="24292F"/>
          <w:sz w:val="24"/>
          <w:szCs w:val="24"/>
          <w:lang w:eastAsia="en-IE"/>
          <w:del w:id="482" w:author="Jeremy Bennett" w:date="2021-09-26T08:36:15Z"/>
        </w:rPr>
      </w:pPr>
      <w:del w:id="479" w:author="Jeremy Bennett" w:date="2021-09-26T08:36:15Z">
        <w:r>
          <w:rPr>
            <w:rFonts w:eastAsia="Times New Roman" w:cs="Segoe UI" w:ascii="Segoe UI" w:hAnsi="Segoe UI"/>
            <w:color w:val="24292F"/>
            <w:sz w:val="24"/>
            <w:szCs w:val="24"/>
            <w:lang w:eastAsia="en-IE"/>
          </w:rPr>
          <w:delText>Unless </w:delText>
        </w:r>
      </w:del>
      <w:del w:id="480" w:author="Jeremy Bennett" w:date="2021-09-26T08:36:15Z">
        <w:r>
          <w:rPr>
            <w:rFonts w:eastAsia="Times New Roman" w:cs="Segoe UI" w:ascii="Segoe UI" w:hAnsi="Segoe UI"/>
            <w:b/>
            <w:bCs/>
            <w:color w:val="24292F"/>
            <w:sz w:val="24"/>
            <w:szCs w:val="24"/>
            <w:lang w:eastAsia="en-IE"/>
          </w:rPr>
          <w:delText>otherwise indicated in bold</w:delText>
        </w:r>
      </w:del>
      <w:del w:id="481" w:author="Jeremy Bennett" w:date="2021-09-26T08:36:15Z">
        <w:r>
          <w:rPr>
            <w:rFonts w:eastAsia="Times New Roman" w:cs="Segoe UI" w:ascii="Segoe UI" w:hAnsi="Segoe UI"/>
            <w:color w:val="24292F"/>
            <w:sz w:val="24"/>
            <w:szCs w:val="24"/>
            <w:lang w:eastAsia="en-IE"/>
          </w:rPr>
          <w:delText>, resource is not yet available. In summary at present there is a shortfall of 35 - 41 specialist engineer months.</w:delText>
        </w:r>
      </w:del>
    </w:p>
    <w:p>
      <w:pPr>
        <w:pStyle w:val="Normal"/>
        <w:numPr>
          <w:ilvl w:val="0"/>
          <w:numId w:val="8"/>
        </w:numPr>
        <w:shd w:val="clear" w:color="auto" w:fill="FFFFFF"/>
        <w:spacing w:lineRule="auto" w:line="240" w:before="240" w:after="240"/>
        <w:rPr>
          <w:rFonts w:ascii="Segoe UI" w:hAnsi="Segoe UI" w:eastAsia="Times New Roman" w:cs="Segoe UI"/>
          <w:color w:val="24292F"/>
          <w:sz w:val="24"/>
          <w:szCs w:val="24"/>
          <w:lang w:eastAsia="en-IE"/>
          <w:del w:id="484" w:author="Jeremy Bennett" w:date="2021-09-26T08:36:15Z"/>
        </w:rPr>
      </w:pPr>
      <w:del w:id="483" w:author="Jeremy Bennett" w:date="2021-09-26T08:36:15Z">
        <w:r>
          <w:rPr>
            <w:rFonts w:eastAsia="Times New Roman" w:cs="Segoe UI" w:ascii="Segoe UI" w:hAnsi="Segoe UI"/>
            <w:color w:val="24292F"/>
            <w:sz w:val="24"/>
            <w:szCs w:val="24"/>
            <w:lang w:eastAsia="en-IE"/>
          </w:rPr>
          <w:delText>Component 1 - OpenHW IDE and debugger</w:delText>
        </w:r>
      </w:del>
    </w:p>
    <w:p>
      <w:pPr>
        <w:pStyle w:val="Normal"/>
        <w:numPr>
          <w:ilvl w:val="1"/>
          <w:numId w:val="8"/>
        </w:numPr>
        <w:shd w:val="clear" w:color="auto" w:fill="FFFFFF"/>
        <w:spacing w:lineRule="auto" w:line="240" w:before="0" w:after="0"/>
        <w:rPr>
          <w:rFonts w:ascii="Segoe UI" w:hAnsi="Segoe UI" w:eastAsia="Times New Roman" w:cs="Segoe UI"/>
          <w:color w:val="24292F"/>
          <w:sz w:val="24"/>
          <w:szCs w:val="24"/>
          <w:lang w:eastAsia="en-IE"/>
          <w:del w:id="486" w:author="Jeremy Bennett" w:date="2021-09-26T08:36:15Z"/>
        </w:rPr>
      </w:pPr>
      <w:del w:id="485" w:author="Jeremy Bennett" w:date="2021-09-26T08:36:15Z">
        <w:r>
          <w:rPr>
            <w:rFonts w:eastAsia="Times New Roman" w:cs="Segoe UI" w:ascii="Segoe UI" w:hAnsi="Segoe UI"/>
            <w:color w:val="24292F"/>
            <w:sz w:val="24"/>
            <w:szCs w:val="24"/>
            <w:lang w:eastAsia="en-IE"/>
          </w:rPr>
          <w:delText>specification of the debugger interface;</w:delText>
        </w:r>
      </w:del>
    </w:p>
    <w:p>
      <w:pPr>
        <w:pStyle w:val="Normal"/>
        <w:numPr>
          <w:ilvl w:val="1"/>
          <w:numId w:val="8"/>
        </w:numPr>
        <w:shd w:val="clear" w:color="auto" w:fill="FFFFFF"/>
        <w:spacing w:lineRule="auto" w:line="240" w:before="60" w:after="0"/>
        <w:rPr>
          <w:rFonts w:ascii="Segoe UI" w:hAnsi="Segoe UI" w:eastAsia="Times New Roman" w:cs="Segoe UI"/>
          <w:color w:val="24292F"/>
          <w:sz w:val="24"/>
          <w:szCs w:val="24"/>
          <w:lang w:eastAsia="en-IE"/>
          <w:del w:id="488" w:author="Jeremy Bennett" w:date="2021-09-26T08:36:15Z"/>
        </w:rPr>
      </w:pPr>
      <w:del w:id="487" w:author="Jeremy Bennett" w:date="2021-09-26T08:36:15Z">
        <w:r>
          <w:rPr>
            <w:rFonts w:eastAsia="Times New Roman" w:cs="Segoe UI" w:ascii="Segoe UI" w:hAnsi="Segoe UI"/>
            <w:color w:val="24292F"/>
            <w:sz w:val="24"/>
            <w:szCs w:val="24"/>
            <w:lang w:eastAsia="en-IE"/>
          </w:rPr>
          <w:delText>hardware for testing;</w:delText>
        </w:r>
      </w:del>
    </w:p>
    <w:p>
      <w:pPr>
        <w:pStyle w:val="Normal"/>
        <w:numPr>
          <w:ilvl w:val="1"/>
          <w:numId w:val="8"/>
        </w:numPr>
        <w:shd w:val="clear" w:color="auto" w:fill="FFFFFF"/>
        <w:spacing w:lineRule="auto" w:line="240" w:before="60" w:after="0"/>
        <w:rPr>
          <w:rFonts w:ascii="Segoe UI" w:hAnsi="Segoe UI" w:eastAsia="Times New Roman" w:cs="Segoe UI"/>
          <w:color w:val="24292F"/>
          <w:sz w:val="24"/>
          <w:szCs w:val="24"/>
          <w:lang w:eastAsia="en-IE"/>
          <w:del w:id="490" w:author="Jeremy Bennett" w:date="2021-09-26T08:36:15Z"/>
        </w:rPr>
      </w:pPr>
      <w:del w:id="489" w:author="Jeremy Bennett" w:date="2021-09-26T08:36:15Z">
        <w:r>
          <w:rPr>
            <w:rFonts w:eastAsia="Times New Roman" w:cs="Segoe UI" w:ascii="Segoe UI" w:hAnsi="Segoe UI"/>
            <w:color w:val="24292F"/>
            <w:sz w:val="24"/>
            <w:szCs w:val="24"/>
            <w:lang w:eastAsia="en-IE"/>
          </w:rPr>
          <w:delText>1 engineer month expertise in Eclipse CDT debugger integration;</w:delText>
        </w:r>
      </w:del>
    </w:p>
    <w:p>
      <w:pPr>
        <w:pStyle w:val="Normal"/>
        <w:numPr>
          <w:ilvl w:val="1"/>
          <w:numId w:val="8"/>
        </w:numPr>
        <w:shd w:val="clear" w:color="auto" w:fill="FFFFFF"/>
        <w:spacing w:lineRule="auto" w:line="240" w:before="60" w:after="0"/>
        <w:rPr>
          <w:rFonts w:ascii="Segoe UI" w:hAnsi="Segoe UI" w:eastAsia="Times New Roman" w:cs="Segoe UI"/>
          <w:color w:val="24292F"/>
          <w:sz w:val="24"/>
          <w:szCs w:val="24"/>
          <w:lang w:eastAsia="en-IE"/>
          <w:del w:id="495" w:author="Jeremy Bennett" w:date="2021-09-26T08:36:15Z"/>
        </w:rPr>
      </w:pPr>
      <w:del w:id="491" w:author="Jeremy Bennett" w:date="2021-09-26T08:36:15Z">
        <w:r>
          <w:rPr>
            <w:rFonts w:eastAsia="Times New Roman" w:cs="Segoe UI" w:ascii="Segoe UI" w:hAnsi="Segoe UI"/>
            <w:color w:val="24292F"/>
            <w:sz w:val="24"/>
            <w:szCs w:val="24"/>
            <w:lang w:eastAsia="en-IE"/>
          </w:rPr>
          <w:delText xml:space="preserve">1 engineer month </w:delText>
        </w:r>
      </w:del>
      <w:del w:id="492" w:author="Hugh O'Keeffe" w:date="2021-09-22T14:35:00Z">
        <w:r>
          <w:rPr>
            <w:rFonts w:eastAsia="Times New Roman" w:cs="Segoe UI" w:ascii="Segoe UI" w:hAnsi="Segoe UI"/>
            <w:color w:val="24292F"/>
            <w:sz w:val="24"/>
            <w:szCs w:val="24"/>
            <w:lang w:eastAsia="en-IE"/>
          </w:rPr>
          <w:delText>exertise</w:delText>
        </w:r>
      </w:del>
      <w:del w:id="493" w:author="Jeremy Bennett" w:date="2021-09-26T08:36:15Z">
        <w:r>
          <w:rPr>
            <w:rFonts w:eastAsia="Times New Roman" w:cs="Segoe UI" w:ascii="Segoe UI" w:hAnsi="Segoe UI"/>
            <w:color w:val="24292F"/>
            <w:sz w:val="24"/>
            <w:szCs w:val="24"/>
            <w:lang w:eastAsia="en-IE"/>
          </w:rPr>
          <w:delText>expertise</w:delText>
        </w:r>
      </w:del>
      <w:del w:id="494" w:author="Jeremy Bennett" w:date="2021-09-26T08:36:15Z">
        <w:r>
          <w:rPr>
            <w:rFonts w:eastAsia="Times New Roman" w:cs="Segoe UI" w:ascii="Segoe UI" w:hAnsi="Segoe UI"/>
            <w:color w:val="24292F"/>
            <w:sz w:val="24"/>
            <w:szCs w:val="24"/>
            <w:lang w:eastAsia="en-IE"/>
          </w:rPr>
          <w:delText xml:space="preserve"> in Eclipse CDT third party tool integration (Symbiflow); and</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497" w:author="Jeremy Bennett" w:date="2021-09-26T08:36:15Z"/>
        </w:rPr>
      </w:pPr>
      <w:del w:id="496" w:author="Jeremy Bennett" w:date="2021-09-26T08:36:15Z">
        <w:r>
          <w:rPr>
            <w:rFonts w:eastAsia="Times New Roman" w:cs="Segoe UI" w:ascii="Segoe UI" w:hAnsi="Segoe UI"/>
            <w:color w:val="24292F"/>
            <w:sz w:val="24"/>
            <w:szCs w:val="24"/>
            <w:lang w:eastAsia="en-IE"/>
          </w:rPr>
          <w:delText>2 engineer months expertise in example integration within Eclipse CDT.</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499" w:author="Jeremy Bennett" w:date="2021-09-26T08:36:15Z"/>
        </w:rPr>
      </w:pPr>
      <w:del w:id="498" w:author="Jeremy Bennett" w:date="2021-09-26T08:36:15Z">
        <w:r>
          <w:rPr>
            <w:rFonts w:eastAsia="Times New Roman" w:cs="Segoe UI" w:ascii="Segoe UI" w:hAnsi="Segoe UI"/>
            <w:color w:val="24292F"/>
            <w:sz w:val="24"/>
            <w:szCs w:val="24"/>
            <w:lang w:eastAsia="en-IE"/>
          </w:rPr>
          <w:delText>Component 2 - Compiler tool chain</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01" w:author="Jeremy Bennett" w:date="2021-09-26T08:36:15Z"/>
        </w:rPr>
      </w:pPr>
      <w:del w:id="500" w:author="Jeremy Bennett" w:date="2021-09-26T08:36:15Z">
        <w:r>
          <w:rPr>
            <w:rFonts w:eastAsia="Times New Roman" w:cs="Segoe UI" w:ascii="Segoe UI" w:hAnsi="Segoe UI"/>
            <w:color w:val="24292F"/>
            <w:sz w:val="24"/>
            <w:szCs w:val="24"/>
            <w:lang w:eastAsia="en-IE"/>
          </w:rPr>
          <w:delText>specification of devices to allow newlib BSP development;</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03" w:author="Jeremy Bennett" w:date="2021-09-26T08:36:15Z"/>
        </w:rPr>
      </w:pPr>
      <w:del w:id="502" w:author="Jeremy Bennett" w:date="2021-09-26T08:36:15Z">
        <w:r>
          <w:rPr>
            <w:rFonts w:eastAsia="Times New Roman" w:cs="Segoe UI" w:ascii="Segoe UI" w:hAnsi="Segoe UI"/>
            <w:color w:val="24292F"/>
            <w:sz w:val="24"/>
            <w:szCs w:val="24"/>
            <w:lang w:eastAsia="en-IE"/>
          </w:rPr>
          <w:delText>hardware for testing; and</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07" w:author="Jeremy Bennett" w:date="2021-09-26T08:36:15Z"/>
        </w:rPr>
      </w:pPr>
      <w:del w:id="504" w:author="Jeremy Bennett" w:date="2021-09-26T08:36:15Z">
        <w:r>
          <w:rPr>
            <w:rFonts w:eastAsia="Times New Roman" w:cs="Segoe UI" w:ascii="Segoe UI" w:hAnsi="Segoe UI"/>
            <w:color w:val="24292F"/>
            <w:sz w:val="24"/>
            <w:szCs w:val="24"/>
            <w:lang w:eastAsia="en-IE"/>
          </w:rPr>
          <w:delText>1 engineer month expertise in newlib BSP development, (</w:delText>
        </w:r>
      </w:del>
      <w:del w:id="505" w:author="Jeremy Bennett" w:date="2021-09-26T08:36:15Z">
        <w:r>
          <w:rPr>
            <w:rFonts w:eastAsia="Times New Roman" w:cs="Segoe UI" w:ascii="Segoe UI" w:hAnsi="Segoe UI"/>
            <w:b/>
            <w:bCs/>
            <w:color w:val="24292F"/>
            <w:sz w:val="24"/>
            <w:szCs w:val="24"/>
            <w:lang w:eastAsia="en-IE"/>
          </w:rPr>
          <w:delText>provided by Embecosm</w:delText>
        </w:r>
      </w:del>
      <w:del w:id="506" w:author="Jeremy Bennett" w:date="2021-09-26T08:36:15Z">
        <w:r>
          <w:rPr>
            <w:rFonts w:eastAsia="Times New Roman" w:cs="Segoe UI" w:ascii="Segoe UI" w:hAnsi="Segoe UI"/>
            <w:color w:val="24292F"/>
            <w:sz w:val="24"/>
            <w:szCs w:val="24"/>
            <w:lang w:eastAsia="en-IE"/>
          </w:rPr>
          <w:delText>).</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09" w:author="Jeremy Bennett" w:date="2021-09-26T08:36:15Z"/>
        </w:rPr>
      </w:pPr>
      <w:del w:id="508" w:author="Jeremy Bennett" w:date="2021-09-26T08:36:15Z">
        <w:r>
          <w:rPr>
            <w:rFonts w:eastAsia="Times New Roman" w:cs="Segoe UI" w:ascii="Segoe UI" w:hAnsi="Segoe UI"/>
            <w:color w:val="24292F"/>
            <w:sz w:val="24"/>
            <w:szCs w:val="24"/>
            <w:lang w:eastAsia="en-IE"/>
          </w:rPr>
          <w:delText>Component 3 - Hardware Abstraction Layer (HAL): N/A</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11" w:author="Jeremy Bennett" w:date="2021-09-26T08:36:15Z"/>
        </w:rPr>
      </w:pPr>
      <w:del w:id="510" w:author="Jeremy Bennett" w:date="2021-09-26T08:36:15Z">
        <w:r>
          <w:rPr>
            <w:rFonts w:eastAsia="Times New Roman" w:cs="Segoe UI" w:ascii="Segoe UI" w:hAnsi="Segoe UI"/>
            <w:color w:val="24292F"/>
            <w:sz w:val="24"/>
            <w:szCs w:val="24"/>
            <w:lang w:eastAsia="en-IE"/>
          </w:rPr>
          <w:delText>Component 4 - FreeRTOS</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13" w:author="Jeremy Bennett" w:date="2021-09-26T08:36:15Z"/>
        </w:rPr>
      </w:pPr>
      <w:del w:id="512" w:author="Jeremy Bennett" w:date="2021-09-26T08:36:15Z">
        <w:r>
          <w:rPr>
            <w:rFonts w:eastAsia="Times New Roman" w:cs="Segoe UI" w:ascii="Segoe UI" w:hAnsi="Segoe UI"/>
            <w:color w:val="24292F"/>
            <w:sz w:val="24"/>
            <w:szCs w:val="24"/>
            <w:lang w:eastAsia="en-IE"/>
          </w:rPr>
          <w:delText>specification of all devices for which drivers will be required;</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15" w:author="Jeremy Bennett" w:date="2021-09-26T08:36:15Z"/>
        </w:rPr>
      </w:pPr>
      <w:del w:id="514" w:author="Jeremy Bennett" w:date="2021-09-26T08:36:15Z">
        <w:r>
          <w:rPr>
            <w:rFonts w:eastAsia="Times New Roman" w:cs="Segoe UI" w:ascii="Segoe UI" w:hAnsi="Segoe UI"/>
            <w:color w:val="24292F"/>
            <w:sz w:val="24"/>
            <w:szCs w:val="24"/>
            <w:lang w:eastAsia="en-IE"/>
          </w:rPr>
          <w:delText>hardware for testing;</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17" w:author="Jeremy Bennett" w:date="2021-09-26T08:36:15Z"/>
        </w:rPr>
      </w:pPr>
      <w:del w:id="516" w:author="Jeremy Bennett" w:date="2021-09-26T08:36:15Z">
        <w:r>
          <w:rPr>
            <w:rFonts w:eastAsia="Times New Roman" w:cs="Segoe UI" w:ascii="Segoe UI" w:hAnsi="Segoe UI"/>
            <w:color w:val="24292F"/>
            <w:sz w:val="24"/>
            <w:szCs w:val="24"/>
            <w:lang w:eastAsia="en-IE"/>
          </w:rPr>
          <w:delText>1 engineer month of FreeRTOS kernel expertise to complete and test the kernel port for CORE-V MCU; and</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19" w:author="Jeremy Bennett" w:date="2021-09-26T08:36:15Z"/>
        </w:rPr>
      </w:pPr>
      <w:del w:id="518" w:author="Jeremy Bennett" w:date="2021-09-26T08:36:15Z">
        <w:r>
          <w:rPr>
            <w:rFonts w:eastAsia="Times New Roman" w:cs="Segoe UI" w:ascii="Segoe UI" w:hAnsi="Segoe UI"/>
            <w:color w:val="24292F"/>
            <w:sz w:val="24"/>
            <w:szCs w:val="24"/>
            <w:lang w:eastAsia="en-IE"/>
          </w:rPr>
          <w:delText>up to 6 engineer months of FreeRTOS driver development expertise to write native drivers for the CORE-V MCU devices.</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21" w:author="Jeremy Bennett" w:date="2021-09-26T08:36:15Z"/>
        </w:rPr>
      </w:pPr>
      <w:del w:id="520" w:author="Jeremy Bennett" w:date="2021-09-26T08:36:15Z">
        <w:r>
          <w:rPr>
            <w:rFonts w:eastAsia="Times New Roman" w:cs="Segoe UI" w:ascii="Segoe UI" w:hAnsi="Segoe UI"/>
            <w:color w:val="24292F"/>
            <w:sz w:val="24"/>
            <w:szCs w:val="24"/>
            <w:lang w:eastAsia="en-IE"/>
          </w:rPr>
          <w:delText>Component 5 - Symbiflow tooling: N/A</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23" w:author="Jeremy Bennett" w:date="2021-09-26T08:36:15Z"/>
        </w:rPr>
      </w:pPr>
      <w:del w:id="522" w:author="Jeremy Bennett" w:date="2021-09-26T08:36:15Z">
        <w:r>
          <w:rPr>
            <w:rFonts w:eastAsia="Times New Roman" w:cs="Segoe UI" w:ascii="Segoe UI" w:hAnsi="Segoe UI"/>
            <w:color w:val="24292F"/>
            <w:sz w:val="24"/>
            <w:szCs w:val="24"/>
            <w:lang w:eastAsia="en-IE"/>
          </w:rPr>
          <w:delText>Component 6 - Documentation:</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25" w:author="Jeremy Bennett" w:date="2021-09-26T08:36:15Z"/>
        </w:rPr>
      </w:pPr>
      <w:del w:id="524" w:author="Jeremy Bennett" w:date="2021-09-26T08:36:15Z">
        <w:r>
          <w:rPr>
            <w:rFonts w:eastAsia="Times New Roman" w:cs="Segoe UI" w:ascii="Segoe UI" w:hAnsi="Segoe UI"/>
            <w:color w:val="24292F"/>
            <w:sz w:val="24"/>
            <w:szCs w:val="24"/>
            <w:lang w:eastAsia="en-IE"/>
          </w:rPr>
          <w:delText>specification of all components in sufficient detail that documentation is possible</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27" w:author="Jeremy Bennett" w:date="2021-09-26T08:36:15Z"/>
        </w:rPr>
      </w:pPr>
      <w:del w:id="526" w:author="Jeremy Bennett" w:date="2021-09-26T08:36:15Z">
        <w:r>
          <w:rPr>
            <w:rFonts w:eastAsia="Times New Roman" w:cs="Segoe UI" w:ascii="Segoe UI" w:hAnsi="Segoe UI"/>
            <w:color w:val="24292F"/>
            <w:sz w:val="24"/>
            <w:szCs w:val="24"/>
            <w:lang w:eastAsia="en-IE"/>
          </w:rPr>
          <w:delText>hardware against which to verify the documentation</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29" w:author="Jeremy Bennett" w:date="2021-09-26T08:36:15Z"/>
        </w:rPr>
      </w:pPr>
      <w:del w:id="528" w:author="Jeremy Bennett" w:date="2021-09-26T08:36:15Z">
        <w:r>
          <w:rPr>
            <w:rFonts w:eastAsia="Times New Roman" w:cs="Segoe UI" w:ascii="Segoe UI" w:hAnsi="Segoe UI"/>
            <w:color w:val="24292F"/>
            <w:sz w:val="24"/>
            <w:szCs w:val="24"/>
            <w:lang w:eastAsia="en-IE"/>
          </w:rPr>
          <w:delText>6-12 months specialist technical documentation skills for embedded engineering, including video skills.</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31" w:author="Jeremy Bennett" w:date="2021-09-26T08:36:15Z"/>
        </w:rPr>
      </w:pPr>
      <w:del w:id="530" w:author="Jeremy Bennett" w:date="2021-09-26T08:36:15Z">
        <w:r>
          <w:rPr>
            <w:rFonts w:eastAsia="Times New Roman" w:cs="Segoe UI" w:ascii="Segoe UI" w:hAnsi="Segoe UI"/>
            <w:color w:val="24292F"/>
            <w:sz w:val="24"/>
            <w:szCs w:val="24"/>
            <w:lang w:eastAsia="en-IE"/>
          </w:rPr>
          <w:delText>Component 7 - Examples/applications</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33" w:author="Jeremy Bennett" w:date="2021-09-26T08:36:15Z"/>
        </w:rPr>
      </w:pPr>
      <w:del w:id="532" w:author="Jeremy Bennett" w:date="2021-09-26T08:36:15Z">
        <w:r>
          <w:rPr>
            <w:rFonts w:eastAsia="Times New Roman" w:cs="Segoe UI" w:ascii="Segoe UI" w:hAnsi="Segoe UI"/>
            <w:color w:val="24292F"/>
            <w:sz w:val="24"/>
            <w:szCs w:val="24"/>
            <w:lang w:eastAsia="en-IE"/>
          </w:rPr>
          <w:delText>specification of all components in sufficient detail that tutorial development can be started;</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35" w:author="Jeremy Bennett" w:date="2021-09-26T08:36:15Z"/>
        </w:rPr>
      </w:pPr>
      <w:del w:id="534" w:author="Jeremy Bennett" w:date="2021-09-26T08:36:15Z">
        <w:r>
          <w:rPr>
            <w:rFonts w:eastAsia="Times New Roman" w:cs="Segoe UI" w:ascii="Segoe UI" w:hAnsi="Segoe UI"/>
            <w:color w:val="24292F"/>
            <w:sz w:val="24"/>
            <w:szCs w:val="24"/>
            <w:lang w:eastAsia="en-IE"/>
          </w:rPr>
          <w:delText>hardware on which to develop and validate the tutorials; and</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37" w:author="Jeremy Bennett" w:date="2021-09-26T08:36:15Z"/>
        </w:rPr>
      </w:pPr>
      <w:del w:id="536" w:author="Jeremy Bennett" w:date="2021-09-26T08:36:15Z">
        <w:r>
          <w:rPr>
            <w:rFonts w:eastAsia="Times New Roman" w:cs="Segoe UI" w:ascii="Segoe UI" w:hAnsi="Segoe UI"/>
            <w:color w:val="24292F"/>
            <w:sz w:val="24"/>
            <w:szCs w:val="24"/>
            <w:lang w:eastAsia="en-IE"/>
          </w:rPr>
          <w:delText>12 months specialist engineering tutorial developer for embedded engineering, including with video skills.</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39" w:author="Jeremy Bennett" w:date="2021-09-26T08:36:15Z"/>
        </w:rPr>
      </w:pPr>
      <w:del w:id="538" w:author="Jeremy Bennett" w:date="2021-09-26T08:36:15Z">
        <w:r>
          <w:rPr>
            <w:rFonts w:eastAsia="Times New Roman" w:cs="Segoe UI" w:ascii="Segoe UI" w:hAnsi="Segoe UI"/>
            <w:color w:val="24292F"/>
            <w:sz w:val="24"/>
            <w:szCs w:val="24"/>
            <w:lang w:eastAsia="en-IE"/>
          </w:rPr>
          <w:delText>Component 8 - Overall SDK integration and installer</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41" w:author="Jeremy Bennett" w:date="2021-09-26T08:36:15Z"/>
        </w:rPr>
      </w:pPr>
      <w:del w:id="540" w:author="Jeremy Bennett" w:date="2021-09-26T08:36:15Z">
        <w:r>
          <w:rPr>
            <w:rFonts w:eastAsia="Times New Roman" w:cs="Segoe UI" w:ascii="Segoe UI" w:hAnsi="Segoe UI"/>
            <w:color w:val="24292F"/>
            <w:sz w:val="24"/>
            <w:szCs w:val="24"/>
            <w:lang w:eastAsia="en-IE"/>
          </w:rPr>
          <w:delText>platforms running the various operating systems to be supported;</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43" w:author="Jeremy Bennett" w:date="2021-09-26T08:36:15Z"/>
        </w:rPr>
      </w:pPr>
      <w:del w:id="542" w:author="Jeremy Bennett" w:date="2021-09-26T08:36:15Z">
        <w:r>
          <w:rPr>
            <w:rFonts w:eastAsia="Times New Roman" w:cs="Segoe UI" w:ascii="Segoe UI" w:hAnsi="Segoe UI"/>
            <w:color w:val="24292F"/>
            <w:sz w:val="24"/>
            <w:szCs w:val="24"/>
            <w:lang w:eastAsia="en-IE"/>
          </w:rPr>
          <w:delText>hardware on which to develop and validate the tutorials; and</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47" w:author="Jeremy Bennett" w:date="2021-09-26T08:36:15Z"/>
        </w:rPr>
      </w:pPr>
      <w:del w:id="544" w:author="Jeremy Bennett" w:date="2021-09-26T08:36:15Z">
        <w:r>
          <w:rPr>
            <w:rFonts w:eastAsia="Times New Roman" w:cs="Segoe UI" w:ascii="Segoe UI" w:hAnsi="Segoe UI"/>
            <w:color w:val="24292F"/>
            <w:sz w:val="24"/>
            <w:szCs w:val="24"/>
            <w:lang w:eastAsia="en-IE"/>
          </w:rPr>
          <w:delText>6 engineer months specialist in multi-platform installed development, for which </w:delText>
        </w:r>
      </w:del>
      <w:del w:id="545" w:author="Jeremy Bennett" w:date="2021-09-26T08:36:15Z">
        <w:r>
          <w:rPr>
            <w:rFonts w:eastAsia="Times New Roman" w:cs="Segoe UI" w:ascii="Segoe UI" w:hAnsi="Segoe UI"/>
            <w:b/>
            <w:bCs/>
            <w:color w:val="24292F"/>
            <w:sz w:val="24"/>
            <w:szCs w:val="24"/>
            <w:lang w:eastAsia="en-IE"/>
          </w:rPr>
          <w:delText>Ashling can contribute leadership</w:delText>
        </w:r>
      </w:del>
      <w:del w:id="546" w:author="Jeremy Bennett" w:date="2021-09-26T08:36:15Z">
        <w:r>
          <w:rPr>
            <w:rFonts w:eastAsia="Times New Roman" w:cs="Segoe UI" w:ascii="Segoe UI" w:hAnsi="Segoe UI"/>
            <w:color w:val="24292F"/>
            <w:sz w:val="24"/>
            <w:szCs w:val="24"/>
            <w:lang w:eastAsia="en-IE"/>
          </w:rPr>
          <w:delText>, but will require third party provision of the specialist resource.</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49" w:author="Jeremy Bennett" w:date="2021-09-26T08:36:15Z"/>
        </w:rPr>
      </w:pPr>
      <w:del w:id="548" w:author="Jeremy Bennett" w:date="2021-09-26T08:36:15Z">
        <w:r>
          <w:rPr>
            <w:rFonts w:eastAsia="Times New Roman" w:cs="Segoe UI" w:ascii="Segoe UI" w:hAnsi="Segoe UI"/>
            <w:b/>
            <w:bCs/>
            <w:color w:val="24292F"/>
            <w:sz w:val="36"/>
            <w:szCs w:val="36"/>
            <w:lang w:eastAsia="en-IE"/>
          </w:rPr>
          <w:delText>Marketing resource</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51" w:author="Jeremy Bennett" w:date="2021-09-26T08:36:15Z"/>
        </w:rPr>
      </w:pPr>
      <w:del w:id="550" w:author="Jeremy Bennett" w:date="2021-09-26T08:36:15Z">
        <w:r>
          <w:rPr>
            <w:rFonts w:eastAsia="Times New Roman" w:cs="Segoe UI" w:ascii="Segoe UI" w:hAnsi="Segoe UI"/>
            <w:color w:val="24292F"/>
            <w:sz w:val="24"/>
            <w:szCs w:val="24"/>
            <w:lang w:eastAsia="en-IE"/>
          </w:rPr>
          <w:delText>This belongs with the parent project, the Platform Development Kit.</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53" w:author="Jeremy Bennett" w:date="2021-09-26T08:36:15Z"/>
        </w:rPr>
      </w:pPr>
      <w:del w:id="552" w:author="Jeremy Bennett" w:date="2021-09-26T08:36:15Z">
        <w:r>
          <w:rPr>
            <w:rFonts w:eastAsia="Times New Roman" w:cs="Segoe UI" w:ascii="Segoe UI" w:hAnsi="Segoe UI"/>
            <w:b/>
            <w:bCs/>
            <w:color w:val="24292F"/>
            <w:sz w:val="30"/>
            <w:szCs w:val="30"/>
            <w:lang w:eastAsia="en-IE"/>
          </w:rPr>
          <w:delText>OpenHW marketing resource - requirement and availability</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55" w:author="Jeremy Bennett" w:date="2021-09-26T08:36:15Z"/>
        </w:rPr>
      </w:pPr>
      <w:del w:id="554" w:author="Jeremy Bennett" w:date="2021-09-26T08:36:15Z">
        <w:r>
          <w:rPr>
            <w:rFonts w:eastAsia="Times New Roman" w:cs="Segoe UI" w:ascii="Segoe UI" w:hAnsi="Segoe UI"/>
            <w:color w:val="24292F"/>
            <w:sz w:val="24"/>
            <w:szCs w:val="24"/>
            <w:lang w:eastAsia="en-IE"/>
          </w:rPr>
          <w:delText>None for this project.</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57" w:author="Jeremy Bennett" w:date="2021-09-26T08:36:15Z"/>
        </w:rPr>
      </w:pPr>
      <w:del w:id="556" w:author="Jeremy Bennett" w:date="2021-09-26T08:36:15Z">
        <w:r>
          <w:rPr>
            <w:rFonts w:eastAsia="Times New Roman" w:cs="Segoe UI" w:ascii="Segoe UI" w:hAnsi="Segoe UI"/>
            <w:b/>
            <w:bCs/>
            <w:color w:val="24292F"/>
            <w:sz w:val="30"/>
            <w:szCs w:val="30"/>
            <w:lang w:eastAsia="en-IE"/>
          </w:rPr>
          <w:delText>Marketing resource supplied by members - requirement and availability</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59" w:author="Jeremy Bennett" w:date="2021-09-26T08:36:15Z"/>
        </w:rPr>
      </w:pPr>
      <w:del w:id="558" w:author="Jeremy Bennett" w:date="2021-09-26T08:36:15Z">
        <w:r>
          <w:rPr>
            <w:rFonts w:eastAsia="Times New Roman" w:cs="Segoe UI" w:ascii="Segoe UI" w:hAnsi="Segoe UI"/>
            <w:color w:val="24292F"/>
            <w:sz w:val="24"/>
            <w:szCs w:val="24"/>
            <w:lang w:eastAsia="en-IE"/>
          </w:rPr>
          <w:delText>None for this project.</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61" w:author="Jeremy Bennett" w:date="2021-09-26T08:36:15Z"/>
        </w:rPr>
      </w:pPr>
      <w:del w:id="560" w:author="Jeremy Bennett" w:date="2021-09-26T08:36:15Z">
        <w:r>
          <w:rPr>
            <w:rFonts w:eastAsia="Times New Roman" w:cs="Segoe UI" w:ascii="Segoe UI" w:hAnsi="Segoe UI"/>
            <w:b/>
            <w:bCs/>
            <w:color w:val="24292F"/>
            <w:sz w:val="36"/>
            <w:szCs w:val="36"/>
            <w:lang w:eastAsia="en-IE"/>
          </w:rPr>
          <w:delText>Funding</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63" w:author="Jeremy Bennett" w:date="2021-09-26T08:36:15Z"/>
        </w:rPr>
      </w:pPr>
      <w:del w:id="562" w:author="Jeremy Bennett" w:date="2021-09-26T08:36:15Z">
        <w:r>
          <w:rPr>
            <w:rFonts w:eastAsia="Times New Roman" w:cs="Segoe UI" w:ascii="Segoe UI" w:hAnsi="Segoe UI"/>
            <w:b/>
            <w:bCs/>
            <w:color w:val="24292F"/>
            <w:sz w:val="30"/>
            <w:szCs w:val="30"/>
            <w:lang w:eastAsia="en-IE"/>
          </w:rPr>
          <w:delText>Funding supplied by OpenHW - requirement and availability</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65" w:author="Jeremy Bennett" w:date="2021-09-26T08:36:15Z"/>
        </w:rPr>
      </w:pPr>
      <w:del w:id="564" w:author="Jeremy Bennett" w:date="2021-09-26T08:36:15Z">
        <w:r>
          <w:rPr>
            <w:rFonts w:eastAsia="Times New Roman" w:cs="Segoe UI" w:ascii="Segoe UI" w:hAnsi="Segoe UI"/>
            <w:color w:val="24292F"/>
            <w:sz w:val="24"/>
            <w:szCs w:val="24"/>
            <w:lang w:eastAsia="en-IE"/>
          </w:rPr>
          <w:delText>Servers to host all the installers and tutorial materials.</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67" w:author="Jeremy Bennett" w:date="2021-09-26T08:36:15Z"/>
        </w:rPr>
      </w:pPr>
      <w:del w:id="566" w:author="Jeremy Bennett" w:date="2021-09-26T08:36:15Z">
        <w:r>
          <w:rPr>
            <w:rFonts w:eastAsia="Times New Roman" w:cs="Segoe UI" w:ascii="Segoe UI" w:hAnsi="Segoe UI"/>
            <w:b/>
            <w:bCs/>
            <w:color w:val="24292F"/>
            <w:sz w:val="30"/>
            <w:szCs w:val="30"/>
            <w:lang w:eastAsia="en-IE"/>
          </w:rPr>
          <w:delText>Funding supplied by members - requirement and availability</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72" w:author="Jeremy Bennett" w:date="2021-09-26T08:36:15Z"/>
        </w:rPr>
      </w:pPr>
      <w:del w:id="568" w:author="Jeremy Bennett" w:date="2021-09-26T08:36:15Z">
        <w:r>
          <w:rPr>
            <w:rFonts w:eastAsia="Times New Roman" w:cs="Segoe UI" w:ascii="Segoe UI" w:hAnsi="Segoe UI"/>
            <w:color w:val="24292F"/>
            <w:sz w:val="24"/>
            <w:szCs w:val="24"/>
            <w:lang w:eastAsia="en-IE"/>
          </w:rPr>
          <w:delText>As noted in </w:delText>
        </w:r>
      </w:del>
      <w:del w:id="569" w:author="Jeremy Bennett" w:date="2021-09-26T08:36:15Z">
        <w:r>
          <w:fldChar w:fldCharType="begin"/>
        </w:r>
        <w:r>
          <w:rPr>
            <w:sz w:val="24"/>
            <w:szCs w:val="24"/>
            <w:rFonts w:eastAsia="Times New Roman" w:cs="Segoe UI" w:ascii="Segoe UI" w:hAnsi="Segoe UI"/>
            <w:color w:val="0000FF"/>
            <w:lang w:eastAsia="en-IE"/>
          </w:rPr>
          <w:delInstrText> HYPERLINK "https://github.com/openhwgroup/core-v-docs/blob/master/program/Project Descriptions and Plans/SDK/sdk-project-concept.md" \l "engineering-resource-supplied-by-members---requirement-and-availability"</w:delInstrText>
        </w:r>
      </w:del>
      <w:r>
        <w:rPr>
          <w:sz w:val="24"/>
          <w:szCs w:val="24"/>
          <w:rFonts w:eastAsia="Times New Roman" w:cs="Segoe UI" w:ascii="Segoe UI" w:hAnsi="Segoe UI"/>
          <w:color w:val="0000FF"/>
          <w:lang w:eastAsia="en-IE"/>
        </w:rPr>
        <w:fldChar w:fldCharType="separate"/>
      </w:r>
      <w:del w:id="570" w:author="Jeremy Bennett" w:date="2021-09-26T08:36:15Z">
        <w:r>
          <w:rPr>
            <w:rFonts w:eastAsia="Times New Roman" w:cs="Segoe UI" w:ascii="Segoe UI" w:hAnsi="Segoe UI"/>
            <w:color w:val="0000FF"/>
            <w:sz w:val="24"/>
            <w:szCs w:val="24"/>
            <w:lang w:eastAsia="en-IE"/>
          </w:rPr>
          <w:delText>Engineering resource supplied by members</w:delText>
        </w:r>
      </w:del>
      <w:r>
        <w:rPr>
          <w:sz w:val="24"/>
          <w:szCs w:val="24"/>
          <w:rFonts w:eastAsia="Times New Roman" w:cs="Segoe UI" w:ascii="Segoe UI" w:hAnsi="Segoe UI"/>
          <w:color w:val="0000FF"/>
          <w:lang w:eastAsia="en-IE"/>
        </w:rPr>
        <w:fldChar w:fldCharType="end"/>
      </w:r>
      <w:del w:id="571" w:author="Jeremy Bennett" w:date="2021-09-26T08:36:15Z">
        <w:r>
          <w:rPr>
            <w:rFonts w:eastAsia="Times New Roman" w:cs="Segoe UI" w:ascii="Segoe UI" w:hAnsi="Segoe UI"/>
            <w:color w:val="24292F"/>
            <w:sz w:val="24"/>
            <w:szCs w:val="24"/>
            <w:lang w:eastAsia="en-IE"/>
          </w:rPr>
          <w:delText>, there is a shortfall of 35-41 engineer months.</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74" w:author="Jeremy Bennett" w:date="2021-09-26T08:36:15Z"/>
        </w:rPr>
      </w:pPr>
      <w:del w:id="573" w:author="Jeremy Bennett" w:date="2021-09-26T08:36:15Z">
        <w:r>
          <w:rPr>
            <w:rFonts w:eastAsia="Times New Roman" w:cs="Segoe UI" w:ascii="Segoe UI" w:hAnsi="Segoe UI"/>
            <w:color w:val="24292F"/>
            <w:sz w:val="24"/>
            <w:szCs w:val="24"/>
            <w:lang w:eastAsia="en-IE"/>
          </w:rPr>
          <w:delText>Skills needed are in the software members of OpenHW, which form a minority of the members, and tend to be smaller companies. If resource cannot be provided in kind, then cross-funding from larger hardware companies to smaller software companies may be needed.</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76" w:author="Jeremy Bennett" w:date="2021-09-26T08:36:15Z"/>
        </w:rPr>
      </w:pPr>
      <w:del w:id="575" w:author="Jeremy Bennett" w:date="2021-09-26T08:36:15Z">
        <w:r>
          <w:rPr>
            <w:rFonts w:eastAsia="Times New Roman" w:cs="Segoe UI" w:ascii="Segoe UI" w:hAnsi="Segoe UI"/>
            <w:b/>
            <w:bCs/>
            <w:color w:val="24292F"/>
            <w:sz w:val="36"/>
            <w:szCs w:val="36"/>
            <w:lang w:eastAsia="en-IE"/>
          </w:rPr>
          <w:delText>Architecture diagram</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78" w:author="Jeremy Bennett" w:date="2021-09-26T08:36:15Z"/>
        </w:rPr>
      </w:pPr>
      <w:del w:id="577" w:author="Jeremy Bennett" w:date="2021-09-26T08:36:15Z">
        <w:r>
          <w:rPr>
            <w:rFonts w:eastAsia="Times New Roman" w:cs="Segoe UI" w:ascii="Segoe UI" w:hAnsi="Segoe UI"/>
            <w:color w:val="24292F"/>
            <w:sz w:val="24"/>
            <w:szCs w:val="24"/>
            <w:lang w:eastAsia="en-IE"/>
          </w:rPr>
          <w:delText>The green components make up the SDK. Note that for version 1 there is no HAL.</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80" w:author="Jeremy Bennett" w:date="2021-09-26T08:36:15Z"/>
        </w:rPr>
      </w:pPr>
      <w:del w:id="579" w:author="Jeremy Bennett" w:date="2021-09-26T08:36:15Z">
        <w:r>
          <w:rPr/>
          <w:drawing>
            <wp:inline distT="0" distB="0" distL="0" distR="0">
              <wp:extent cx="5731510" cy="2699385"/>
              <wp:effectExtent l="0" t="0" r="0" b="0"/>
              <wp:docPr id="3" name="Picture 1" descr="diagram showing the SDK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iagram showing the SDK components"/>
                      <pic:cNvPicPr>
                        <a:picLocks noChangeAspect="1" noChangeArrowheads="1"/>
                      </pic:cNvPicPr>
                    </pic:nvPicPr>
                    <pic:blipFill>
                      <a:blip r:embed="rId11"/>
                      <a:stretch>
                        <a:fillRect/>
                      </a:stretch>
                    </pic:blipFill>
                    <pic:spPr bwMode="auto">
                      <a:xfrm>
                        <a:off x="0" y="0"/>
                        <a:ext cx="5731510" cy="2699385"/>
                      </a:xfrm>
                      <a:prstGeom prst="rect">
                        <a:avLst/>
                      </a:prstGeom>
                    </pic:spPr>
                  </pic:pic>
                </a:graphicData>
              </a:graphic>
            </wp:inline>
          </w:drawing>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82" w:author="Jeremy Bennett" w:date="2021-09-26T08:36:15Z"/>
        </w:rPr>
      </w:pPr>
      <w:del w:id="581" w:author="Jeremy Bennett" w:date="2021-09-26T08:36:15Z">
        <w:r>
          <w:rPr>
            <w:rFonts w:eastAsia="Times New Roman" w:cs="Segoe UI" w:ascii="Segoe UI" w:hAnsi="Segoe UI"/>
            <w:color w:val="24292F"/>
            <w:sz w:val="24"/>
            <w:szCs w:val="24"/>
            <w:lang w:eastAsia="en-IE"/>
          </w:rPr>
          <w:delText>&lt;see Hugh's slides&gt;</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84" w:author="Jeremy Bennett" w:date="2021-09-26T08:36:15Z"/>
        </w:rPr>
      </w:pPr>
      <w:del w:id="583" w:author="Jeremy Bennett" w:date="2021-09-26T08:36:15Z">
        <w:r>
          <w:rPr>
            <w:rFonts w:eastAsia="Times New Roman" w:cs="Segoe UI" w:ascii="Segoe UI" w:hAnsi="Segoe UI"/>
            <w:b/>
            <w:bCs/>
            <w:color w:val="24292F"/>
            <w:sz w:val="36"/>
            <w:szCs w:val="36"/>
            <w:lang w:eastAsia="en-IE"/>
          </w:rPr>
          <w:delText>Who would make use of OpenHW output</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86" w:author="Jeremy Bennett" w:date="2021-09-26T08:36:15Z"/>
        </w:rPr>
      </w:pPr>
      <w:del w:id="585" w:author="Jeremy Bennett" w:date="2021-09-26T08:36:15Z">
        <w:r>
          <w:rPr>
            <w:rFonts w:eastAsia="Times New Roman" w:cs="Segoe UI" w:ascii="Segoe UI" w:hAnsi="Segoe UI"/>
            <w:color w:val="24292F"/>
            <w:sz w:val="24"/>
            <w:szCs w:val="24"/>
            <w:lang w:eastAsia="en-IE"/>
          </w:rPr>
          <w:delText>Everyone adopting the Platform Development Kit.</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88" w:author="Jeremy Bennett" w:date="2021-09-26T08:36:15Z"/>
        </w:rPr>
      </w:pPr>
      <w:del w:id="587" w:author="Jeremy Bennett" w:date="2021-09-26T08:36:15Z">
        <w:r>
          <w:rPr>
            <w:rFonts w:eastAsia="Times New Roman" w:cs="Segoe UI" w:ascii="Segoe UI" w:hAnsi="Segoe UI"/>
            <w:b/>
            <w:bCs/>
            <w:color w:val="24292F"/>
            <w:sz w:val="36"/>
            <w:szCs w:val="36"/>
            <w:lang w:eastAsia="en-IE"/>
          </w:rPr>
          <w:delText>Project license model</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93" w:author="Jeremy Bennett" w:date="2021-09-26T08:36:15Z"/>
        </w:rPr>
      </w:pPr>
      <w:del w:id="589" w:author="Jeremy Bennett" w:date="2021-09-26T08:36:15Z">
        <w:r>
          <w:rPr>
            <w:rFonts w:eastAsia="Times New Roman" w:cs="Segoe UI" w:ascii="Segoe UI" w:hAnsi="Segoe UI"/>
            <w:color w:val="24292F"/>
            <w:sz w:val="24"/>
            <w:szCs w:val="24"/>
            <w:lang w:eastAsia="en-IE"/>
          </w:rPr>
          <w:delText>The licensing is a synthesis of the licensing of the components (see </w:delText>
        </w:r>
      </w:del>
      <w:del w:id="590" w:author="Jeremy Bennett" w:date="2021-09-26T08:36:15Z">
        <w:r>
          <w:fldChar w:fldCharType="begin"/>
        </w:r>
        <w:r>
          <w:rPr>
            <w:sz w:val="24"/>
            <w:szCs w:val="24"/>
            <w:rFonts w:eastAsia="Times New Roman" w:cs="Segoe UI" w:ascii="Segoe UI" w:hAnsi="Segoe UI"/>
            <w:color w:val="0000FF"/>
            <w:lang w:eastAsia="en-IE"/>
          </w:rPr>
          <w:delInstrText> HYPERLINK "https://github.com/openhwgroup/core-v-docs/blob/master/program/Project Descriptions and Plans/SDK/sdk-project-concept.md" \l "external-dependencies"</w:delInstrText>
        </w:r>
      </w:del>
      <w:r>
        <w:rPr>
          <w:sz w:val="24"/>
          <w:szCs w:val="24"/>
          <w:rFonts w:eastAsia="Times New Roman" w:cs="Segoe UI" w:ascii="Segoe UI" w:hAnsi="Segoe UI"/>
          <w:color w:val="0000FF"/>
          <w:lang w:eastAsia="en-IE"/>
        </w:rPr>
        <w:fldChar w:fldCharType="separate"/>
      </w:r>
      <w:del w:id="591" w:author="Jeremy Bennett" w:date="2021-09-26T08:36:15Z">
        <w:r>
          <w:rPr>
            <w:rFonts w:eastAsia="Times New Roman" w:cs="Segoe UI" w:ascii="Segoe UI" w:hAnsi="Segoe UI"/>
            <w:color w:val="0000FF"/>
            <w:sz w:val="24"/>
            <w:szCs w:val="24"/>
            <w:lang w:eastAsia="en-IE"/>
          </w:rPr>
          <w:delText>External dependencies</w:delText>
        </w:r>
      </w:del>
      <w:r>
        <w:rPr>
          <w:sz w:val="24"/>
          <w:szCs w:val="24"/>
          <w:rFonts w:eastAsia="Times New Roman" w:cs="Segoe UI" w:ascii="Segoe UI" w:hAnsi="Segoe UI"/>
          <w:color w:val="0000FF"/>
          <w:lang w:eastAsia="en-IE"/>
        </w:rPr>
        <w:fldChar w:fldCharType="end"/>
      </w:r>
      <w:del w:id="592" w:author="Jeremy Bennett" w:date="2021-09-26T08:36:15Z">
        <w:r>
          <w:rPr>
            <w:rFonts w:eastAsia="Times New Roman" w:cs="Segoe UI" w:ascii="Segoe UI" w:hAnsi="Segoe UI"/>
            <w:color w:val="24292F"/>
            <w:sz w:val="24"/>
            <w:szCs w:val="24"/>
            <w:lang w:eastAsia="en-IE"/>
          </w:rPr>
          <w:delText>). There is no meaningful way to describe the license of the project as a whole.</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95" w:author="Jeremy Bennett" w:date="2021-09-26T08:36:15Z"/>
        </w:rPr>
      </w:pPr>
      <w:del w:id="594" w:author="Jeremy Bennett" w:date="2021-09-26T08:36:15Z">
        <w:r>
          <w:rPr>
            <w:rFonts w:eastAsia="Times New Roman" w:cs="Segoe UI" w:ascii="Segoe UI" w:hAnsi="Segoe UI"/>
            <w:b/>
            <w:bCs/>
            <w:color w:val="24292F"/>
            <w:sz w:val="36"/>
            <w:szCs w:val="36"/>
            <w:lang w:eastAsia="en-IE"/>
          </w:rPr>
          <w:delText>Description of initial code contribution, if required</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97" w:author="Jeremy Bennett" w:date="2021-09-26T08:36:15Z"/>
        </w:rPr>
      </w:pPr>
      <w:del w:id="596" w:author="Jeremy Bennett" w:date="2021-09-26T08:36:15Z">
        <w:r>
          <w:rPr>
            <w:rFonts w:eastAsia="Times New Roman" w:cs="Segoe UI" w:ascii="Segoe UI" w:hAnsi="Segoe UI"/>
            <w:color w:val="24292F"/>
            <w:sz w:val="24"/>
            <w:szCs w:val="24"/>
            <w:lang w:eastAsia="en-IE"/>
          </w:rPr>
          <w:delText>None.</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599" w:author="Jeremy Bennett" w:date="2021-09-26T08:36:15Z"/>
        </w:rPr>
      </w:pPr>
      <w:del w:id="598" w:author="Jeremy Bennett" w:date="2021-09-26T08:36:15Z">
        <w:r>
          <w:rPr>
            <w:rFonts w:eastAsia="Times New Roman" w:cs="Segoe UI" w:ascii="Segoe UI" w:hAnsi="Segoe UI"/>
            <w:b/>
            <w:bCs/>
            <w:color w:val="24292F"/>
            <w:sz w:val="36"/>
            <w:szCs w:val="36"/>
            <w:lang w:eastAsia="en-IE"/>
          </w:rPr>
          <w:delText>Repository Structure</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603" w:author="Jeremy Bennett" w:date="2021-09-26T08:36:15Z"/>
        </w:rPr>
      </w:pPr>
      <w:del w:id="600" w:author="Jeremy Bennett" w:date="2021-09-26T08:36:15Z">
        <w:r>
          <w:rPr>
            <w:rFonts w:eastAsia="Times New Roman" w:cs="Segoe UI" w:ascii="Segoe UI" w:hAnsi="Segoe UI"/>
            <w:color w:val="24292F"/>
            <w:sz w:val="24"/>
            <w:szCs w:val="24"/>
            <w:lang w:eastAsia="en-IE"/>
          </w:rPr>
          <w:delText>We shall need a </w:delText>
        </w:r>
      </w:del>
      <w:del w:id="601" w:author="Jeremy Bennett" w:date="2021-09-26T08:36:15Z">
        <w:r>
          <w:rPr>
            <w:rFonts w:eastAsia="Times New Roman" w:cs="Courier New" w:ascii="Consolas" w:hAnsi="Consolas"/>
            <w:color w:val="24292F"/>
            <w:sz w:val="20"/>
            <w:szCs w:val="20"/>
            <w:lang w:eastAsia="en-IE"/>
          </w:rPr>
          <w:delText>core-v-sdk</w:delText>
        </w:r>
      </w:del>
      <w:del w:id="602" w:author="Jeremy Bennett" w:date="2021-09-26T08:36:15Z">
        <w:r>
          <w:rPr>
            <w:rFonts w:eastAsia="Times New Roman" w:cs="Segoe UI" w:ascii="Segoe UI" w:hAnsi="Segoe UI"/>
            <w:color w:val="24292F"/>
            <w:sz w:val="24"/>
            <w:szCs w:val="24"/>
            <w:lang w:eastAsia="en-IE"/>
          </w:rPr>
          <w:delText> repository for the integration materials/installed, and all the tutorials and documentation. The structure will be defined by those two component development teams</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605" w:author="Jeremy Bennett" w:date="2021-09-26T08:36:15Z"/>
        </w:rPr>
      </w:pPr>
      <w:del w:id="604" w:author="Jeremy Bennett" w:date="2021-09-26T08:36:15Z">
        <w:r>
          <w:rPr>
            <w:rFonts w:eastAsia="Times New Roman" w:cs="Segoe UI" w:ascii="Segoe UI" w:hAnsi="Segoe UI"/>
            <w:b/>
            <w:bCs/>
            <w:color w:val="24292F"/>
            <w:sz w:val="36"/>
            <w:szCs w:val="36"/>
            <w:lang w:eastAsia="en-IE"/>
          </w:rPr>
          <w:delText>Project distribution model</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607" w:author="Jeremy Bennett" w:date="2021-09-26T08:36:15Z"/>
        </w:rPr>
      </w:pPr>
      <w:del w:id="606" w:author="Jeremy Bennett" w:date="2021-09-26T08:36:15Z">
        <w:r>
          <w:rPr>
            <w:rFonts w:eastAsia="Times New Roman" w:cs="Segoe UI" w:ascii="Segoe UI" w:hAnsi="Segoe UI"/>
            <w:color w:val="24292F"/>
            <w:sz w:val="24"/>
            <w:szCs w:val="24"/>
            <w:lang w:eastAsia="en-IE"/>
          </w:rPr>
          <w:delText>Supplied to the parent project, the Platform Development Kit.</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609" w:author="Jeremy Bennett" w:date="2021-09-26T08:36:15Z"/>
        </w:rPr>
      </w:pPr>
      <w:del w:id="608" w:author="Jeremy Bennett" w:date="2021-09-26T08:36:15Z">
        <w:r>
          <w:rPr>
            <w:rFonts w:eastAsia="Times New Roman" w:cs="Segoe UI" w:ascii="Segoe UI" w:hAnsi="Segoe UI"/>
            <w:b/>
            <w:bCs/>
            <w:color w:val="24292F"/>
            <w:sz w:val="36"/>
            <w:szCs w:val="36"/>
            <w:lang w:eastAsia="en-IE"/>
          </w:rPr>
          <w:delText>Preliminary Project plan</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611" w:author="Jeremy Bennett" w:date="2021-09-26T08:36:15Z"/>
        </w:rPr>
      </w:pPr>
      <w:del w:id="610" w:author="Jeremy Bennett" w:date="2021-09-26T08:36:15Z">
        <w:r>
          <w:rPr>
            <w:rFonts w:eastAsia="Times New Roman" w:cs="Segoe UI" w:ascii="Segoe UI" w:hAnsi="Segoe UI"/>
            <w:color w:val="24292F"/>
            <w:sz w:val="24"/>
            <w:szCs w:val="24"/>
            <w:lang w:eastAsia="en-IE"/>
          </w:rPr>
          <w:delText>Not required for concept phase approval.</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613" w:author="Jeremy Bennett" w:date="2021-09-26T08:36:15Z"/>
        </w:rPr>
      </w:pPr>
      <w:del w:id="612" w:author="Jeremy Bennett" w:date="2021-09-26T08:36:15Z">
        <w:r>
          <w:rPr>
            <w:rFonts w:eastAsia="Times New Roman" w:cs="Segoe UI" w:ascii="Segoe UI" w:hAnsi="Segoe UI"/>
            <w:b/>
            <w:bCs/>
            <w:color w:val="24292F"/>
            <w:sz w:val="36"/>
            <w:szCs w:val="36"/>
            <w:lang w:eastAsia="en-IE"/>
          </w:rPr>
          <w:delText>Preliminary Risk Register</w:delText>
        </w:r>
      </w:del>
    </w:p>
    <w:p>
      <w:pPr>
        <w:pStyle w:val="Normal"/>
        <w:widowControl/>
        <w:numPr>
          <w:ilvl w:val="1"/>
          <w:numId w:val="8"/>
        </w:numPr>
        <w:shd w:val="clear" w:color="auto" w:fill="FFFFFF"/>
        <w:bidi w:val="0"/>
        <w:spacing w:lineRule="auto" w:line="240" w:before="60" w:after="0"/>
        <w:jc w:val="left"/>
        <w:rPr>
          <w:rFonts w:ascii="Segoe UI" w:hAnsi="Segoe UI" w:eastAsia="Times New Roman" w:cs="Segoe UI"/>
          <w:color w:val="24292F"/>
          <w:sz w:val="24"/>
          <w:szCs w:val="24"/>
          <w:lang w:eastAsia="en-IE"/>
          <w:del w:id="615" w:author="Jeremy Bennett" w:date="2021-09-26T08:36:27Z"/>
        </w:rPr>
      </w:pPr>
      <w:del w:id="614" w:author="Jeremy Bennett" w:date="2021-09-26T08:36:15Z">
        <w:r>
          <w:rPr>
            <w:rFonts w:eastAsia="Times New Roman" w:cs="Segoe UI" w:ascii="Segoe UI" w:hAnsi="Segoe UI"/>
            <w:color w:val="24292F"/>
            <w:sz w:val="24"/>
            <w:szCs w:val="24"/>
            <w:lang w:eastAsia="en-IE"/>
          </w:rPr>
          <w:delText>Risk is scored as likelihood (1-10) x impact (1-3) with mitigation required for any risk with score of 10 or more, of with an impact of 3 (project killer).</w:delText>
        </w:r>
      </w:del>
    </w:p>
    <w:p>
      <w:pPr>
        <w:pStyle w:val="Normal"/>
        <w:widowControl/>
        <w:bidi w:val="0"/>
        <w:spacing w:lineRule="auto" w:line="240" w:before="60" w:after="0"/>
        <w:jc w:val="left"/>
        <w:rPr>
          <w:rFonts w:ascii="Segoe UI" w:hAnsi="Segoe UI" w:eastAsia="Times New Roman" w:cs="Segoe UI"/>
          <w:color w:val="24292F"/>
          <w:sz w:val="24"/>
          <w:szCs w:val="24"/>
          <w:lang w:eastAsia="en-IE"/>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ugh O'Keeffe" w:date="2021-09-22T14:17:00Z" w:initials="HOK">
    <w:p>
      <w:r>
        <w:rPr>
          <w:rFonts w:ascii="Liberation Serif" w:hAnsi="Liberation Serif" w:eastAsia="Segoe UI" w:cs="Tahoma"/>
          <w:sz w:val="24"/>
          <w:szCs w:val="24"/>
          <w:lang w:val="en-US" w:eastAsia="en-US" w:bidi="en-US"/>
        </w:rPr>
        <w:t>I assume this is wrong and we are including a compiler. GNU GCC</w:t>
      </w:r>
    </w:p>
  </w:comment>
  <w:comment w:id="1" w:author="Hugh O'Keeffe" w:date="2021-09-22T14:19:00Z" w:initials="HOK">
    <w:p>
      <w:r>
        <w:rPr>
          <w:rFonts w:ascii="Liberation Serif" w:hAnsi="Liberation Serif" w:eastAsia="Segoe UI" w:cs="Tahoma"/>
          <w:sz w:val="24"/>
          <w:szCs w:val="24"/>
          <w:lang w:val="en-US" w:eastAsia="en-US" w:bidi="en-US"/>
        </w:rPr>
        <w:t>I don’t like this diagram and it does not match the goal of having on-board debug hardware on the reference board</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 xml:space="preserve">It also mentions GCC/LLVM </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Not clear what Platform IO is needed for..its just Eclipse CDT AFAIK</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 xml:space="preserve">I suggest we update it for the next revision (I can do this) to show the exact structure </w:t>
      </w:r>
    </w:p>
  </w:comment>
  <w:comment w:id="2" w:author="Hugh O'Keeffe" w:date="2021-09-22T14:23:00Z" w:initials="HOK">
    <w:p>
      <w:r>
        <w:rPr>
          <w:rFonts w:ascii="Liberation Serif" w:hAnsi="Liberation Serif" w:eastAsia="Segoe UI" w:cs="Tahoma"/>
          <w:sz w:val="24"/>
          <w:szCs w:val="24"/>
          <w:lang w:val="en-US" w:eastAsia="en-US" w:bidi="en-US"/>
        </w:rPr>
        <w:t>Should we specifically mention WiFi example…maybe AWS IoT…maybe this is part of the FreeRTOS examples?</w:t>
      </w:r>
    </w:p>
  </w:comment>
  <w:comment w:id="3" w:author="Hugh O'Keeffe" w:date="2021-09-22T14:25:00Z" w:initials="HOK">
    <w:p>
      <w:r>
        <w:rPr>
          <w:rFonts w:ascii="Liberation Serif" w:hAnsi="Liberation Serif" w:eastAsia="Segoe UI" w:cs="Tahoma"/>
          <w:sz w:val="24"/>
          <w:szCs w:val="24"/>
          <w:lang w:val="en-US" w:eastAsia="en-US" w:bidi="en-US"/>
        </w:rPr>
        <w:t>Installer is a single, binary, executable that installs everything ready-to-run</w:t>
      </w:r>
    </w:p>
    <w:p>
      <w:r>
        <w:rPr>
          <w:rFonts w:ascii="Liberation Serif" w:hAnsi="Liberation Serif" w:eastAsia="Segoe UI" w:cs="Tahoma"/>
          <w:sz w:val="24"/>
          <w:szCs w:val="24"/>
          <w:lang w:val="en-US" w:eastAsia="en-US" w:bidi="en-US"/>
        </w:rPr>
      </w:r>
    </w:p>
  </w:comment>
  <w:comment w:id="4" w:author="Hugh O'Keeffe" w:date="2021-09-22T14:31:00Z" w:initials="HOK">
    <w:p>
      <w:r>
        <w:rPr>
          <w:rFonts w:ascii="Liberation Serif" w:hAnsi="Liberation Serif" w:eastAsia="Segoe UI" w:cs="Tahoma"/>
          <w:sz w:val="24"/>
          <w:szCs w:val="24"/>
          <w:lang w:val="en-US" w:eastAsia="en-US" w:bidi="en-US"/>
        </w:rPr>
        <w:t>Where is the overall Project Management Task? This is certainly not covered in 6 months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default"/>
  </w:font>
  <w:font w:name="Times New Roman">
    <w:charset w:val="01"/>
    <w:family w:val="auto"/>
    <w:pitch w:val="default"/>
  </w:font>
  <w:font w:name="Courier New">
    <w:charset w:val="01"/>
    <w:family w:val="auto"/>
    <w:pitch w:val="default"/>
  </w:font>
  <w:font w:name="Muli">
    <w:charset w:val="01"/>
    <w:family w:val="auto"/>
    <w:pitch w:val="default"/>
  </w:font>
  <w:font w:name="Segoe UI">
    <w:charset w:val="01"/>
    <w:family w:val="auto"/>
    <w:pitch w:val="default"/>
  </w:font>
  <w:font w:name="Consolas">
    <w:charset w:val="01"/>
    <w:family w:val="auto"/>
    <w:pitch w:val="default"/>
  </w:font>
  <w:font w:name="Symbol">
    <w:charset w:val="02"/>
    <w:family w:val="auto"/>
    <w:pitch w:val="variable"/>
  </w:font>
  <w:font w:name="Courier New">
    <w:charset w:val="01"/>
    <w:family w:val="auto"/>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revisionView w:insDel="0" w:formatting="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72b5"/>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paragraph" w:styleId="Heading1">
    <w:name w:val="Heading 1"/>
    <w:basedOn w:val="Normal"/>
    <w:link w:val="Heading1Char"/>
    <w:uiPriority w:val="9"/>
    <w:qFormat/>
    <w:rsid w:val="00840a48"/>
    <w:pPr>
      <w:spacing w:lineRule="auto" w:line="240" w:beforeAutospacing="1" w:afterAutospacing="1"/>
      <w:outlineLvl w:val="0"/>
    </w:pPr>
    <w:rPr>
      <w:rFonts w:ascii="Times New Roman" w:hAnsi="Times New Roman" w:eastAsia="Times New Roman" w:cs="Times New Roman"/>
      <w:b/>
      <w:bCs/>
      <w:kern w:val="2"/>
      <w:sz w:val="48"/>
      <w:szCs w:val="48"/>
      <w:lang w:eastAsia="en-IE"/>
    </w:rPr>
  </w:style>
  <w:style w:type="paragraph" w:styleId="Heading2">
    <w:name w:val="Heading 2"/>
    <w:basedOn w:val="Normal"/>
    <w:link w:val="Heading2Char"/>
    <w:uiPriority w:val="9"/>
    <w:qFormat/>
    <w:rsid w:val="00840a48"/>
    <w:pPr>
      <w:spacing w:lineRule="auto" w:line="240" w:beforeAutospacing="1" w:afterAutospacing="1"/>
      <w:outlineLvl w:val="1"/>
    </w:pPr>
    <w:rPr>
      <w:rFonts w:ascii="Times New Roman" w:hAnsi="Times New Roman" w:eastAsia="Times New Roman" w:cs="Times New Roman"/>
      <w:b/>
      <w:bCs/>
      <w:sz w:val="36"/>
      <w:szCs w:val="36"/>
      <w:lang w:eastAsia="en-IE"/>
    </w:rPr>
  </w:style>
  <w:style w:type="paragraph" w:styleId="Heading3">
    <w:name w:val="Heading 3"/>
    <w:basedOn w:val="Normal"/>
    <w:link w:val="Heading3Char"/>
    <w:uiPriority w:val="9"/>
    <w:qFormat/>
    <w:rsid w:val="00840a48"/>
    <w:pPr>
      <w:spacing w:lineRule="auto" w:line="240" w:beforeAutospacing="1" w:afterAutospacing="1"/>
      <w:outlineLvl w:val="2"/>
    </w:pPr>
    <w:rPr>
      <w:rFonts w:ascii="Times New Roman" w:hAnsi="Times New Roman" w:eastAsia="Times New Roman" w:cs="Times New Roman"/>
      <w:b/>
      <w:bCs/>
      <w:sz w:val="27"/>
      <w:szCs w:val="27"/>
      <w:lang w:eastAsia="en-IE"/>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40a48"/>
    <w:rPr>
      <w:rFonts w:ascii="Times New Roman" w:hAnsi="Times New Roman" w:eastAsia="Times New Roman" w:cs="Times New Roman"/>
      <w:b/>
      <w:bCs/>
      <w:kern w:val="2"/>
      <w:sz w:val="48"/>
      <w:szCs w:val="48"/>
      <w:lang w:eastAsia="en-IE"/>
    </w:rPr>
  </w:style>
  <w:style w:type="character" w:styleId="Heading2Char" w:customStyle="1">
    <w:name w:val="Heading 2 Char"/>
    <w:basedOn w:val="DefaultParagraphFont"/>
    <w:link w:val="Heading2"/>
    <w:uiPriority w:val="9"/>
    <w:qFormat/>
    <w:rsid w:val="00840a48"/>
    <w:rPr>
      <w:rFonts w:ascii="Times New Roman" w:hAnsi="Times New Roman" w:eastAsia="Times New Roman" w:cs="Times New Roman"/>
      <w:b/>
      <w:bCs/>
      <w:sz w:val="36"/>
      <w:szCs w:val="36"/>
      <w:lang w:eastAsia="en-IE"/>
    </w:rPr>
  </w:style>
  <w:style w:type="character" w:styleId="Heading3Char" w:customStyle="1">
    <w:name w:val="Heading 3 Char"/>
    <w:basedOn w:val="DefaultParagraphFont"/>
    <w:link w:val="Heading3"/>
    <w:uiPriority w:val="9"/>
    <w:qFormat/>
    <w:rsid w:val="00840a48"/>
    <w:rPr>
      <w:rFonts w:ascii="Times New Roman" w:hAnsi="Times New Roman" w:eastAsia="Times New Roman" w:cs="Times New Roman"/>
      <w:b/>
      <w:bCs/>
      <w:sz w:val="27"/>
      <w:szCs w:val="27"/>
      <w:lang w:eastAsia="en-IE"/>
    </w:rPr>
  </w:style>
  <w:style w:type="character" w:styleId="InternetLink">
    <w:name w:val="Hyperlink"/>
    <w:basedOn w:val="DefaultParagraphFont"/>
    <w:uiPriority w:val="99"/>
    <w:semiHidden/>
    <w:unhideWhenUsed/>
    <w:rsid w:val="00840a48"/>
    <w:rPr>
      <w:color w:val="0000FF"/>
      <w:u w:val="single"/>
    </w:rPr>
  </w:style>
  <w:style w:type="character" w:styleId="Strong">
    <w:name w:val="Strong"/>
    <w:basedOn w:val="DefaultParagraphFont"/>
    <w:uiPriority w:val="22"/>
    <w:qFormat/>
    <w:rsid w:val="00840a48"/>
    <w:rPr>
      <w:b/>
      <w:bCs/>
    </w:rPr>
  </w:style>
  <w:style w:type="character" w:styleId="Emphasis">
    <w:name w:val="Emphasis"/>
    <w:basedOn w:val="DefaultParagraphFont"/>
    <w:uiPriority w:val="20"/>
    <w:qFormat/>
    <w:rsid w:val="00840a48"/>
    <w:rPr>
      <w:i/>
      <w:iCs/>
    </w:rPr>
  </w:style>
  <w:style w:type="character" w:styleId="HTMLCode">
    <w:name w:val="HTML Code"/>
    <w:basedOn w:val="DefaultParagraphFont"/>
    <w:uiPriority w:val="99"/>
    <w:semiHidden/>
    <w:unhideWhenUsed/>
    <w:qFormat/>
    <w:rsid w:val="00840a48"/>
    <w:rPr>
      <w:rFonts w:ascii="Courier New" w:hAnsi="Courier New" w:eastAsia="Times New Roman" w:cs="Courier New"/>
      <w:sz w:val="20"/>
      <w:szCs w:val="20"/>
    </w:rPr>
  </w:style>
  <w:style w:type="character" w:styleId="Annotationreference">
    <w:name w:val="annotation reference"/>
    <w:basedOn w:val="DefaultParagraphFont"/>
    <w:uiPriority w:val="99"/>
    <w:semiHidden/>
    <w:unhideWhenUsed/>
    <w:qFormat/>
    <w:rsid w:val="00c720de"/>
    <w:rPr>
      <w:sz w:val="16"/>
      <w:szCs w:val="16"/>
    </w:rPr>
  </w:style>
  <w:style w:type="character" w:styleId="CommentTextChar" w:customStyle="1">
    <w:name w:val="Comment Text Char"/>
    <w:basedOn w:val="DefaultParagraphFont"/>
    <w:link w:val="CommentText"/>
    <w:uiPriority w:val="99"/>
    <w:semiHidden/>
    <w:qFormat/>
    <w:rsid w:val="00c720de"/>
    <w:rPr>
      <w:sz w:val="20"/>
      <w:szCs w:val="20"/>
    </w:rPr>
  </w:style>
  <w:style w:type="character" w:styleId="CommentSubjectChar" w:customStyle="1">
    <w:name w:val="Comment Subject Char"/>
    <w:basedOn w:val="CommentTextChar"/>
    <w:link w:val="CommentSubject"/>
    <w:uiPriority w:val="99"/>
    <w:semiHidden/>
    <w:qFormat/>
    <w:rsid w:val="00c720de"/>
    <w:rPr>
      <w:b/>
      <w:bCs/>
      <w:sz w:val="20"/>
      <w:szCs w:val="20"/>
    </w:rPr>
  </w:style>
  <w:style w:type="paragraph" w:styleId="Heading">
    <w:name w:val="Heading"/>
    <w:basedOn w:val="Normal"/>
    <w:next w:val="TextBody"/>
    <w:qFormat/>
    <w:pPr>
      <w:keepNext w:val="true"/>
      <w:spacing w:before="240" w:after="120"/>
    </w:pPr>
    <w:rPr>
      <w:rFonts w:ascii="Muli" w:hAnsi="Muli" w:eastAsia="Noto Sans CJK SC" w:cs="Mangal"/>
      <w:sz w:val="22"/>
      <w:szCs w:val="28"/>
    </w:rPr>
  </w:style>
  <w:style w:type="paragraph" w:styleId="TextBody">
    <w:name w:val="Body Text"/>
    <w:basedOn w:val="Normal"/>
    <w:pPr>
      <w:spacing w:lineRule="auto" w:line="276" w:before="0" w:after="140"/>
    </w:pPr>
    <w:rPr/>
  </w:style>
  <w:style w:type="paragraph" w:styleId="List">
    <w:name w:val="List"/>
    <w:basedOn w:val="TextBody"/>
    <w:pPr/>
    <w:rPr>
      <w:rFonts w:ascii="Muli" w:hAnsi="Muli" w:cs="Mangal"/>
      <w:sz w:val="24"/>
    </w:rPr>
  </w:style>
  <w:style w:type="paragraph" w:styleId="Caption">
    <w:name w:val="Caption"/>
    <w:basedOn w:val="Normal"/>
    <w:qFormat/>
    <w:pPr>
      <w:suppressLineNumbers/>
      <w:spacing w:before="120" w:after="120"/>
    </w:pPr>
    <w:rPr>
      <w:rFonts w:ascii="Muli" w:hAnsi="Muli" w:cs="Mangal"/>
      <w:i/>
      <w:iCs/>
      <w:sz w:val="24"/>
      <w:szCs w:val="24"/>
    </w:rPr>
  </w:style>
  <w:style w:type="paragraph" w:styleId="Index">
    <w:name w:val="Index"/>
    <w:basedOn w:val="Normal"/>
    <w:qFormat/>
    <w:pPr>
      <w:suppressLineNumbers/>
    </w:pPr>
    <w:rPr>
      <w:rFonts w:ascii="Muli" w:hAnsi="Muli" w:cs="Mangal"/>
      <w:sz w:val="24"/>
    </w:rPr>
  </w:style>
  <w:style w:type="paragraph" w:styleId="NormalWeb">
    <w:name w:val="Normal (Web)"/>
    <w:basedOn w:val="Normal"/>
    <w:uiPriority w:val="99"/>
    <w:semiHidden/>
    <w:unhideWhenUsed/>
    <w:qFormat/>
    <w:rsid w:val="00840a48"/>
    <w:pPr>
      <w:spacing w:lineRule="auto" w:line="240" w:beforeAutospacing="1" w:afterAutospacing="1"/>
    </w:pPr>
    <w:rPr>
      <w:rFonts w:ascii="Times New Roman" w:hAnsi="Times New Roman" w:eastAsia="Times New Roman" w:cs="Times New Roman"/>
      <w:sz w:val="24"/>
      <w:szCs w:val="24"/>
      <w:lang w:eastAsia="en-IE"/>
    </w:rPr>
  </w:style>
  <w:style w:type="paragraph" w:styleId="Annotationtext">
    <w:name w:val="annotation text"/>
    <w:basedOn w:val="Normal"/>
    <w:link w:val="CommentTextChar"/>
    <w:uiPriority w:val="99"/>
    <w:semiHidden/>
    <w:unhideWhenUsed/>
    <w:qFormat/>
    <w:rsid w:val="00c720de"/>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720de"/>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hyperlink" Target="https://www.embecosm.com/"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8809A-D050-41D7-81FC-8A6903E14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Application>LibreOffice/6.4.7.2$Linux_X86_64 LibreOffice_project/40$Build-2</Application>
  <Pages>2</Pages>
  <Words>150</Words>
  <Characters>212</Characters>
  <CharactersWithSpaces>220</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2021-09-22T13:04:00Z</dcterms:created>
  <dc:creator>Hugh O'Keeffe</dc:creator>
  <dc:description/>
  <dc:language>en-GB</dc:language>
  <cp:lastModifiedBy>Jeremy Bennett</cp:lastModifiedBy>
  <dcterms:modified xsi:type="dcterms:W3CDTF">2021-09-26T08:36:34Z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